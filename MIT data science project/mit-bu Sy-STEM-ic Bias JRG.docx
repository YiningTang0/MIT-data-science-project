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2A932" w14:textId="77777777" w:rsidR="00313877" w:rsidRPr="00471E15" w:rsidRDefault="00313877" w:rsidP="00313877">
      <w:pPr>
        <w:pStyle w:val="ArticleTitle"/>
        <w:rPr>
          <w:sz w:val="28"/>
          <w:szCs w:val="28"/>
        </w:rPr>
      </w:pPr>
      <w:bookmarkStart w:id="0" w:name="OLE_LINK1"/>
      <w:bookmarkStart w:id="1" w:name="OLE_LINK2"/>
      <w:r w:rsidRPr="00EF3A51">
        <w:rPr>
          <w:sz w:val="28"/>
          <w:szCs w:val="28"/>
        </w:rPr>
        <w:t xml:space="preserve">SY-STEM-IC </w:t>
      </w:r>
      <w:r>
        <w:rPr>
          <w:sz w:val="28"/>
          <w:szCs w:val="28"/>
        </w:rPr>
        <w:t>BIAS</w:t>
      </w:r>
      <w:r w:rsidRPr="00EF3A51">
        <w:rPr>
          <w:sz w:val="28"/>
          <w:szCs w:val="28"/>
        </w:rPr>
        <w:t>: AN EXPLORATION OF GENDER AND RACE REPRESENTATION ON UNIVERSITY PATENTS</w:t>
      </w:r>
    </w:p>
    <w:p w14:paraId="10D1D432" w14:textId="77777777" w:rsidR="00313877" w:rsidRDefault="00313877" w:rsidP="00313877">
      <w:pPr>
        <w:rPr>
          <w:caps/>
        </w:rPr>
      </w:pPr>
    </w:p>
    <w:p w14:paraId="5CC6491F" w14:textId="77777777" w:rsidR="00313877" w:rsidRPr="00DE478D" w:rsidRDefault="00313877" w:rsidP="00313877">
      <w:pPr>
        <w:pStyle w:val="YourName"/>
        <w:rPr>
          <w:i w:val="0"/>
          <w:sz w:val="26"/>
          <w:szCs w:val="26"/>
        </w:rPr>
      </w:pPr>
      <w:r>
        <w:rPr>
          <w:sz w:val="26"/>
          <w:szCs w:val="26"/>
        </w:rPr>
        <w:t>Jordana R. Goodman</w:t>
      </w:r>
      <w:r w:rsidRPr="00DE478D">
        <w:rPr>
          <w:rStyle w:val="FootnoteReference"/>
          <w:sz w:val="26"/>
          <w:szCs w:val="26"/>
        </w:rPr>
        <w:footnoteReference w:customMarkFollows="1" w:id="1"/>
        <w:t>*</w:t>
      </w:r>
    </w:p>
    <w:p w14:paraId="2DEC226B" w14:textId="77777777" w:rsidR="00313877" w:rsidRPr="009B0493" w:rsidRDefault="00313877" w:rsidP="006655CB">
      <w:pPr>
        <w:pStyle w:val="Heading1"/>
        <w:jc w:val="left"/>
      </w:pPr>
      <w:bookmarkStart w:id="2" w:name="_Toc77171677"/>
    </w:p>
    <w:p w14:paraId="7B5A75D6" w14:textId="36EE4763" w:rsidR="00313877" w:rsidRDefault="00313877" w:rsidP="006655CB">
      <w:pPr>
        <w:pStyle w:val="Heading1"/>
        <w:spacing w:after="120"/>
        <w:jc w:val="left"/>
      </w:pPr>
      <w:r w:rsidRPr="009B0493">
        <w:t>Introduction</w:t>
      </w:r>
      <w:bookmarkEnd w:id="2"/>
      <w:r>
        <w:t xml:space="preserve"> </w:t>
      </w:r>
    </w:p>
    <w:p w14:paraId="58678216" w14:textId="13E23993" w:rsidR="00313877" w:rsidRPr="00EF3A51" w:rsidRDefault="00313877" w:rsidP="00313877">
      <w:pPr>
        <w:ind w:firstLine="720"/>
        <w:rPr>
          <w:color w:val="000000"/>
        </w:rPr>
      </w:pPr>
      <w:r w:rsidRPr="00EF3A51">
        <w:rPr>
          <w:color w:val="000000"/>
        </w:rPr>
        <w:t xml:space="preserve">Women and people of color have been systemically excluded from participation in </w:t>
      </w:r>
      <w:r w:rsidRPr="00EA54C4">
        <w:t>science, technology, engineering</w:t>
      </w:r>
      <w:r w:rsidR="00D3102B">
        <w:t>,</w:t>
      </w:r>
      <w:r w:rsidRPr="00EA54C4">
        <w:t xml:space="preserve"> and math</w:t>
      </w:r>
      <w:r w:rsidRPr="00EF3A51">
        <w:rPr>
          <w:color w:val="000000"/>
        </w:rPr>
        <w:t xml:space="preserve"> </w:t>
      </w:r>
      <w:r>
        <w:rPr>
          <w:color w:val="000000"/>
        </w:rPr>
        <w:t>(</w:t>
      </w:r>
      <w:r w:rsidRPr="00EF3A51">
        <w:rPr>
          <w:color w:val="000000"/>
        </w:rPr>
        <w:t>STEM</w:t>
      </w:r>
      <w:r>
        <w:rPr>
          <w:color w:val="000000"/>
        </w:rPr>
        <w:t>)</w:t>
      </w:r>
      <w:r w:rsidRPr="00EF3A51">
        <w:rPr>
          <w:color w:val="000000"/>
        </w:rPr>
        <w:t xml:space="preserve"> fields in the United States for centuries.</w:t>
      </w:r>
      <w:r w:rsidRPr="00EF3A51">
        <w:rPr>
          <w:rStyle w:val="FootnoteReference"/>
          <w:color w:val="000000"/>
        </w:rPr>
        <w:footnoteReference w:id="2"/>
      </w:r>
      <w:r w:rsidRPr="00EF3A51">
        <w:rPr>
          <w:color w:val="000000"/>
        </w:rPr>
        <w:t xml:space="preserve"> This inability to participate, coupled with disparate abilities to own and control property, created science access gaps still evident in the United States today.</w:t>
      </w:r>
      <w:r w:rsidRPr="00EF3A51">
        <w:rPr>
          <w:rStyle w:val="FootnoteReference"/>
          <w:color w:val="000000"/>
        </w:rPr>
        <w:footnoteReference w:id="3"/>
      </w:r>
      <w:r w:rsidRPr="00EF3A51">
        <w:rPr>
          <w:color w:val="000000"/>
        </w:rPr>
        <w:t xml:space="preserve"> </w:t>
      </w:r>
    </w:p>
    <w:p w14:paraId="15F65CD6" w14:textId="098D9709" w:rsidR="00313877" w:rsidRPr="00EF3A51" w:rsidRDefault="00313877" w:rsidP="00313877">
      <w:pPr>
        <w:ind w:firstLine="720"/>
        <w:rPr>
          <w:color w:val="000000"/>
        </w:rPr>
      </w:pPr>
      <w:r w:rsidRPr="00EF3A51">
        <w:rPr>
          <w:color w:val="000000"/>
        </w:rPr>
        <w:t>In the twenty-first century, many praised colleges and universities for closing admissions gaps when pursuing higher education.</w:t>
      </w:r>
      <w:r w:rsidRPr="00EF3A51">
        <w:rPr>
          <w:color w:val="000000"/>
          <w:vertAlign w:val="superscript"/>
        </w:rPr>
        <w:footnoteReference w:id="4"/>
      </w:r>
      <w:r w:rsidRPr="00EF3A51">
        <w:rPr>
          <w:color w:val="000000"/>
        </w:rPr>
        <w:t xml:space="preserve"> Colleges have implemented programs “to expand reach to women and minority students.”</w:t>
      </w:r>
      <w:r w:rsidRPr="00EF3A51">
        <w:rPr>
          <w:color w:val="000000"/>
          <w:vertAlign w:val="superscript"/>
        </w:rPr>
        <w:footnoteReference w:id="5"/>
      </w:r>
      <w:r w:rsidRPr="00EF3A51">
        <w:rPr>
          <w:color w:val="000000"/>
        </w:rPr>
        <w:t xml:space="preserve"> </w:t>
      </w:r>
      <w:r w:rsidRPr="00EF3A51">
        <w:rPr>
          <w:rFonts w:eastAsia="Arial"/>
          <w:color w:val="000000"/>
        </w:rPr>
        <w:t xml:space="preserve">These include programs to promote diverse applicants, create an inclusive campus climate, and support programs for incoming students to </w:t>
      </w:r>
      <w:r w:rsidRPr="00EF3A51">
        <w:rPr>
          <w:rFonts w:eastAsia="Arial"/>
          <w:color w:val="000000"/>
        </w:rPr>
        <w:lastRenderedPageBreak/>
        <w:t>address remedial educational necessities</w:t>
      </w:r>
      <w:r w:rsidRPr="00EF3A51">
        <w:rPr>
          <w:color w:val="000000"/>
        </w:rPr>
        <w:t>.</w:t>
      </w:r>
      <w:r w:rsidRPr="00EF3A51">
        <w:rPr>
          <w:color w:val="000000"/>
          <w:vertAlign w:val="superscript"/>
        </w:rPr>
        <w:footnoteReference w:id="6"/>
      </w:r>
      <w:r w:rsidRPr="00EF3A51">
        <w:rPr>
          <w:color w:val="000000"/>
        </w:rPr>
        <w:t xml:space="preserve"> </w:t>
      </w:r>
      <w:r w:rsidR="005B325C">
        <w:rPr>
          <w:color w:val="000000"/>
        </w:rPr>
        <w:t>Despite this, the gap in STEM access for women and people of color persists.</w:t>
      </w:r>
    </w:p>
    <w:p w14:paraId="2754453A" w14:textId="1818A823" w:rsidR="00313877" w:rsidRPr="00EF3A51" w:rsidRDefault="00313877" w:rsidP="00313877">
      <w:pPr>
        <w:ind w:firstLine="720"/>
        <w:rPr>
          <w:color w:val="000000"/>
        </w:rPr>
      </w:pPr>
      <w:r w:rsidRPr="00EF3A51">
        <w:rPr>
          <w:color w:val="000000"/>
        </w:rPr>
        <w:t>Many have published studies on the STEM success gap between white men, women, and people of color, especially Black, Hispanic, and Native American people.</w:t>
      </w:r>
      <w:r w:rsidRPr="00EF3A51">
        <w:rPr>
          <w:rStyle w:val="FootnoteReference"/>
          <w:color w:val="000000"/>
        </w:rPr>
        <w:footnoteReference w:id="7"/>
      </w:r>
      <w:r w:rsidRPr="00EF3A51">
        <w:rPr>
          <w:color w:val="000000"/>
        </w:rPr>
        <w:t xml:space="preserve"> Issues including </w:t>
      </w:r>
      <w:r w:rsidR="00FF54F3">
        <w:rPr>
          <w:color w:val="000000"/>
        </w:rPr>
        <w:t xml:space="preserve">low </w:t>
      </w:r>
      <w:r w:rsidRPr="00EF3A51">
        <w:rPr>
          <w:color w:val="000000"/>
        </w:rPr>
        <w:t xml:space="preserve">graduation rates, </w:t>
      </w:r>
      <w:r w:rsidR="00FF54F3">
        <w:rPr>
          <w:color w:val="000000"/>
        </w:rPr>
        <w:t xml:space="preserve">poor </w:t>
      </w:r>
      <w:r w:rsidRPr="00EF3A51">
        <w:rPr>
          <w:color w:val="000000"/>
        </w:rPr>
        <w:t>access to equal early education, sexism, and systemic racism all contribute to the lack of diversity in both academia and industry.</w:t>
      </w:r>
      <w:r w:rsidRPr="00EF3A51">
        <w:rPr>
          <w:rStyle w:val="FootnoteReference"/>
          <w:color w:val="000000"/>
        </w:rPr>
        <w:footnoteReference w:id="8"/>
      </w:r>
      <w:r w:rsidRPr="00EF3A51">
        <w:rPr>
          <w:color w:val="000000"/>
        </w:rPr>
        <w:t xml:space="preserve"> Recent events and movements like</w:t>
      </w:r>
      <w:r w:rsidR="0062114A">
        <w:rPr>
          <w:color w:val="000000"/>
        </w:rPr>
        <w:t xml:space="preserve"> the</w:t>
      </w:r>
      <w:r w:rsidRPr="00EF3A51">
        <w:rPr>
          <w:color w:val="000000"/>
        </w:rPr>
        <w:t xml:space="preserve"> COVID-19</w:t>
      </w:r>
      <w:r>
        <w:rPr>
          <w:color w:val="000000"/>
        </w:rPr>
        <w:t xml:space="preserve"> pandemic</w:t>
      </w:r>
      <w:r w:rsidRPr="00EF3A51">
        <w:rPr>
          <w:color w:val="000000"/>
        </w:rPr>
        <w:t xml:space="preserve"> and the Black Lives Matter movement have helped push these issues into the spotlight once again.</w:t>
      </w:r>
      <w:r w:rsidRPr="00EF3A51">
        <w:rPr>
          <w:rStyle w:val="FootnoteReference"/>
          <w:color w:val="000000"/>
        </w:rPr>
        <w:footnoteReference w:id="9"/>
      </w:r>
      <w:r w:rsidRPr="00EF3A51">
        <w:rPr>
          <w:color w:val="000000"/>
        </w:rPr>
        <w:t xml:space="preserve"> </w:t>
      </w:r>
    </w:p>
    <w:p w14:paraId="66F0807C" w14:textId="2F2C0A08" w:rsidR="00313877" w:rsidRPr="00EF3A51" w:rsidRDefault="00313877" w:rsidP="00313877">
      <w:pPr>
        <w:ind w:firstLine="720"/>
        <w:rPr>
          <w:color w:val="000000"/>
        </w:rPr>
      </w:pPr>
      <w:r w:rsidRPr="00EF3A51">
        <w:rPr>
          <w:color w:val="000000"/>
        </w:rPr>
        <w:t xml:space="preserve">This </w:t>
      </w:r>
      <w:r w:rsidR="001D3424">
        <w:rPr>
          <w:color w:val="000000"/>
        </w:rPr>
        <w:t>article</w:t>
      </w:r>
      <w:r w:rsidR="001D3424" w:rsidRPr="00EF3A51">
        <w:rPr>
          <w:color w:val="000000"/>
        </w:rPr>
        <w:t xml:space="preserve"> </w:t>
      </w:r>
      <w:r w:rsidR="00495502">
        <w:rPr>
          <w:color w:val="000000"/>
        </w:rPr>
        <w:t xml:space="preserve">examines the STEM success gap through the lens of representation in patents and </w:t>
      </w:r>
      <w:r w:rsidRPr="00EF3A51">
        <w:rPr>
          <w:color w:val="000000"/>
        </w:rPr>
        <w:t xml:space="preserve">provides a new success metric for racial and gender equality: an equity metric. This is the first paper to quantitatively estimate the patent gap between white, male inventors, inventors of color, and female inventors at Ivy League institutions, </w:t>
      </w:r>
      <w:r w:rsidR="0062114A">
        <w:rPr>
          <w:color w:val="000000"/>
        </w:rPr>
        <w:t>h</w:t>
      </w:r>
      <w:r w:rsidRPr="00EF3A51">
        <w:rPr>
          <w:color w:val="000000"/>
        </w:rPr>
        <w:t xml:space="preserve">istorically Black </w:t>
      </w:r>
      <w:r w:rsidR="0062114A">
        <w:rPr>
          <w:color w:val="000000"/>
        </w:rPr>
        <w:t>c</w:t>
      </w:r>
      <w:r w:rsidRPr="00EF3A51">
        <w:rPr>
          <w:color w:val="000000"/>
        </w:rPr>
        <w:t xml:space="preserve">olleges or </w:t>
      </w:r>
      <w:r w:rsidR="0062114A">
        <w:rPr>
          <w:color w:val="000000"/>
        </w:rPr>
        <w:t>u</w:t>
      </w:r>
      <w:r w:rsidRPr="00EF3A51">
        <w:rPr>
          <w:color w:val="000000"/>
        </w:rPr>
        <w:t xml:space="preserve">niversities (HBCUs), research institutions, and other </w:t>
      </w:r>
      <w:r w:rsidRPr="001647CB">
        <w:rPr>
          <w:color w:val="000000"/>
        </w:rPr>
        <w:t>highly</w:t>
      </w:r>
      <w:r w:rsidR="001647CB">
        <w:rPr>
          <w:color w:val="000000"/>
        </w:rPr>
        <w:t xml:space="preserve"> </w:t>
      </w:r>
      <w:r w:rsidRPr="001647CB">
        <w:rPr>
          <w:color w:val="000000"/>
        </w:rPr>
        <w:t>ranked</w:t>
      </w:r>
      <w:r w:rsidRPr="00EF3A51">
        <w:rPr>
          <w:color w:val="000000"/>
        </w:rPr>
        <w:t xml:space="preserve"> universities in the United States</w:t>
      </w:r>
      <w:r w:rsidR="006547A9">
        <w:rPr>
          <w:color w:val="000000"/>
        </w:rPr>
        <w:t xml:space="preserve"> (highly ranked schools or HRS)</w:t>
      </w:r>
      <w:r w:rsidRPr="00EF3A51">
        <w:rPr>
          <w:color w:val="000000"/>
        </w:rPr>
        <w:t>.</w:t>
      </w:r>
      <w:r w:rsidRPr="00EF3A51">
        <w:rPr>
          <w:rStyle w:val="FootnoteReference"/>
          <w:color w:val="000000"/>
        </w:rPr>
        <w:footnoteReference w:id="10"/>
      </w:r>
      <w:r w:rsidRPr="00EF3A51">
        <w:rPr>
          <w:color w:val="000000"/>
        </w:rPr>
        <w:t xml:space="preserve"> This </w:t>
      </w:r>
      <w:r w:rsidRPr="00EF3A51">
        <w:rPr>
          <w:color w:val="000000"/>
        </w:rPr>
        <w:lastRenderedPageBreak/>
        <w:t xml:space="preserve">paper compares representation on patents to representation at the university, excluding variable systemic issues regarding access to attorneys, patent funding, and other resources to pursue intellectual property protection. </w:t>
      </w:r>
    </w:p>
    <w:p w14:paraId="337DFAA7" w14:textId="4604137D" w:rsidR="00313877" w:rsidRPr="00EF3A51" w:rsidRDefault="00313877" w:rsidP="00313877">
      <w:pPr>
        <w:ind w:firstLine="720"/>
        <w:rPr>
          <w:color w:val="000000"/>
        </w:rPr>
      </w:pPr>
      <w:r w:rsidRPr="00EF3A51">
        <w:rPr>
          <w:color w:val="000000"/>
        </w:rPr>
        <w:t>Whether universities have a representative population of faculty and students equivalent to the racial and gender demographics present in the United States is immaterial to this paper. Instead, I determine whether groups of individuals invent and receive credit for their inventions through patents at the same rate as their peers at universities. The research herein demonstrates that Black, Hispanic, and female professors are not named as patent inventors at the same rate as their white and male peers, even when accounting for their underrepresentation on campus. Thus, the equity metric demonstrates that Black, Hispanic, and female professors are not succeeding in patent inventorship at the same rate as their white and male peers.</w:t>
      </w:r>
    </w:p>
    <w:p w14:paraId="39D050E5" w14:textId="634A9FD7" w:rsidR="00C512D5" w:rsidRDefault="00313877" w:rsidP="00313877">
      <w:pPr>
        <w:ind w:firstLine="720"/>
        <w:rPr>
          <w:color w:val="000000"/>
        </w:rPr>
      </w:pPr>
      <w:r>
        <w:rPr>
          <w:color w:val="000000"/>
        </w:rPr>
        <w:t>Patent inventorship is the recognition of an inventor’s contribution to the wealth-building tool of a patent application.</w:t>
      </w:r>
      <w:r>
        <w:rPr>
          <w:rStyle w:val="FootnoteReference"/>
          <w:color w:val="000000"/>
        </w:rPr>
        <w:footnoteReference w:id="11"/>
      </w:r>
      <w:r>
        <w:rPr>
          <w:color w:val="000000"/>
        </w:rPr>
        <w:t xml:space="preserve"> </w:t>
      </w:r>
      <w:r w:rsidR="00524E46" w:rsidRPr="001E1D99">
        <w:rPr>
          <w:color w:val="000000"/>
        </w:rPr>
        <w:t xml:space="preserve">This </w:t>
      </w:r>
      <w:r w:rsidR="00524E46">
        <w:rPr>
          <w:color w:val="000000"/>
        </w:rPr>
        <w:t>article</w:t>
      </w:r>
      <w:r w:rsidR="00524E46" w:rsidRPr="001E1D99">
        <w:rPr>
          <w:color w:val="000000"/>
        </w:rPr>
        <w:t xml:space="preserve"> uses patent </w:t>
      </w:r>
      <w:r w:rsidR="00524E46" w:rsidRPr="00523895">
        <w:rPr>
          <w:color w:val="000000"/>
        </w:rPr>
        <w:t>ownership</w:t>
      </w:r>
      <w:r w:rsidR="00524E46" w:rsidRPr="001E1D99">
        <w:rPr>
          <w:color w:val="000000"/>
        </w:rPr>
        <w:t xml:space="preserve"> as a proxy for a wealth and value metric, showing both that a person is capable of producing value for their employer and that their contribution to that value was recognized in the form of patent inventorship. </w:t>
      </w:r>
      <w:r>
        <w:rPr>
          <w:color w:val="000000"/>
        </w:rPr>
        <w:t>Closing current racial and gender patent inventorship gaps would increase aggregate economic output by trillions of dollars.</w:t>
      </w:r>
      <w:r>
        <w:rPr>
          <w:rStyle w:val="FootnoteReference"/>
          <w:color w:val="000000"/>
        </w:rPr>
        <w:footnoteReference w:id="12"/>
      </w:r>
      <w:r>
        <w:rPr>
          <w:color w:val="000000"/>
        </w:rPr>
        <w:t xml:space="preserve"> As shown by the study herein, when</w:t>
      </w:r>
      <w:r w:rsidRPr="00EF3A51">
        <w:rPr>
          <w:color w:val="000000"/>
        </w:rPr>
        <w:t xml:space="preserve"> accounting for representation on campus, women are up to seven times less likely than their male peers to be named patent inventors.</w:t>
      </w:r>
      <w:r w:rsidRPr="00EF3A51">
        <w:rPr>
          <w:rStyle w:val="FootnoteReference"/>
          <w:color w:val="000000"/>
        </w:rPr>
        <w:footnoteReference w:id="13"/>
      </w:r>
      <w:r w:rsidRPr="00EF3A51">
        <w:rPr>
          <w:color w:val="000000"/>
        </w:rPr>
        <w:t xml:space="preserve"> The patent gap is even more striking for Black and Hispanic inventors, with white full-time STEM professors over eighteen times more likely than a Black peer and about twenty-seven times more likely than a Hispanic peer to be a named patent inventor at top research universities in the United States.</w:t>
      </w:r>
      <w:r w:rsidR="008538A8">
        <w:rPr>
          <w:rStyle w:val="FootnoteReference"/>
          <w:color w:val="000000"/>
        </w:rPr>
        <w:footnoteReference w:id="14"/>
      </w:r>
      <w:r w:rsidRPr="00EF3A51">
        <w:rPr>
          <w:color w:val="000000"/>
        </w:rPr>
        <w:t xml:space="preserve"> Moreover, although universities are admitting more people of color </w:t>
      </w:r>
      <w:r w:rsidRPr="00EF3A51">
        <w:rPr>
          <w:color w:val="000000"/>
        </w:rPr>
        <w:lastRenderedPageBreak/>
        <w:t>and women to undergraduate programs, in some cases, the newly hired professorship class is less diverse in 2015 than in 2000.</w:t>
      </w:r>
      <w:r w:rsidRPr="00EF3A51">
        <w:rPr>
          <w:rStyle w:val="FootnoteReference"/>
          <w:color w:val="000000"/>
        </w:rPr>
        <w:footnoteReference w:id="15"/>
      </w:r>
      <w:r w:rsidRPr="00EF3A51">
        <w:rPr>
          <w:color w:val="000000"/>
        </w:rPr>
        <w:t xml:space="preserve"> </w:t>
      </w:r>
    </w:p>
    <w:p w14:paraId="030597D6" w14:textId="613B84FC" w:rsidR="00313877" w:rsidRPr="00EF3A51" w:rsidRDefault="00C512D5" w:rsidP="00313877">
      <w:pPr>
        <w:ind w:firstLine="720"/>
        <w:rPr>
          <w:color w:val="000000"/>
        </w:rPr>
      </w:pPr>
      <w:r>
        <w:rPr>
          <w:color w:val="000000"/>
        </w:rPr>
        <w:t>It is apparent that u</w:t>
      </w:r>
      <w:r w:rsidR="00313877" w:rsidRPr="00EF3A51">
        <w:rPr>
          <w:color w:val="000000"/>
        </w:rPr>
        <w:t xml:space="preserve">niversities are either consciously or unconsciously engaging in </w:t>
      </w:r>
      <w:r w:rsidR="00634C4D">
        <w:rPr>
          <w:color w:val="000000"/>
        </w:rPr>
        <w:t xml:space="preserve">what this article calls </w:t>
      </w:r>
      <w:r w:rsidR="00313877" w:rsidRPr="00EF3A51">
        <w:rPr>
          <w:color w:val="000000"/>
        </w:rPr>
        <w:t>“restorative justice theater” by performatively demonstrating pushes towards racial and gender equity, but not quantitatively demonstrating that their efforts effectively repair previous harm. Universities should replace this theater with quantitative measures of patent inventorship</w:t>
      </w:r>
      <w:r w:rsidR="00981325">
        <w:rPr>
          <w:color w:val="000000"/>
        </w:rPr>
        <w:t>—</w:t>
      </w:r>
      <w:r w:rsidR="00313877" w:rsidRPr="00EF3A51">
        <w:rPr>
          <w:color w:val="000000"/>
        </w:rPr>
        <w:t>equity metrics</w:t>
      </w:r>
      <w:r w:rsidR="00981325">
        <w:rPr>
          <w:color w:val="000000"/>
        </w:rPr>
        <w:t>—</w:t>
      </w:r>
      <w:r w:rsidR="00313877" w:rsidRPr="00EF3A51">
        <w:rPr>
          <w:color w:val="000000"/>
        </w:rPr>
        <w:t xml:space="preserve">to demonstrate their commitment to racial and gender equity, to comply with anti-discrimination legislation, and to help other universities engage in effective programs with measurable results to close the racial and gender gaps in higher education. </w:t>
      </w:r>
    </w:p>
    <w:p w14:paraId="7BC5D6F2" w14:textId="2265D51A" w:rsidR="00313877" w:rsidRPr="00EF3A51" w:rsidRDefault="00313877" w:rsidP="001D3424">
      <w:pPr>
        <w:ind w:firstLine="720"/>
        <w:rPr>
          <w:color w:val="000000"/>
        </w:rPr>
      </w:pPr>
      <w:r w:rsidRPr="00EF3A51">
        <w:rPr>
          <w:color w:val="000000"/>
        </w:rPr>
        <w:t xml:space="preserve">To understand the implications of </w:t>
      </w:r>
      <w:r w:rsidR="00781309">
        <w:rPr>
          <w:color w:val="000000"/>
        </w:rPr>
        <w:t>the racial and gender</w:t>
      </w:r>
      <w:r w:rsidR="00781309" w:rsidRPr="00EF3A51">
        <w:rPr>
          <w:color w:val="000000"/>
        </w:rPr>
        <w:t xml:space="preserve"> </w:t>
      </w:r>
      <w:r w:rsidR="00781309">
        <w:rPr>
          <w:color w:val="000000"/>
        </w:rPr>
        <w:t xml:space="preserve">inventorship </w:t>
      </w:r>
      <w:r w:rsidRPr="00EF3A51">
        <w:rPr>
          <w:color w:val="000000"/>
        </w:rPr>
        <w:t>disparities</w:t>
      </w:r>
      <w:r w:rsidR="00781309">
        <w:rPr>
          <w:color w:val="000000"/>
        </w:rPr>
        <w:t xml:space="preserve"> </w:t>
      </w:r>
      <w:r w:rsidR="00781309" w:rsidRPr="00EF3A51">
        <w:rPr>
          <w:color w:val="000000"/>
        </w:rPr>
        <w:t>pervasive across Ivy League institutions, research universities, and HBCUs</w:t>
      </w:r>
      <w:r w:rsidR="00781309">
        <w:rPr>
          <w:color w:val="000000"/>
        </w:rPr>
        <w:t xml:space="preserve"> in the US</w:t>
      </w:r>
      <w:r w:rsidRPr="00EF3A51">
        <w:rPr>
          <w:color w:val="000000"/>
        </w:rPr>
        <w:t xml:space="preserve">, </w:t>
      </w:r>
      <w:r w:rsidR="001D3424">
        <w:rPr>
          <w:color w:val="000000"/>
        </w:rPr>
        <w:t>Part</w:t>
      </w:r>
      <w:r w:rsidR="001D3424" w:rsidRPr="00EF3A51">
        <w:rPr>
          <w:color w:val="000000"/>
        </w:rPr>
        <w:t xml:space="preserve"> </w:t>
      </w:r>
      <w:r w:rsidRPr="00EF3A51">
        <w:rPr>
          <w:color w:val="000000"/>
        </w:rPr>
        <w:t xml:space="preserve">I shows how patent inventorship </w:t>
      </w:r>
      <w:r>
        <w:rPr>
          <w:color w:val="000000"/>
        </w:rPr>
        <w:t>is an</w:t>
      </w:r>
      <w:r w:rsidRPr="00EF3A51">
        <w:rPr>
          <w:color w:val="000000"/>
        </w:rPr>
        <w:t xml:space="preserve"> indicator of value recognition </w:t>
      </w:r>
      <w:r>
        <w:rPr>
          <w:color w:val="000000"/>
        </w:rPr>
        <w:t xml:space="preserve">and </w:t>
      </w:r>
      <w:r w:rsidRPr="00EF3A51">
        <w:rPr>
          <w:color w:val="000000"/>
        </w:rPr>
        <w:t xml:space="preserve">how universities facilitate the patent process, highlighting the crucial roles of education, funding, and technology offices </w:t>
      </w:r>
      <w:r>
        <w:rPr>
          <w:color w:val="000000"/>
        </w:rPr>
        <w:t>to mitigate gender and race disparities.</w:t>
      </w:r>
      <w:r w:rsidR="001D3424">
        <w:rPr>
          <w:color w:val="000000"/>
        </w:rPr>
        <w:t xml:space="preserve"> Part</w:t>
      </w:r>
      <w:r w:rsidRPr="00EF3A51">
        <w:rPr>
          <w:color w:val="000000"/>
        </w:rPr>
        <w:t xml:space="preserve"> </w:t>
      </w:r>
      <w:r>
        <w:rPr>
          <w:color w:val="000000"/>
        </w:rPr>
        <w:t>I</w:t>
      </w:r>
      <w:r w:rsidR="00C512D5">
        <w:rPr>
          <w:color w:val="000000"/>
        </w:rPr>
        <w:t>I</w:t>
      </w:r>
      <w:r w:rsidRPr="00EF3A51">
        <w:rPr>
          <w:color w:val="000000"/>
        </w:rPr>
        <w:t xml:space="preserve"> explains the techniques used in this paper to gather </w:t>
      </w:r>
      <w:r w:rsidR="00781309">
        <w:rPr>
          <w:color w:val="000000"/>
        </w:rPr>
        <w:t>data and calculate the results of my research.</w:t>
      </w:r>
      <w:r w:rsidRPr="00EF3A51">
        <w:rPr>
          <w:color w:val="000000"/>
        </w:rPr>
        <w:t xml:space="preserve"> </w:t>
      </w:r>
    </w:p>
    <w:p w14:paraId="3FDFDC49" w14:textId="55DA4172" w:rsidR="00313877" w:rsidRPr="005B399B" w:rsidRDefault="001D3424" w:rsidP="006655CB">
      <w:pPr>
        <w:spacing w:after="120"/>
        <w:ind w:firstLine="720"/>
        <w:rPr>
          <w:color w:val="000000"/>
        </w:rPr>
      </w:pPr>
      <w:r>
        <w:rPr>
          <w:color w:val="000000"/>
        </w:rPr>
        <w:t>Part</w:t>
      </w:r>
      <w:r w:rsidRPr="00EF3A51">
        <w:rPr>
          <w:color w:val="000000"/>
        </w:rPr>
        <w:t xml:space="preserve"> </w:t>
      </w:r>
      <w:r w:rsidR="00781309">
        <w:rPr>
          <w:color w:val="000000"/>
        </w:rPr>
        <w:t xml:space="preserve">III </w:t>
      </w:r>
      <w:r w:rsidR="00313877" w:rsidRPr="00EF3A51">
        <w:rPr>
          <w:color w:val="000000"/>
        </w:rPr>
        <w:t>provides</w:t>
      </w:r>
      <w:r w:rsidR="00781309">
        <w:rPr>
          <w:color w:val="000000"/>
        </w:rPr>
        <w:t xml:space="preserve"> the</w:t>
      </w:r>
      <w:r w:rsidR="00313877" w:rsidRPr="00EF3A51">
        <w:rPr>
          <w:color w:val="000000"/>
        </w:rPr>
        <w:t xml:space="preserve"> results of my analysis, showing that full-time male STEM professors are between two and five times more likely to be patent inventors than their female peers at HBCUs, Ivy League Schools, research institutions, and schools outside of the HBCU system with the most tenured Black faculty. White full-time STEM professors were between two and twenty-seven times more likely to be named patent inventors than their Black and Hispanic peers, depending on the university entity.</w:t>
      </w:r>
      <w:r w:rsidR="00747670">
        <w:rPr>
          <w:color w:val="000000"/>
        </w:rPr>
        <w:t xml:space="preserve"> Finally, </w:t>
      </w:r>
      <w:r>
        <w:rPr>
          <w:color w:val="000000"/>
        </w:rPr>
        <w:t>Part</w:t>
      </w:r>
      <w:r w:rsidRPr="00EF3A51">
        <w:rPr>
          <w:color w:val="000000"/>
        </w:rPr>
        <w:t xml:space="preserve"> </w:t>
      </w:r>
      <w:r w:rsidR="00781309">
        <w:rPr>
          <w:color w:val="000000"/>
        </w:rPr>
        <w:t xml:space="preserve">IV </w:t>
      </w:r>
      <w:r w:rsidR="00313877" w:rsidRPr="00EF3A51">
        <w:rPr>
          <w:color w:val="000000"/>
        </w:rPr>
        <w:t xml:space="preserve">explores potential reasons for these disparities, as well as legal implications for the systemic issues uncovered by this quantitative analysis, including violations of anti-discrimination laws. </w:t>
      </w:r>
    </w:p>
    <w:p w14:paraId="6BA89636" w14:textId="6167040A" w:rsidR="00313877" w:rsidRDefault="00313877" w:rsidP="00BC5D4E">
      <w:pPr>
        <w:pStyle w:val="Heading1"/>
        <w:numPr>
          <w:ilvl w:val="0"/>
          <w:numId w:val="6"/>
        </w:numPr>
        <w:spacing w:after="120"/>
        <w:jc w:val="left"/>
      </w:pPr>
      <w:r>
        <w:t xml:space="preserve">The Importance of </w:t>
      </w:r>
      <w:r w:rsidR="00E526E0">
        <w:t xml:space="preserve">Recognizing </w:t>
      </w:r>
      <w:r>
        <w:t>Patent Gaps</w:t>
      </w:r>
    </w:p>
    <w:p w14:paraId="7901072A" w14:textId="7AB91222" w:rsidR="00313877" w:rsidRPr="005B626A" w:rsidRDefault="00451EF2" w:rsidP="00292867">
      <w:pPr>
        <w:ind w:firstLine="720"/>
        <w:rPr>
          <w:color w:val="000000" w:themeColor="text1"/>
          <w:shd w:val="clear" w:color="auto" w:fill="FFFFFF"/>
        </w:rPr>
      </w:pPr>
      <w:r>
        <w:rPr>
          <w:color w:val="000000"/>
        </w:rPr>
        <w:tab/>
      </w:r>
      <w:r w:rsidR="00313877">
        <w:rPr>
          <w:color w:val="000000"/>
        </w:rPr>
        <w:t xml:space="preserve">The </w:t>
      </w:r>
      <w:r w:rsidR="00292867">
        <w:rPr>
          <w:color w:val="000000"/>
        </w:rPr>
        <w:t>US</w:t>
      </w:r>
      <w:r w:rsidR="00313877">
        <w:rPr>
          <w:color w:val="000000"/>
        </w:rPr>
        <w:t xml:space="preserve"> patent system was established as an early instrument of economic development.</w:t>
      </w:r>
      <w:r w:rsidR="00313877">
        <w:rPr>
          <w:rStyle w:val="FootnoteReference"/>
          <w:color w:val="000000"/>
        </w:rPr>
        <w:footnoteReference w:id="16"/>
      </w:r>
      <w:r w:rsidR="00313877">
        <w:rPr>
          <w:color w:val="000000"/>
        </w:rPr>
        <w:t xml:space="preserve"> </w:t>
      </w:r>
      <w:r w:rsidR="00313877" w:rsidRPr="00856F65">
        <w:t xml:space="preserve">From the first State of the Union address to the Patent Act of 1790 and the Patent Act of 1793, the founding fathers recognized the </w:t>
      </w:r>
      <w:r w:rsidR="00313877" w:rsidRPr="00523895">
        <w:rPr>
          <w:color w:val="000000"/>
        </w:rPr>
        <w:t>importance</w:t>
      </w:r>
      <w:r w:rsidR="00313877" w:rsidRPr="00856F65">
        <w:t xml:space="preserve"> of protecting patents for "any new and useful art, machine, </w:t>
      </w:r>
      <w:r w:rsidR="00313877" w:rsidRPr="005B626A">
        <w:rPr>
          <w:color w:val="000000" w:themeColor="text1"/>
        </w:rPr>
        <w:t xml:space="preserve">manufacture or composition of matter and any new and useful </w:t>
      </w:r>
      <w:r w:rsidR="00313877" w:rsidRPr="005B626A">
        <w:rPr>
          <w:color w:val="000000" w:themeColor="text1"/>
        </w:rPr>
        <w:lastRenderedPageBreak/>
        <w:t>improvement [thereof].”</w:t>
      </w:r>
      <w:r w:rsidR="00313877" w:rsidRPr="005B626A">
        <w:rPr>
          <w:rStyle w:val="FootnoteReference"/>
          <w:color w:val="000000" w:themeColor="text1"/>
        </w:rPr>
        <w:footnoteReference w:id="17"/>
      </w:r>
      <w:r w:rsidR="00313877" w:rsidRPr="005B626A">
        <w:rPr>
          <w:color w:val="000000" w:themeColor="text1"/>
        </w:rPr>
        <w:t xml:space="preserve"> Patents recognize ownership over mental creation, allowing a patent owner to exclude others from “making, using, offering for sale, or selling the invention.”</w:t>
      </w:r>
      <w:r w:rsidR="00313877" w:rsidRPr="005B626A">
        <w:rPr>
          <w:rStyle w:val="FootnoteReference"/>
          <w:color w:val="000000" w:themeColor="text1"/>
        </w:rPr>
        <w:footnoteReference w:id="18"/>
      </w:r>
      <w:r w:rsidR="00313877">
        <w:rPr>
          <w:color w:val="000000" w:themeColor="text1"/>
        </w:rPr>
        <w:t xml:space="preserve"> </w:t>
      </w:r>
      <w:r w:rsidR="00313877" w:rsidRPr="005B626A">
        <w:rPr>
          <w:color w:val="000000" w:themeColor="text1"/>
        </w:rPr>
        <w:t xml:space="preserve">Although this can seem monopolistic, from the establishment of the patent system, </w:t>
      </w:r>
      <w:r w:rsidR="00313877" w:rsidRPr="005B626A">
        <w:rPr>
          <w:color w:val="000000" w:themeColor="text1"/>
          <w:shd w:val="clear" w:color="auto" w:fill="FFFFFF"/>
        </w:rPr>
        <w:t>“patentees were viewed as beneficent contributors to progress, and the consistent goal of those who shaped the system was to encourage domestic ingenuity, whatever the social class of the inventor.”</w:t>
      </w:r>
      <w:r w:rsidR="00313877" w:rsidRPr="005B626A">
        <w:rPr>
          <w:rStyle w:val="FootnoteReference"/>
          <w:color w:val="000000" w:themeColor="text1"/>
          <w:shd w:val="clear" w:color="auto" w:fill="FFFFFF"/>
        </w:rPr>
        <w:footnoteReference w:id="19"/>
      </w:r>
      <w:r w:rsidR="00313877">
        <w:rPr>
          <w:color w:val="000000" w:themeColor="text1"/>
          <w:shd w:val="clear" w:color="auto" w:fill="FFFFFF"/>
        </w:rPr>
        <w:t xml:space="preserve"> </w:t>
      </w:r>
      <w:r w:rsidR="00313877" w:rsidRPr="005B626A">
        <w:rPr>
          <w:color w:val="000000" w:themeColor="text1"/>
          <w:shd w:val="clear" w:color="auto" w:fill="FFFFFF"/>
        </w:rPr>
        <w:t>This sense of an inventor’s contribution to progress manifests in a wealth-building tool: a patent.</w:t>
      </w:r>
    </w:p>
    <w:p w14:paraId="377CC2E8" w14:textId="77777777" w:rsidR="00313877" w:rsidRDefault="00313877" w:rsidP="00313877">
      <w:pPr>
        <w:ind w:firstLine="720"/>
        <w:rPr>
          <w:color w:val="000000"/>
        </w:rPr>
      </w:pPr>
      <w:r w:rsidRPr="005B626A">
        <w:rPr>
          <w:color w:val="000000" w:themeColor="text1"/>
        </w:rPr>
        <w:t>Recognition of patent inventorship is synonymous with recognition of that inventor’s contribution to this wealth-building tool.</w:t>
      </w:r>
      <w:r>
        <w:rPr>
          <w:color w:val="000000" w:themeColor="text1"/>
        </w:rPr>
        <w:t xml:space="preserve"> </w:t>
      </w:r>
      <w:r w:rsidRPr="005B626A">
        <w:rPr>
          <w:color w:val="000000" w:themeColor="text1"/>
        </w:rPr>
        <w:t>This value recognition in no way demonstrates that a patent is necessarily good or bad for society.</w:t>
      </w:r>
      <w:r w:rsidRPr="005B626A">
        <w:rPr>
          <w:rStyle w:val="FootnoteReference"/>
          <w:color w:val="000000" w:themeColor="text1"/>
        </w:rPr>
        <w:footnoteReference w:id="20"/>
      </w:r>
      <w:r w:rsidRPr="005B626A">
        <w:rPr>
          <w:color w:val="000000" w:themeColor="text1"/>
        </w:rPr>
        <w:t xml:space="preserve"> Social costs associated with monopolies may or may not outweigh the benefits of </w:t>
      </w:r>
      <w:r w:rsidRPr="00523895">
        <w:rPr>
          <w:color w:val="000000"/>
        </w:rPr>
        <w:t>encouraging</w:t>
      </w:r>
      <w:r w:rsidRPr="005B626A">
        <w:rPr>
          <w:color w:val="000000" w:themeColor="text1"/>
        </w:rPr>
        <w:t xml:space="preserve"> “creation </w:t>
      </w:r>
      <w:r w:rsidRPr="00AA6C3C">
        <w:rPr>
          <w:color w:val="000000"/>
        </w:rPr>
        <w:t xml:space="preserve">and dissemination of new </w:t>
      </w:r>
      <w:r w:rsidRPr="00AA6C3C">
        <w:t>works</w:t>
      </w:r>
      <w:r w:rsidRPr="00AA6C3C">
        <w:rPr>
          <w:color w:val="000000"/>
        </w:rPr>
        <w:t>.”</w:t>
      </w:r>
      <w:r w:rsidRPr="00AA6C3C">
        <w:rPr>
          <w:rStyle w:val="FootnoteReference"/>
          <w:color w:val="000000"/>
        </w:rPr>
        <w:footnoteReference w:id="21"/>
      </w:r>
      <w:r w:rsidRPr="00AA6C3C">
        <w:rPr>
          <w:color w:val="000000"/>
        </w:rPr>
        <w:t xml:space="preserve"> Much like ownership of a house, society will forever debate the social benefits and detriments of private ownership and exclusion.</w:t>
      </w:r>
      <w:r w:rsidRPr="00AA6C3C">
        <w:rPr>
          <w:rStyle w:val="FootnoteReference"/>
          <w:color w:val="000000"/>
        </w:rPr>
        <w:footnoteReference w:id="22"/>
      </w:r>
      <w:r w:rsidRPr="00AA6C3C">
        <w:rPr>
          <w:color w:val="000000"/>
        </w:rPr>
        <w:t xml:space="preserve"> However, there is no question that patents build </w:t>
      </w:r>
      <w:r>
        <w:rPr>
          <w:color w:val="000000"/>
        </w:rPr>
        <w:t xml:space="preserve">and recognize </w:t>
      </w:r>
      <w:r w:rsidRPr="00AA6C3C">
        <w:rPr>
          <w:color w:val="000000"/>
        </w:rPr>
        <w:t>value.</w:t>
      </w:r>
      <w:r w:rsidRPr="00AA6C3C">
        <w:rPr>
          <w:rStyle w:val="FootnoteReference"/>
          <w:color w:val="000000"/>
        </w:rPr>
        <w:footnoteReference w:id="23"/>
      </w:r>
      <w:r>
        <w:rPr>
          <w:color w:val="000000"/>
        </w:rPr>
        <w:t xml:space="preserve">  </w:t>
      </w:r>
    </w:p>
    <w:p w14:paraId="484E0071" w14:textId="2AD32C53" w:rsidR="00313877" w:rsidRPr="00AA6C3C" w:rsidRDefault="00313877" w:rsidP="00313877">
      <w:pPr>
        <w:ind w:firstLine="720"/>
        <w:rPr>
          <w:color w:val="000000"/>
        </w:rPr>
      </w:pPr>
      <w:r w:rsidRPr="00AA6C3C">
        <w:rPr>
          <w:color w:val="000000"/>
        </w:rPr>
        <w:lastRenderedPageBreak/>
        <w:t>The patent owner, the inventors, and society at large all recognize the value of a patent. First, the mere existence of a patent right demonstrates that the government recognizes the value of the invention therein. The government allows an owner to have a temporary monopoly in e</w:t>
      </w:r>
      <w:r>
        <w:rPr>
          <w:color w:val="000000"/>
        </w:rPr>
        <w:t>xchange for helping to establish a market for inventions.</w:t>
      </w:r>
      <w:r>
        <w:rPr>
          <w:rStyle w:val="FootnoteReference"/>
          <w:color w:val="000000"/>
        </w:rPr>
        <w:footnoteReference w:id="24"/>
      </w:r>
      <w:r w:rsidRPr="00AA6C3C">
        <w:rPr>
          <w:color w:val="000000"/>
        </w:rPr>
        <w:t xml:space="preserve"> This exchange prevents owners from keeping inventions a trade secret, enabling others to manufacture the invention </w:t>
      </w:r>
      <w:r w:rsidRPr="00AA6C3C">
        <w:t>either</w:t>
      </w:r>
      <w:r w:rsidRPr="00AA6C3C">
        <w:rPr>
          <w:color w:val="000000"/>
        </w:rPr>
        <w:t xml:space="preserve"> under a license from the patent owner or after the patent expires by reading the blueprint within the </w:t>
      </w:r>
      <w:r w:rsidR="008F7B10">
        <w:rPr>
          <w:color w:val="000000"/>
        </w:rPr>
        <w:t>publicly available patent</w:t>
      </w:r>
      <w:r w:rsidR="008F7B10" w:rsidRPr="00AA6C3C">
        <w:rPr>
          <w:color w:val="000000"/>
        </w:rPr>
        <w:t xml:space="preserve"> </w:t>
      </w:r>
      <w:r w:rsidRPr="00AA6C3C">
        <w:rPr>
          <w:color w:val="000000"/>
        </w:rPr>
        <w:t>disclosure.</w:t>
      </w:r>
      <w:r w:rsidRPr="00AA6C3C">
        <w:rPr>
          <w:color w:val="000000"/>
          <w:vertAlign w:val="superscript"/>
        </w:rPr>
        <w:footnoteReference w:id="25"/>
      </w:r>
      <w:r w:rsidRPr="00AA6C3C">
        <w:rPr>
          <w:color w:val="000000"/>
        </w:rPr>
        <w:t xml:space="preserve"> </w:t>
      </w:r>
      <w:r>
        <w:rPr>
          <w:color w:val="000000"/>
        </w:rPr>
        <w:t>Society then rewards the patent owner through monetary returns based on perceived market value.</w:t>
      </w:r>
      <w:r>
        <w:rPr>
          <w:rStyle w:val="FootnoteReference"/>
          <w:color w:val="000000"/>
        </w:rPr>
        <w:footnoteReference w:id="26"/>
      </w:r>
      <w:r>
        <w:rPr>
          <w:color w:val="000000"/>
        </w:rPr>
        <w:t xml:space="preserve"> </w:t>
      </w:r>
      <w:r w:rsidRPr="00AA6C3C">
        <w:rPr>
          <w:color w:val="000000"/>
        </w:rPr>
        <w:t>Currently, the United States allows a patent owner to prevent others from making, using, selling, or offering to sell their invention without first paying a license fee for up to a twenty-year period.</w:t>
      </w:r>
      <w:r w:rsidRPr="00AA6C3C">
        <w:rPr>
          <w:rStyle w:val="FootnoteReference"/>
          <w:color w:val="000000"/>
        </w:rPr>
        <w:footnoteReference w:id="27"/>
      </w:r>
    </w:p>
    <w:p w14:paraId="7373D7CC" w14:textId="5BD2BF28" w:rsidR="00313877" w:rsidRPr="00AA6C3C" w:rsidRDefault="00313877" w:rsidP="00313877">
      <w:pPr>
        <w:ind w:firstLine="720"/>
        <w:rPr>
          <w:color w:val="000000"/>
        </w:rPr>
      </w:pPr>
      <w:r w:rsidRPr="00AA6C3C">
        <w:rPr>
          <w:color w:val="000000"/>
        </w:rPr>
        <w:t xml:space="preserve">The patent owner, </w:t>
      </w:r>
      <w:r w:rsidRPr="00AA6C3C">
        <w:t>known</w:t>
      </w:r>
      <w:r w:rsidRPr="00AA6C3C">
        <w:rPr>
          <w:color w:val="000000"/>
        </w:rPr>
        <w:t xml:space="preserve"> as “the entity who has authority to file patent applications and take action in a pending application,” demonstrates recognition of their patent’s value by the investment in the application process, engaging in the licensing process, and, sometimes, by rewarding inventors for their efforts.</w:t>
      </w:r>
      <w:r w:rsidRPr="00AA6C3C">
        <w:rPr>
          <w:color w:val="000000"/>
          <w:vertAlign w:val="superscript"/>
        </w:rPr>
        <w:footnoteReference w:id="28"/>
      </w:r>
      <w:r w:rsidRPr="00AA6C3C">
        <w:rPr>
          <w:color w:val="000000"/>
        </w:rPr>
        <w:t xml:space="preserve"> The patent owner has the right to control patent monetization and the use (or lack thereof) of the claimed invention.</w:t>
      </w:r>
      <w:r w:rsidRPr="00AA6C3C">
        <w:rPr>
          <w:color w:val="000000"/>
          <w:vertAlign w:val="superscript"/>
        </w:rPr>
        <w:footnoteReference w:id="29"/>
      </w:r>
      <w:r w:rsidRPr="00AA6C3C">
        <w:rPr>
          <w:color w:val="000000"/>
        </w:rPr>
        <w:t xml:space="preserve"> The patent owner likely paid anywhere from $5,000 </w:t>
      </w:r>
      <w:r w:rsidR="00460302">
        <w:rPr>
          <w:color w:val="000000"/>
        </w:rPr>
        <w:t>to</w:t>
      </w:r>
      <w:r w:rsidR="00460302" w:rsidRPr="00AA6C3C">
        <w:rPr>
          <w:color w:val="000000"/>
        </w:rPr>
        <w:t xml:space="preserve"> </w:t>
      </w:r>
      <w:r w:rsidRPr="00AA6C3C">
        <w:rPr>
          <w:color w:val="000000"/>
        </w:rPr>
        <w:t>$15,000 or more to gain these rights, and usually paid this money with an underlying expectation to receive a return on their initial investment.</w:t>
      </w:r>
      <w:r w:rsidRPr="00AA6C3C">
        <w:rPr>
          <w:color w:val="000000"/>
          <w:vertAlign w:val="superscript"/>
        </w:rPr>
        <w:footnoteReference w:id="30"/>
      </w:r>
      <w:r w:rsidRPr="00AA6C3C">
        <w:rPr>
          <w:color w:val="000000"/>
        </w:rPr>
        <w:t xml:space="preserve"> Inventor award programs, wherein the patent owner gives money to named patent inventors, further </w:t>
      </w:r>
      <w:r w:rsidRPr="00AA6C3C">
        <w:rPr>
          <w:color w:val="000000"/>
        </w:rPr>
        <w:lastRenderedPageBreak/>
        <w:t>demonstrates value recognition in two ways.</w:t>
      </w:r>
      <w:r w:rsidRPr="00AA6C3C">
        <w:rPr>
          <w:color w:val="000000"/>
          <w:vertAlign w:val="superscript"/>
        </w:rPr>
        <w:footnoteReference w:id="31"/>
      </w:r>
      <w:r w:rsidRPr="00AA6C3C">
        <w:rPr>
          <w:color w:val="000000"/>
        </w:rPr>
        <w:t xml:space="preserve"> First, inventorship awards show that the owner values the patent because the owner is willing to part with more money </w:t>
      </w:r>
      <w:r w:rsidR="00CC22E4">
        <w:rPr>
          <w:color w:val="000000"/>
        </w:rPr>
        <w:t>to incentivize</w:t>
      </w:r>
      <w:r w:rsidRPr="00AA6C3C">
        <w:rPr>
          <w:color w:val="000000"/>
        </w:rPr>
        <w:t xml:space="preserve"> employees to produce more patentable inventions. Second, giving money directly to inventors, rather than simply investing money into more research or the business itself, shows that the owner recognizes the value of the inventors behind the invention.</w:t>
      </w:r>
      <w:r>
        <w:rPr>
          <w:rStyle w:val="FootnoteReference"/>
          <w:color w:val="000000"/>
        </w:rPr>
        <w:footnoteReference w:id="32"/>
      </w:r>
      <w:r w:rsidRPr="00AA6C3C">
        <w:rPr>
          <w:color w:val="000000"/>
        </w:rPr>
        <w:t xml:space="preserve"> </w:t>
      </w:r>
    </w:p>
    <w:p w14:paraId="3339003C" w14:textId="6DC54890" w:rsidR="008D17BC" w:rsidRDefault="00313877" w:rsidP="006655CB">
      <w:pPr>
        <w:spacing w:after="120"/>
        <w:ind w:firstLine="360"/>
        <w:rPr>
          <w:color w:val="000000"/>
        </w:rPr>
      </w:pPr>
      <w:r w:rsidRPr="00AA6C3C">
        <w:rPr>
          <w:color w:val="000000"/>
        </w:rPr>
        <w:t xml:space="preserve">Inventors also recognize the </w:t>
      </w:r>
      <w:r>
        <w:rPr>
          <w:color w:val="000000"/>
        </w:rPr>
        <w:t xml:space="preserve">inherent </w:t>
      </w:r>
      <w:r w:rsidRPr="00AA6C3C">
        <w:rPr>
          <w:color w:val="000000"/>
        </w:rPr>
        <w:t xml:space="preserve">value of </w:t>
      </w:r>
      <w:r>
        <w:rPr>
          <w:color w:val="000000"/>
        </w:rPr>
        <w:t>a</w:t>
      </w:r>
      <w:r w:rsidRPr="00AA6C3C">
        <w:rPr>
          <w:color w:val="000000"/>
        </w:rPr>
        <w:t xml:space="preserve"> patent</w:t>
      </w:r>
      <w:r>
        <w:rPr>
          <w:color w:val="000000"/>
        </w:rPr>
        <w:t xml:space="preserve"> and inventorship recognition</w:t>
      </w:r>
      <w:r w:rsidRPr="00AA6C3C">
        <w:rPr>
          <w:color w:val="000000"/>
        </w:rPr>
        <w:t>.</w:t>
      </w:r>
      <w:r w:rsidRPr="00AA6C3C">
        <w:rPr>
          <w:color w:val="000000"/>
          <w:vertAlign w:val="superscript"/>
        </w:rPr>
        <w:footnoteReference w:id="33"/>
      </w:r>
      <w:r w:rsidRPr="00AA6C3C">
        <w:rPr>
          <w:color w:val="000000"/>
        </w:rPr>
        <w:t xml:space="preserve"> Even if the inventors do not derive monetary benefit from the patent itself or a bonus from their employer, inventors still derive benefit from being named on the patent.</w:t>
      </w:r>
      <w:r>
        <w:rPr>
          <w:rStyle w:val="FootnoteReference"/>
          <w:color w:val="000000"/>
        </w:rPr>
        <w:footnoteReference w:id="34"/>
      </w:r>
      <w:r w:rsidRPr="00AA6C3C">
        <w:rPr>
          <w:color w:val="000000"/>
        </w:rPr>
        <w:t xml:space="preserve"> The process of naming inventors gives each inventor credit in the form of name recognition for their intellectual property contribution.</w:t>
      </w:r>
      <w:r>
        <w:rPr>
          <w:rStyle w:val="FootnoteReference"/>
          <w:color w:val="000000"/>
        </w:rPr>
        <w:footnoteReference w:id="35"/>
      </w:r>
      <w:r>
        <w:rPr>
          <w:color w:val="000000"/>
        </w:rPr>
        <w:t xml:space="preserve"> </w:t>
      </w:r>
      <w:r w:rsidRPr="00F14641">
        <w:rPr>
          <w:color w:val="000000"/>
        </w:rPr>
        <w:t>This credit, similar to authorship of a work of literature, recognizes the inventor as a person who helped to conceive of at least one concept claimed in the final patent.</w:t>
      </w:r>
      <w:r w:rsidRPr="00F14641">
        <w:rPr>
          <w:color w:val="000000"/>
          <w:vertAlign w:val="superscript"/>
        </w:rPr>
        <w:footnoteReference w:id="36"/>
      </w:r>
      <w:r w:rsidRPr="00AA6C3C">
        <w:rPr>
          <w:color w:val="000000"/>
        </w:rPr>
        <w:t xml:space="preserve"> Thus, the patent </w:t>
      </w:r>
      <w:r>
        <w:rPr>
          <w:color w:val="000000"/>
        </w:rPr>
        <w:t xml:space="preserve">memorializes </w:t>
      </w:r>
      <w:r w:rsidRPr="00AA6C3C">
        <w:rPr>
          <w:color w:val="000000"/>
        </w:rPr>
        <w:t xml:space="preserve">that the inventors conceived of an invention found valuable </w:t>
      </w:r>
      <w:r w:rsidRPr="00AA6C3C">
        <w:t>to</w:t>
      </w:r>
      <w:r w:rsidRPr="00AA6C3C">
        <w:rPr>
          <w:color w:val="000000"/>
        </w:rPr>
        <w:t xml:space="preserve"> the patent owner and society at large.</w:t>
      </w:r>
      <w:r>
        <w:rPr>
          <w:color w:val="000000"/>
        </w:rPr>
        <w:t xml:space="preserve"> </w:t>
      </w:r>
      <w:r w:rsidRPr="00AA6C3C">
        <w:rPr>
          <w:color w:val="000000"/>
        </w:rPr>
        <w:t>Inventors have fought over this memorialization for years after a patent issues, further demonstrating their recognition in the value of patent inventorship recognition.</w:t>
      </w:r>
      <w:r w:rsidRPr="00AA6C3C">
        <w:rPr>
          <w:rStyle w:val="FootnoteReference"/>
          <w:color w:val="000000"/>
        </w:rPr>
        <w:footnoteReference w:id="37"/>
      </w:r>
    </w:p>
    <w:p w14:paraId="7B7CE128" w14:textId="77777777" w:rsidR="00313877" w:rsidRDefault="00313877" w:rsidP="006655CB">
      <w:pPr>
        <w:pStyle w:val="NoSpacing"/>
      </w:pPr>
    </w:p>
    <w:p w14:paraId="122F1061" w14:textId="2CCAD59E" w:rsidR="008D17BC" w:rsidRDefault="008D17BC" w:rsidP="00BC5D4E">
      <w:pPr>
        <w:pStyle w:val="ListParagraph"/>
        <w:numPr>
          <w:ilvl w:val="1"/>
          <w:numId w:val="8"/>
        </w:numPr>
        <w:rPr>
          <w:i/>
          <w:iCs/>
        </w:rPr>
      </w:pPr>
      <w:r w:rsidRPr="006655CB">
        <w:rPr>
          <w:i/>
          <w:iCs/>
        </w:rPr>
        <w:t>The Value of Equity in the Patent System</w:t>
      </w:r>
    </w:p>
    <w:p w14:paraId="7C71C8E0" w14:textId="77777777" w:rsidR="008D17BC" w:rsidRPr="006655CB" w:rsidRDefault="008D17BC" w:rsidP="006655CB">
      <w:pPr>
        <w:pStyle w:val="ListParagraph"/>
        <w:rPr>
          <w:i/>
          <w:iCs/>
        </w:rPr>
      </w:pPr>
    </w:p>
    <w:p w14:paraId="00D6B2AC" w14:textId="0A5717DF" w:rsidR="00313877" w:rsidRDefault="00313877" w:rsidP="00313877">
      <w:pPr>
        <w:ind w:firstLine="720"/>
      </w:pPr>
      <w:r>
        <w:t xml:space="preserve">Gender and racial disparities in patent inventorship “hold back economic growth and U.S. </w:t>
      </w:r>
      <w:r w:rsidRPr="00523895">
        <w:rPr>
          <w:color w:val="000000"/>
        </w:rPr>
        <w:t>leadership</w:t>
      </w:r>
      <w:r>
        <w:t xml:space="preserve"> in innovation.”</w:t>
      </w:r>
      <w:r>
        <w:rPr>
          <w:rStyle w:val="FootnoteReference"/>
        </w:rPr>
        <w:footnoteReference w:id="38"/>
      </w:r>
      <w:r>
        <w:t xml:space="preserve"> </w:t>
      </w:r>
      <w:r w:rsidRPr="00856F65">
        <w:t xml:space="preserve">The US patent system was </w:t>
      </w:r>
      <w:r>
        <w:t>developed</w:t>
      </w:r>
      <w:r w:rsidRPr="00856F65">
        <w:t xml:space="preserve"> as a theoretically accessible option to protect </w:t>
      </w:r>
      <w:r w:rsidRPr="00856F65">
        <w:lastRenderedPageBreak/>
        <w:t xml:space="preserve">inventor ownership, not just because of low fees, but also because of its </w:t>
      </w:r>
      <w:r w:rsidR="00613634">
        <w:t>purportedly</w:t>
      </w:r>
      <w:r w:rsidR="00613634" w:rsidRPr="00856F65">
        <w:t xml:space="preserve"> </w:t>
      </w:r>
      <w:r w:rsidRPr="00856F65">
        <w:t>colorblind and genderblind system.</w:t>
      </w:r>
      <w:r w:rsidRPr="00AF6F9E">
        <w:rPr>
          <w:vertAlign w:val="superscript"/>
        </w:rPr>
        <w:footnoteReference w:id="39"/>
      </w:r>
      <w:r w:rsidRPr="00856F65">
        <w:t xml:space="preserve"> The United States has never had a federal law barring </w:t>
      </w:r>
      <w:r>
        <w:t xml:space="preserve">any </w:t>
      </w:r>
      <w:r w:rsidRPr="00856F65">
        <w:t>citizen from applying for a patent, and always allowed the possibility of patent rights for citizens or residents who intended to become citizens.</w:t>
      </w:r>
      <w:r w:rsidRPr="00AF6F9E">
        <w:rPr>
          <w:vertAlign w:val="superscript"/>
        </w:rPr>
        <w:footnoteReference w:id="40"/>
      </w:r>
      <w:r>
        <w:t xml:space="preserve"> Despite this supposed neutrality, female inventors and inventors of color have never reached parity with white men regarding patent inventorship in the United States.</w:t>
      </w:r>
      <w:r w:rsidRPr="00AF6F9E">
        <w:rPr>
          <w:vertAlign w:val="superscript"/>
        </w:rPr>
        <w:footnoteReference w:id="41"/>
      </w:r>
      <w:r>
        <w:t xml:space="preserve"> Increasing diversity in patent inventorship “would unlock a wealth of innovation and economic growth that is now untapped.”</w:t>
      </w:r>
      <w:r>
        <w:rPr>
          <w:rStyle w:val="FootnoteReference"/>
        </w:rPr>
        <w:footnoteReference w:id="42"/>
      </w:r>
      <w:r>
        <w:t xml:space="preserve"> </w:t>
      </w:r>
    </w:p>
    <w:p w14:paraId="47911CC4" w14:textId="77777777" w:rsidR="00313877" w:rsidRPr="00EE5266" w:rsidRDefault="00313877" w:rsidP="00313877">
      <w:pPr>
        <w:ind w:firstLine="720"/>
        <w:rPr>
          <w:b/>
          <w:bCs/>
          <w:color w:val="000000" w:themeColor="text1"/>
        </w:rPr>
      </w:pPr>
      <w:r>
        <w:rPr>
          <w:color w:val="000000"/>
        </w:rPr>
        <w:t xml:space="preserve">Society </w:t>
      </w:r>
      <w:r w:rsidRPr="00AA6C3C">
        <w:rPr>
          <w:color w:val="000000"/>
        </w:rPr>
        <w:t>at large has created significant barriers for women and people of color to achieve the status of “patent inventor” at the same rat</w:t>
      </w:r>
      <w:r w:rsidRPr="00EE5266">
        <w:rPr>
          <w:color w:val="000000" w:themeColor="text1"/>
        </w:rPr>
        <w:t>e as their male and white peers.</w:t>
      </w:r>
      <w:r w:rsidRPr="00EE5266">
        <w:rPr>
          <w:rStyle w:val="FootnoteReference"/>
          <w:color w:val="000000" w:themeColor="text1"/>
        </w:rPr>
        <w:footnoteReference w:id="43"/>
      </w:r>
      <w:r w:rsidRPr="00EE5266">
        <w:rPr>
          <w:color w:val="000000" w:themeColor="text1"/>
        </w:rPr>
        <w:t xml:space="preserve"> </w:t>
      </w:r>
      <w:r w:rsidRPr="00523895">
        <w:rPr>
          <w:color w:val="000000"/>
        </w:rPr>
        <w:t>However</w:t>
      </w:r>
      <w:r w:rsidRPr="00EE5266">
        <w:rPr>
          <w:color w:val="000000" w:themeColor="text1"/>
        </w:rPr>
        <w:t xml:space="preserve">, in recent years, many programs have </w:t>
      </w:r>
      <w:r w:rsidRPr="00EE5266">
        <w:rPr>
          <w:color w:val="000000" w:themeColor="text1"/>
        </w:rPr>
        <w:lastRenderedPageBreak/>
        <w:t>attempted to correct these barriers.</w:t>
      </w:r>
      <w:r w:rsidRPr="00EE5266">
        <w:rPr>
          <w:rStyle w:val="FootnoteReference"/>
          <w:color w:val="000000" w:themeColor="text1"/>
        </w:rPr>
        <w:footnoteReference w:id="44"/>
      </w:r>
      <w:r w:rsidRPr="00EE5266">
        <w:rPr>
          <w:color w:val="000000" w:themeColor="text1"/>
        </w:rPr>
        <w:t xml:space="preserve"> Patent owners and potential inventors play a part in the success of these programs, mainly through recognition of who contributed to the patent process.</w:t>
      </w:r>
    </w:p>
    <w:p w14:paraId="7678BCFB" w14:textId="2E54E8DA" w:rsidR="00313877" w:rsidRDefault="00313877" w:rsidP="006655CB">
      <w:pPr>
        <w:spacing w:after="120"/>
        <w:ind w:firstLine="720"/>
        <w:rPr>
          <w:color w:val="000000"/>
        </w:rPr>
      </w:pPr>
      <w:r>
        <w:rPr>
          <w:color w:val="000000" w:themeColor="text1"/>
        </w:rPr>
        <w:t>For too long, systemic racism and sexism have prevented women and underrepresented minorities from receiving economic credit for their inventive contributions to society.</w:t>
      </w:r>
      <w:r>
        <w:rPr>
          <w:rStyle w:val="FootnoteReference"/>
          <w:color w:val="000000" w:themeColor="text1"/>
        </w:rPr>
        <w:footnoteReference w:id="45"/>
      </w:r>
      <w:r>
        <w:rPr>
          <w:color w:val="000000" w:themeColor="text1"/>
        </w:rPr>
        <w:t xml:space="preserve"> </w:t>
      </w:r>
      <w:r w:rsidRPr="00EE5266">
        <w:rPr>
          <w:color w:val="000000" w:themeColor="text1"/>
        </w:rPr>
        <w:t>The lack of diversity plaguing STEM education and employment has cost the United States trillions of dollars over the last century.</w:t>
      </w:r>
      <w:r w:rsidRPr="00EE5266">
        <w:rPr>
          <w:rStyle w:val="FootnoteReference"/>
          <w:color w:val="000000" w:themeColor="text1"/>
        </w:rPr>
        <w:footnoteReference w:id="46"/>
      </w:r>
      <w:r>
        <w:rPr>
          <w:color w:val="000000" w:themeColor="text1"/>
        </w:rPr>
        <w:t xml:space="preserve"> </w:t>
      </w:r>
      <w:r w:rsidRPr="00EE5266">
        <w:rPr>
          <w:color w:val="000000" w:themeColor="text1"/>
        </w:rPr>
        <w:t xml:space="preserve">The systemic underutilization of STEM degrees can no longer be ignored if the United States wants to maximize economic growth. “Eliminating the gaps in returns earned by whites versus people of color and women versus men on measured skills, utilization, and industry-occupation </w:t>
      </w:r>
      <w:r w:rsidRPr="00EE5266">
        <w:rPr>
          <w:color w:val="000000"/>
        </w:rPr>
        <w:t>allocation</w:t>
      </w:r>
      <w:r w:rsidRPr="00EE5266">
        <w:rPr>
          <w:color w:val="000000" w:themeColor="text1"/>
        </w:rPr>
        <w:t xml:space="preserve"> would have increased aggregate economic output in 2019 by 0.94 trillion 2019 dollars.”</w:t>
      </w:r>
      <w:r w:rsidRPr="00EE5266">
        <w:rPr>
          <w:rStyle w:val="FootnoteReference"/>
          <w:color w:val="000000" w:themeColor="text1"/>
        </w:rPr>
        <w:footnoteReference w:id="47"/>
      </w:r>
      <w:r w:rsidRPr="00EE5266">
        <w:rPr>
          <w:color w:val="000000" w:themeColor="text1"/>
        </w:rPr>
        <w:t xml:space="preserve"> Opportunities for inventorship reduction should therefore be viewed not only as methodologies for redressing historic barricades to patent equality, but also as a method to promote economic growth through maximizing economic participation.</w:t>
      </w:r>
    </w:p>
    <w:p w14:paraId="549A68DF" w14:textId="0E035824" w:rsidR="008D17BC" w:rsidRPr="006655CB" w:rsidRDefault="008D17BC" w:rsidP="00BC5D4E">
      <w:pPr>
        <w:pStyle w:val="ListParagraph"/>
        <w:numPr>
          <w:ilvl w:val="1"/>
          <w:numId w:val="8"/>
        </w:numPr>
        <w:spacing w:line="480" w:lineRule="auto"/>
        <w:rPr>
          <w:i/>
          <w:iCs/>
        </w:rPr>
      </w:pPr>
      <w:r w:rsidRPr="006655CB">
        <w:rPr>
          <w:i/>
          <w:iCs/>
        </w:rPr>
        <w:t>The Equity of Technology Transfer Offices</w:t>
      </w:r>
    </w:p>
    <w:p w14:paraId="6E9C9F9F" w14:textId="22CCB6C0" w:rsidR="00313877" w:rsidRDefault="00313877" w:rsidP="00313877">
      <w:pPr>
        <w:ind w:firstLine="720"/>
        <w:rPr>
          <w:color w:val="000000"/>
        </w:rPr>
      </w:pPr>
      <w:r w:rsidRPr="00AA6C3C">
        <w:rPr>
          <w:color w:val="000000"/>
        </w:rPr>
        <w:t>The technology licensing office model offered at universities removes many of the inequities faced by individual inventors when pursuing a patent</w:t>
      </w:r>
      <w:r>
        <w:rPr>
          <w:color w:val="000000"/>
        </w:rPr>
        <w:t xml:space="preserve"> and theoretically helps to reduce economic losses from the patent diversity gap</w:t>
      </w:r>
      <w:r w:rsidRPr="00AA6C3C">
        <w:rPr>
          <w:color w:val="000000"/>
        </w:rPr>
        <w:t>.</w:t>
      </w:r>
      <w:r w:rsidRPr="00AA6C3C">
        <w:rPr>
          <w:color w:val="000000"/>
          <w:vertAlign w:val="superscript"/>
        </w:rPr>
        <w:footnoteReference w:id="48"/>
      </w:r>
      <w:r w:rsidRPr="00AA6C3C">
        <w:rPr>
          <w:color w:val="000000"/>
        </w:rPr>
        <w:t xml:space="preserve"> Universities have a structured system of technology </w:t>
      </w:r>
      <w:r w:rsidRPr="00AA6C3C">
        <w:rPr>
          <w:color w:val="000000"/>
        </w:rPr>
        <w:lastRenderedPageBreak/>
        <w:t>license offices designed to protect and manage the patents and allow their researchers</w:t>
      </w:r>
      <w:r w:rsidR="000E37C7">
        <w:rPr>
          <w:color w:val="000000"/>
        </w:rPr>
        <w:t>—</w:t>
      </w:r>
      <w:r w:rsidRPr="00AA6C3C">
        <w:rPr>
          <w:color w:val="000000"/>
        </w:rPr>
        <w:t>students and faculty members</w:t>
      </w:r>
      <w:r w:rsidR="000E37C7">
        <w:rPr>
          <w:color w:val="000000"/>
        </w:rPr>
        <w:t>—</w:t>
      </w:r>
      <w:r w:rsidRPr="00AA6C3C">
        <w:rPr>
          <w:color w:val="000000"/>
        </w:rPr>
        <w:t>to continue inventing.</w:t>
      </w:r>
      <w:r w:rsidRPr="00AA6C3C">
        <w:rPr>
          <w:color w:val="000000"/>
          <w:vertAlign w:val="superscript"/>
        </w:rPr>
        <w:footnoteReference w:id="49"/>
      </w:r>
      <w:r w:rsidRPr="00AA6C3C">
        <w:rPr>
          <w:color w:val="000000"/>
        </w:rPr>
        <w:t xml:space="preserve"> </w:t>
      </w:r>
      <w:r>
        <w:rPr>
          <w:color w:val="000000"/>
        </w:rPr>
        <w:t>Federal agency partnerships, in tandem with the pursuit and passage of the Bayh-Dole Act of 1980, expanded university patenting and licensing in the twentieth century.</w:t>
      </w:r>
      <w:r>
        <w:rPr>
          <w:rStyle w:val="FootnoteReference"/>
          <w:color w:val="000000"/>
        </w:rPr>
        <w:footnoteReference w:id="50"/>
      </w:r>
      <w:r>
        <w:rPr>
          <w:color w:val="000000"/>
        </w:rPr>
        <w:t xml:space="preserve"> This had led to an expansion of technology transfer, where universities are adding $21 billion each year to the economy through commercializing their products.</w:t>
      </w:r>
      <w:r>
        <w:rPr>
          <w:rStyle w:val="FootnoteReference"/>
          <w:color w:val="000000"/>
        </w:rPr>
        <w:footnoteReference w:id="51"/>
      </w:r>
      <w:r>
        <w:rPr>
          <w:color w:val="000000"/>
        </w:rPr>
        <w:t xml:space="preserve"> </w:t>
      </w:r>
      <w:r w:rsidRPr="00AA6C3C">
        <w:rPr>
          <w:color w:val="000000"/>
        </w:rPr>
        <w:t xml:space="preserve">Although universities do not eliminate inequities regarding </w:t>
      </w:r>
      <w:r>
        <w:rPr>
          <w:color w:val="000000"/>
        </w:rPr>
        <w:t>patent accessibility</w:t>
      </w:r>
      <w:r w:rsidRPr="00AA6C3C">
        <w:rPr>
          <w:color w:val="000000"/>
        </w:rPr>
        <w:t xml:space="preserve">, their structure and motivations behind </w:t>
      </w:r>
      <w:r>
        <w:rPr>
          <w:color w:val="000000"/>
        </w:rPr>
        <w:t xml:space="preserve">patent acquisition </w:t>
      </w:r>
      <w:r w:rsidRPr="00AA6C3C">
        <w:rPr>
          <w:color w:val="000000"/>
        </w:rPr>
        <w:t>facilitate a</w:t>
      </w:r>
      <w:r>
        <w:rPr>
          <w:color w:val="000000"/>
        </w:rPr>
        <w:t xml:space="preserve">n </w:t>
      </w:r>
      <w:r w:rsidRPr="00AA6C3C">
        <w:rPr>
          <w:color w:val="000000"/>
        </w:rPr>
        <w:t>easier patent process for university inventors than independent inventors.</w:t>
      </w:r>
      <w:r>
        <w:rPr>
          <w:rStyle w:val="FootnoteReference"/>
          <w:color w:val="000000"/>
        </w:rPr>
        <w:footnoteReference w:id="52"/>
      </w:r>
      <w:r>
        <w:rPr>
          <w:color w:val="000000"/>
        </w:rPr>
        <w:t xml:space="preserve"> By facilitating this process, an analysis of the relative racial and gender representative equity from university patents can help to highlight the causes and solutions to the patent inventorship disparity capable of being addressed by higher education. </w:t>
      </w:r>
    </w:p>
    <w:p w14:paraId="09A47DCB" w14:textId="7CC60465" w:rsidR="00313877" w:rsidRDefault="00313877" w:rsidP="00313877">
      <w:pPr>
        <w:ind w:firstLine="720"/>
        <w:rPr>
          <w:color w:val="000000"/>
        </w:rPr>
      </w:pPr>
      <w:r w:rsidRPr="00AA6C3C">
        <w:rPr>
          <w:color w:val="000000"/>
        </w:rPr>
        <w:t xml:space="preserve">Through the help of attorneys, drafting professionals, and licensing officers, </w:t>
      </w:r>
      <w:r>
        <w:rPr>
          <w:color w:val="000000"/>
        </w:rPr>
        <w:t>technology transfer offices can help inventors patent and commercialize their inventions, leading to an easier value recognition process for inventors and patent owners.</w:t>
      </w:r>
      <w:r>
        <w:rPr>
          <w:rStyle w:val="FootnoteReference"/>
          <w:color w:val="000000"/>
        </w:rPr>
        <w:footnoteReference w:id="53"/>
      </w:r>
      <w:r>
        <w:rPr>
          <w:color w:val="000000"/>
        </w:rPr>
        <w:t xml:space="preserve"> Because technology transfer offices are not involved in the admissions or hiring processes at universities, analysis of patents filed by the technology transfer office can be used to evaluate two aspects of the equity metric: </w:t>
      </w:r>
      <w:r w:rsidR="00A20DA5">
        <w:rPr>
          <w:color w:val="000000"/>
        </w:rPr>
        <w:t>(</w:t>
      </w:r>
      <w:r w:rsidRPr="00AA6C3C">
        <w:rPr>
          <w:color w:val="000000"/>
        </w:rPr>
        <w:t xml:space="preserve">1) whether everyone </w:t>
      </w:r>
      <w:r>
        <w:rPr>
          <w:color w:val="000000"/>
        </w:rPr>
        <w:t xml:space="preserve">at the </w:t>
      </w:r>
      <w:r>
        <w:rPr>
          <w:color w:val="000000"/>
        </w:rPr>
        <w:lastRenderedPageBreak/>
        <w:t xml:space="preserve">university </w:t>
      </w:r>
      <w:r w:rsidRPr="00AA6C3C">
        <w:rPr>
          <w:color w:val="000000"/>
        </w:rPr>
        <w:t xml:space="preserve">has an equal opportunity to obtain </w:t>
      </w:r>
      <w:r>
        <w:rPr>
          <w:color w:val="000000"/>
        </w:rPr>
        <w:t xml:space="preserve">value through pursuing a patent </w:t>
      </w:r>
      <w:r w:rsidRPr="00AA6C3C">
        <w:rPr>
          <w:color w:val="000000"/>
        </w:rPr>
        <w:t xml:space="preserve">and </w:t>
      </w:r>
      <w:r w:rsidR="00A20DA5">
        <w:rPr>
          <w:color w:val="000000"/>
        </w:rPr>
        <w:t>(</w:t>
      </w:r>
      <w:r w:rsidRPr="00AA6C3C">
        <w:rPr>
          <w:color w:val="000000"/>
        </w:rPr>
        <w:t xml:space="preserve">2) whether every peer </w:t>
      </w:r>
      <w:r>
        <w:rPr>
          <w:color w:val="000000"/>
        </w:rPr>
        <w:t xml:space="preserve">at the university </w:t>
      </w:r>
      <w:r w:rsidRPr="00AA6C3C">
        <w:rPr>
          <w:color w:val="000000"/>
        </w:rPr>
        <w:t>has an equal opportunity to receive credit for building that value.</w:t>
      </w:r>
    </w:p>
    <w:p w14:paraId="067A7EEF" w14:textId="70D93F12" w:rsidR="00313877" w:rsidRDefault="00313877" w:rsidP="00313877">
      <w:pPr>
        <w:ind w:firstLine="720"/>
        <w:rPr>
          <w:color w:val="000000"/>
        </w:rPr>
      </w:pPr>
      <w:r>
        <w:rPr>
          <w:color w:val="000000"/>
        </w:rPr>
        <w:t>This fits into the first job of a technology transfer office: to educate the community.</w:t>
      </w:r>
      <w:r>
        <w:rPr>
          <w:rStyle w:val="FootnoteReference"/>
          <w:color w:val="000000"/>
        </w:rPr>
        <w:footnoteReference w:id="54"/>
      </w:r>
      <w:r>
        <w:rPr>
          <w:color w:val="000000"/>
        </w:rPr>
        <w:t xml:space="preserve"> Education of the university community includes educating inventors on the importance of pursuing a patent, </w:t>
      </w:r>
      <w:r w:rsidR="00C76D15">
        <w:rPr>
          <w:color w:val="000000"/>
        </w:rPr>
        <w:t xml:space="preserve">determining </w:t>
      </w:r>
      <w:r>
        <w:rPr>
          <w:color w:val="000000"/>
        </w:rPr>
        <w:t xml:space="preserve">what </w:t>
      </w:r>
      <w:r w:rsidR="00C76D15">
        <w:rPr>
          <w:color w:val="000000"/>
        </w:rPr>
        <w:t xml:space="preserve">constitutes </w:t>
      </w:r>
      <w:r>
        <w:rPr>
          <w:color w:val="000000"/>
        </w:rPr>
        <w:t xml:space="preserve">patentable material, and </w:t>
      </w:r>
      <w:r w:rsidRPr="00BE09D8">
        <w:rPr>
          <w:color w:val="000000" w:themeColor="text1"/>
        </w:rPr>
        <w:t>giving credit to inventors on a patent application.</w:t>
      </w:r>
      <w:r>
        <w:rPr>
          <w:color w:val="000000" w:themeColor="text1"/>
        </w:rPr>
        <w:t xml:space="preserve"> </w:t>
      </w:r>
      <w:r>
        <w:rPr>
          <w:color w:val="000000" w:themeColor="text1"/>
          <w:shd w:val="clear" w:color="auto" w:fill="FFFFFF"/>
        </w:rPr>
        <w:t>Technology transfer offices generally provide</w:t>
      </w:r>
      <w:r w:rsidRPr="000E5D81">
        <w:rPr>
          <w:color w:val="000000"/>
        </w:rPr>
        <w:t xml:space="preserve"> </w:t>
      </w:r>
      <w:r w:rsidRPr="00AA6C3C">
        <w:rPr>
          <w:color w:val="000000"/>
        </w:rPr>
        <w:t>accurate, easily digestible information regarding the patent process on technology office websites.</w:t>
      </w:r>
      <w:r w:rsidRPr="00AA6C3C">
        <w:rPr>
          <w:color w:val="000000"/>
          <w:vertAlign w:val="superscript"/>
        </w:rPr>
        <w:footnoteReference w:id="55"/>
      </w:r>
      <w:r w:rsidRPr="00AA6C3C">
        <w:rPr>
          <w:color w:val="000000"/>
        </w:rPr>
        <w:t xml:space="preserve"> Many also offer classes to educate students and faculty on the nuances of patenting, in the hopes that more technology is patented at the university.</w:t>
      </w:r>
      <w:r w:rsidRPr="00AA6C3C">
        <w:rPr>
          <w:color w:val="000000"/>
          <w:vertAlign w:val="superscript"/>
        </w:rPr>
        <w:footnoteReference w:id="56"/>
      </w:r>
      <w:r w:rsidR="008F7B10" w:rsidRPr="008F7B10">
        <w:rPr>
          <w:color w:val="000000" w:themeColor="text1"/>
        </w:rPr>
        <w:t xml:space="preserve"> </w:t>
      </w:r>
      <w:r w:rsidR="008F7B10">
        <w:rPr>
          <w:color w:val="000000" w:themeColor="text1"/>
        </w:rPr>
        <w:t xml:space="preserve">These educational endeavors </w:t>
      </w:r>
      <w:r w:rsidR="008F7B10" w:rsidRPr="00BE09D8">
        <w:rPr>
          <w:color w:val="000000" w:themeColor="text1"/>
        </w:rPr>
        <w:t>contribute to the technology transfer office’s purpose to “</w:t>
      </w:r>
      <w:r w:rsidR="008F7B10" w:rsidRPr="00BE09D8">
        <w:rPr>
          <w:color w:val="000000" w:themeColor="text1"/>
          <w:shd w:val="clear" w:color="auto" w:fill="FFFFFF"/>
        </w:rPr>
        <w:t>assist and lead the successful commercialization of innovations.”</w:t>
      </w:r>
      <w:r w:rsidR="008F7B10">
        <w:rPr>
          <w:rStyle w:val="FootnoteReference"/>
          <w:color w:val="000000" w:themeColor="text1"/>
          <w:shd w:val="clear" w:color="auto" w:fill="FFFFFF"/>
        </w:rPr>
        <w:footnoteReference w:id="57"/>
      </w:r>
    </w:p>
    <w:p w14:paraId="2464546B" w14:textId="05B9BD65" w:rsidR="00313877" w:rsidRPr="000E5D81" w:rsidRDefault="008F7B10" w:rsidP="006655CB">
      <w:pPr>
        <w:ind w:firstLine="720"/>
        <w:rPr>
          <w:color w:val="000000" w:themeColor="text1"/>
          <w:shd w:val="clear" w:color="auto" w:fill="FFFFFF"/>
        </w:rPr>
      </w:pPr>
      <w:r>
        <w:rPr>
          <w:color w:val="000000" w:themeColor="text1"/>
          <w:shd w:val="clear" w:color="auto" w:fill="FFFFFF"/>
        </w:rPr>
        <w:t>Furthermore,</w:t>
      </w:r>
      <w:r w:rsidR="00313877">
        <w:rPr>
          <w:color w:val="000000" w:themeColor="text1"/>
          <w:shd w:val="clear" w:color="auto" w:fill="FFFFFF"/>
        </w:rPr>
        <w:t xml:space="preserve"> the importance of inventorship credit</w:t>
      </w:r>
      <w:r w:rsidR="00313877" w:rsidRPr="00BE09D8">
        <w:rPr>
          <w:color w:val="000000" w:themeColor="text1"/>
          <w:shd w:val="clear" w:color="auto" w:fill="FFFFFF"/>
        </w:rPr>
        <w:t xml:space="preserve"> promotes the validity of </w:t>
      </w:r>
      <w:r w:rsidR="00313877">
        <w:rPr>
          <w:color w:val="000000" w:themeColor="text1"/>
          <w:shd w:val="clear" w:color="auto" w:fill="FFFFFF"/>
        </w:rPr>
        <w:t xml:space="preserve">another purpose of the technology transfer office: patent commercialization. </w:t>
      </w:r>
      <w:r w:rsidR="00313877">
        <w:rPr>
          <w:color w:val="000000"/>
        </w:rPr>
        <w:t>Unlike</w:t>
      </w:r>
      <w:r w:rsidR="00313877" w:rsidRPr="00AA6C3C">
        <w:rPr>
          <w:color w:val="000000"/>
        </w:rPr>
        <w:t xml:space="preserve"> incorrect paper authorship, incorrect patent inventorship recognition comes with legal consequences.</w:t>
      </w:r>
      <w:r w:rsidR="00313877">
        <w:rPr>
          <w:rStyle w:val="FootnoteReference"/>
          <w:color w:val="000000"/>
        </w:rPr>
        <w:footnoteReference w:id="58"/>
      </w:r>
      <w:r w:rsidR="00313877" w:rsidRPr="00AA6C3C">
        <w:rPr>
          <w:color w:val="000000"/>
        </w:rPr>
        <w:t xml:space="preserve"> If a person is not named as a joint inventor on a patent application and the patent issues, the patent may be invalidated.</w:t>
      </w:r>
      <w:r w:rsidR="00313877" w:rsidRPr="00AA6C3C">
        <w:rPr>
          <w:rStyle w:val="FootnoteReference"/>
          <w:color w:val="000000"/>
        </w:rPr>
        <w:footnoteReference w:id="59"/>
      </w:r>
      <w:r w:rsidR="00313877" w:rsidRPr="00AA6C3C">
        <w:rPr>
          <w:color w:val="000000"/>
        </w:rPr>
        <w:t xml:space="preserve"> </w:t>
      </w:r>
      <w:r w:rsidR="00313877">
        <w:rPr>
          <w:color w:val="000000"/>
        </w:rPr>
        <w:t xml:space="preserve">The technology transfer office, responsible for the commercialization of these patents, must therefore educate its </w:t>
      </w:r>
      <w:r w:rsidR="00313877">
        <w:rPr>
          <w:color w:val="000000"/>
        </w:rPr>
        <w:lastRenderedPageBreak/>
        <w:t>community on the rules and consequences of patent inventorship recognition, and may also be motivated to actively correct inventorship.</w:t>
      </w:r>
      <w:r w:rsidR="00313877">
        <w:rPr>
          <w:rStyle w:val="FootnoteReference"/>
          <w:color w:val="000000"/>
        </w:rPr>
        <w:footnoteReference w:id="60"/>
      </w:r>
      <w:r w:rsidR="00313877">
        <w:rPr>
          <w:color w:val="000000"/>
        </w:rPr>
        <w:t xml:space="preserve"> </w:t>
      </w:r>
    </w:p>
    <w:p w14:paraId="38074C30" w14:textId="1C338C25" w:rsidR="00313877" w:rsidRDefault="00313877" w:rsidP="00313877">
      <w:pPr>
        <w:ind w:firstLine="720"/>
        <w:rPr>
          <w:color w:val="000000"/>
        </w:rPr>
      </w:pPr>
      <w:r w:rsidRPr="00AA6C3C">
        <w:rPr>
          <w:color w:val="000000"/>
        </w:rPr>
        <w:t xml:space="preserve">A patent attorney </w:t>
      </w:r>
      <w:r>
        <w:rPr>
          <w:color w:val="000000"/>
        </w:rPr>
        <w:t>uses</w:t>
      </w:r>
      <w:r w:rsidRPr="00AA6C3C">
        <w:rPr>
          <w:color w:val="000000"/>
        </w:rPr>
        <w:t xml:space="preserve"> inventors’ and owners’ statements to determine who should be named on a patent application.</w:t>
      </w:r>
      <w:r>
        <w:rPr>
          <w:rStyle w:val="FootnoteReference"/>
          <w:color w:val="000000"/>
        </w:rPr>
        <w:footnoteReference w:id="61"/>
      </w:r>
      <w:r w:rsidRPr="00AA6C3C">
        <w:rPr>
          <w:color w:val="000000"/>
        </w:rPr>
        <w:t xml:space="preserve"> </w:t>
      </w:r>
      <w:r>
        <w:rPr>
          <w:color w:val="000000"/>
        </w:rPr>
        <w:t>T</w:t>
      </w:r>
      <w:r w:rsidRPr="00AA6C3C">
        <w:rPr>
          <w:color w:val="000000"/>
        </w:rPr>
        <w:t xml:space="preserve">his </w:t>
      </w:r>
      <w:r>
        <w:rPr>
          <w:color w:val="000000"/>
        </w:rPr>
        <w:t xml:space="preserve">eventual </w:t>
      </w:r>
      <w:r w:rsidRPr="00AA6C3C">
        <w:rPr>
          <w:color w:val="000000"/>
        </w:rPr>
        <w:t xml:space="preserve">recognition should come from a mutual understanding of </w:t>
      </w:r>
      <w:r>
        <w:t>the actors who</w:t>
      </w:r>
      <w:r w:rsidRPr="00AA6C3C">
        <w:rPr>
          <w:color w:val="000000"/>
        </w:rPr>
        <w:t xml:space="preserve"> contributed to the invention, with the patent application listing every person </w:t>
      </w:r>
      <w:r w:rsidRPr="005C5372">
        <w:rPr>
          <w:color w:val="000000"/>
        </w:rPr>
        <w:t xml:space="preserve">who meaningfully contributed to the patent </w:t>
      </w:r>
      <w:r w:rsidRPr="005E36D4">
        <w:rPr>
          <w:color w:val="000000"/>
        </w:rPr>
        <w:t>claims.</w:t>
      </w:r>
      <w:r w:rsidRPr="005E36D4">
        <w:rPr>
          <w:color w:val="000000"/>
          <w:vertAlign w:val="superscript"/>
        </w:rPr>
        <w:footnoteReference w:id="62"/>
      </w:r>
      <w:r w:rsidRPr="005E36D4">
        <w:rPr>
          <w:color w:val="000000"/>
        </w:rPr>
        <w:t>Universities are legally obligated to name all inventors on their patents</w:t>
      </w:r>
      <w:r w:rsidRPr="005C5372">
        <w:rPr>
          <w:color w:val="000000"/>
        </w:rPr>
        <w:t xml:space="preserve"> and the lack of recognition demonstrates either </w:t>
      </w:r>
      <w:r w:rsidR="00014453">
        <w:rPr>
          <w:color w:val="000000"/>
        </w:rPr>
        <w:t>(</w:t>
      </w:r>
      <w:r w:rsidRPr="005C5372">
        <w:rPr>
          <w:color w:val="000000"/>
        </w:rPr>
        <w:t xml:space="preserve">1) that the unnamed person did not contribute to the claimed invention’s conception or </w:t>
      </w:r>
      <w:r w:rsidR="00014453">
        <w:rPr>
          <w:color w:val="000000"/>
        </w:rPr>
        <w:t>(</w:t>
      </w:r>
      <w:r w:rsidRPr="005C5372">
        <w:rPr>
          <w:color w:val="000000"/>
        </w:rPr>
        <w:t>2) that the unnamed person was not recognized for their contribution to the claimed invention’s conception and was not equipped to fight for their recognition.</w:t>
      </w:r>
      <w:r w:rsidRPr="005C5372">
        <w:rPr>
          <w:rStyle w:val="FootnoteReference"/>
          <w:color w:val="000000"/>
        </w:rPr>
        <w:footnoteReference w:id="63"/>
      </w:r>
    </w:p>
    <w:p w14:paraId="0B029393" w14:textId="1447F8EF" w:rsidR="00313877" w:rsidRDefault="00313877" w:rsidP="00313877">
      <w:pPr>
        <w:ind w:firstLine="720"/>
        <w:rPr>
          <w:color w:val="000000"/>
        </w:rPr>
      </w:pPr>
      <w:r>
        <w:rPr>
          <w:color w:val="000000"/>
        </w:rPr>
        <w:t>In addition to educating the community on patent recognition and inventorship, the technology transfer office also collects patent disclosures and decides whether the university will pursue a patent on the disclosed invention.</w:t>
      </w:r>
      <w:r>
        <w:rPr>
          <w:rStyle w:val="FootnoteReference"/>
          <w:color w:val="000000"/>
        </w:rPr>
        <w:footnoteReference w:id="64"/>
      </w:r>
      <w:r>
        <w:rPr>
          <w:color w:val="000000"/>
        </w:rPr>
        <w:t xml:space="preserve"> In total, each patent application may cost</w:t>
      </w:r>
      <w:r w:rsidRPr="00AA6C3C">
        <w:rPr>
          <w:color w:val="000000"/>
        </w:rPr>
        <w:t xml:space="preserve"> </w:t>
      </w:r>
      <w:r w:rsidR="0084454C">
        <w:rPr>
          <w:color w:val="000000"/>
        </w:rPr>
        <w:t xml:space="preserve">between </w:t>
      </w:r>
      <w:r w:rsidRPr="00AA6C3C">
        <w:rPr>
          <w:color w:val="000000"/>
        </w:rPr>
        <w:t>$10,000</w:t>
      </w:r>
      <w:r w:rsidR="0084454C">
        <w:rPr>
          <w:color w:val="000000"/>
        </w:rPr>
        <w:t xml:space="preserve"> and </w:t>
      </w:r>
      <w:r w:rsidRPr="00AA6C3C">
        <w:rPr>
          <w:color w:val="000000"/>
        </w:rPr>
        <w:lastRenderedPageBreak/>
        <w:t>$20,000 to prepare and fil</w:t>
      </w:r>
      <w:r>
        <w:rPr>
          <w:color w:val="000000"/>
        </w:rPr>
        <w:t xml:space="preserve">e, and </w:t>
      </w:r>
      <w:r w:rsidR="00E91F0C">
        <w:rPr>
          <w:color w:val="000000"/>
        </w:rPr>
        <w:t xml:space="preserve">accordingly </w:t>
      </w:r>
      <w:r>
        <w:rPr>
          <w:color w:val="000000"/>
        </w:rPr>
        <w:t>technology transfer offices may not be able to file applications for every disclosure.</w:t>
      </w:r>
      <w:r w:rsidRPr="00AA6C3C">
        <w:rPr>
          <w:color w:val="000000"/>
          <w:vertAlign w:val="superscript"/>
        </w:rPr>
        <w:footnoteReference w:id="65"/>
      </w:r>
      <w:r>
        <w:rPr>
          <w:color w:val="000000"/>
        </w:rPr>
        <w:t xml:space="preserve"> </w:t>
      </w:r>
      <w:r w:rsidR="00F1388C">
        <w:rPr>
          <w:color w:val="000000"/>
        </w:rPr>
        <w:t>For example, in 2019, the MIT technology licensing office decided to file 439 new US patents from 789 received invention disclosures.</w:t>
      </w:r>
      <w:r w:rsidR="00F1388C">
        <w:rPr>
          <w:rStyle w:val="FootnoteReference"/>
          <w:color w:val="000000"/>
        </w:rPr>
        <w:footnoteReference w:id="66"/>
      </w:r>
      <w:r w:rsidR="00F1388C">
        <w:rPr>
          <w:color w:val="000000"/>
        </w:rPr>
        <w:t xml:space="preserve"> Despite the high cost, t</w:t>
      </w:r>
      <w:r>
        <w:rPr>
          <w:color w:val="000000"/>
        </w:rPr>
        <w:t xml:space="preserve">he technology transfer office provides a </w:t>
      </w:r>
      <w:r w:rsidRPr="00AA6C3C">
        <w:rPr>
          <w:color w:val="000000"/>
        </w:rPr>
        <w:t xml:space="preserve">readily available </w:t>
      </w:r>
      <w:r>
        <w:rPr>
          <w:color w:val="000000"/>
        </w:rPr>
        <w:t>option</w:t>
      </w:r>
      <w:r w:rsidRPr="00AA6C3C">
        <w:rPr>
          <w:color w:val="000000"/>
        </w:rPr>
        <w:t xml:space="preserve"> for funding if </w:t>
      </w:r>
      <w:r>
        <w:rPr>
          <w:color w:val="000000"/>
        </w:rPr>
        <w:t>an inventor does not</w:t>
      </w:r>
      <w:r w:rsidRPr="00AA6C3C">
        <w:rPr>
          <w:color w:val="000000"/>
        </w:rPr>
        <w:t xml:space="preserve"> have the immediate means to pay for an application</w:t>
      </w:r>
      <w:r>
        <w:rPr>
          <w:color w:val="000000"/>
        </w:rPr>
        <w:t xml:space="preserve"> not otherwise available to the general public</w:t>
      </w:r>
      <w:r w:rsidRPr="00AA6C3C">
        <w:rPr>
          <w:color w:val="000000"/>
        </w:rPr>
        <w:t>.</w:t>
      </w:r>
      <w:r w:rsidRPr="00AA6C3C">
        <w:rPr>
          <w:color w:val="000000"/>
          <w:vertAlign w:val="superscript"/>
        </w:rPr>
        <w:footnoteReference w:id="67"/>
      </w:r>
      <w:r w:rsidRPr="00AA6C3C">
        <w:rPr>
          <w:color w:val="000000"/>
        </w:rPr>
        <w:t xml:space="preserve"> In exchange for using this process (either due to contractual obligations or voluntarily), the university will retain a share of any royalty generated from the patent.</w:t>
      </w:r>
      <w:r w:rsidRPr="00AA6C3C">
        <w:rPr>
          <w:color w:val="000000"/>
          <w:vertAlign w:val="superscript"/>
        </w:rPr>
        <w:footnoteReference w:id="68"/>
      </w:r>
      <w:r>
        <w:rPr>
          <w:color w:val="000000"/>
        </w:rPr>
        <w:t xml:space="preserve"> </w:t>
      </w:r>
      <w:r w:rsidR="00E91F0C">
        <w:rPr>
          <w:color w:val="000000"/>
        </w:rPr>
        <w:t>While a</w:t>
      </w:r>
      <w:r>
        <w:rPr>
          <w:color w:val="000000"/>
        </w:rPr>
        <w:t xml:space="preserve"> study of Stanford University faculty found that there was little to no disparity between the gender of those listed on a patent disclosure and the gender of the inventors listed on the selected patent applications, more research should done to see whether this is replicable across all university institutions.</w:t>
      </w:r>
      <w:r>
        <w:rPr>
          <w:rStyle w:val="FootnoteReference"/>
          <w:color w:val="000000"/>
        </w:rPr>
        <w:footnoteReference w:id="69"/>
      </w:r>
      <w:r>
        <w:rPr>
          <w:color w:val="000000"/>
        </w:rPr>
        <w:t xml:space="preserve">  </w:t>
      </w:r>
    </w:p>
    <w:p w14:paraId="7CE42279" w14:textId="07FC9FB2" w:rsidR="00313877" w:rsidRDefault="00313877" w:rsidP="00313877">
      <w:pPr>
        <w:ind w:firstLine="720"/>
        <w:rPr>
          <w:color w:val="000000"/>
        </w:rPr>
      </w:pPr>
      <w:r>
        <w:rPr>
          <w:color w:val="000000"/>
        </w:rPr>
        <w:t xml:space="preserve">Once the technology transfer office </w:t>
      </w:r>
      <w:r w:rsidR="00BA73E7">
        <w:rPr>
          <w:color w:val="000000"/>
        </w:rPr>
        <w:t xml:space="preserve">chooses </w:t>
      </w:r>
      <w:r>
        <w:rPr>
          <w:color w:val="000000"/>
        </w:rPr>
        <w:t>a patent application, they are instrumental in selecting a</w:t>
      </w:r>
      <w:r w:rsidRPr="00AA6C3C">
        <w:rPr>
          <w:color w:val="000000"/>
        </w:rPr>
        <w:t>ttorneys and knowledgeable draftsmen available to assist inventors in the patent</w:t>
      </w:r>
      <w:r>
        <w:rPr>
          <w:color w:val="000000"/>
        </w:rPr>
        <w:t xml:space="preserve"> drafting</w:t>
      </w:r>
      <w:r w:rsidRPr="00AA6C3C">
        <w:rPr>
          <w:color w:val="000000"/>
        </w:rPr>
        <w:t xml:space="preserve"> process. </w:t>
      </w:r>
      <w:r>
        <w:rPr>
          <w:color w:val="000000"/>
        </w:rPr>
        <w:t xml:space="preserve">Unlike individual inventors, who may need to spend countless hours finding attorneys, searchers, and other professionals to help them through the patent process, </w:t>
      </w:r>
      <w:r w:rsidRPr="00AA6C3C">
        <w:rPr>
          <w:color w:val="000000"/>
        </w:rPr>
        <w:t>most</w:t>
      </w:r>
      <w:r>
        <w:rPr>
          <w:color w:val="000000"/>
        </w:rPr>
        <w:t xml:space="preserve"> university</w:t>
      </w:r>
      <w:r w:rsidRPr="00AA6C3C">
        <w:rPr>
          <w:color w:val="000000"/>
        </w:rPr>
        <w:t xml:space="preserve"> inventors undergo </w:t>
      </w:r>
      <w:r>
        <w:rPr>
          <w:color w:val="000000"/>
        </w:rPr>
        <w:t>a far easier process</w:t>
      </w:r>
      <w:r w:rsidRPr="00AA6C3C">
        <w:rPr>
          <w:color w:val="000000"/>
        </w:rPr>
        <w:t xml:space="preserve"> before receiving a patent</w:t>
      </w:r>
      <w:r>
        <w:rPr>
          <w:color w:val="000000"/>
        </w:rPr>
        <w:t>.</w:t>
      </w:r>
      <w:r>
        <w:rPr>
          <w:rStyle w:val="FootnoteReference"/>
          <w:color w:val="000000"/>
        </w:rPr>
        <w:footnoteReference w:id="70"/>
      </w:r>
      <w:r>
        <w:rPr>
          <w:color w:val="000000"/>
        </w:rPr>
        <w:t xml:space="preserve"> This is available to every inventor from the university, leveling the gender and racial barriers to legal engagement.</w:t>
      </w:r>
      <w:r>
        <w:rPr>
          <w:rStyle w:val="FootnoteReference"/>
          <w:color w:val="000000"/>
        </w:rPr>
        <w:footnoteReference w:id="71"/>
      </w:r>
    </w:p>
    <w:p w14:paraId="570B8560" w14:textId="3A785570" w:rsidR="00313877" w:rsidRPr="00AA6C3C" w:rsidRDefault="00313877" w:rsidP="00313877">
      <w:pPr>
        <w:ind w:firstLine="720"/>
        <w:rPr>
          <w:color w:val="000000"/>
        </w:rPr>
      </w:pPr>
      <w:r>
        <w:rPr>
          <w:color w:val="000000"/>
        </w:rPr>
        <w:lastRenderedPageBreak/>
        <w:t xml:space="preserve">Once a patent is granted, </w:t>
      </w:r>
      <w:r w:rsidR="00BA73E7">
        <w:rPr>
          <w:color w:val="000000"/>
        </w:rPr>
        <w:t>the technology</w:t>
      </w:r>
      <w:r w:rsidRPr="00AA6C3C">
        <w:rPr>
          <w:color w:val="000000"/>
        </w:rPr>
        <w:t xml:space="preserve"> </w:t>
      </w:r>
      <w:r w:rsidR="00BA73E7">
        <w:rPr>
          <w:color w:val="000000"/>
        </w:rPr>
        <w:t xml:space="preserve">transfer office </w:t>
      </w:r>
      <w:r w:rsidRPr="00AA6C3C">
        <w:rPr>
          <w:color w:val="000000"/>
        </w:rPr>
        <w:t xml:space="preserve">also helps inventors past </w:t>
      </w:r>
      <w:r>
        <w:rPr>
          <w:color w:val="000000"/>
        </w:rPr>
        <w:t>a</w:t>
      </w:r>
      <w:r w:rsidRPr="00AA6C3C">
        <w:rPr>
          <w:color w:val="000000"/>
        </w:rPr>
        <w:t xml:space="preserve"> barrier in the licensing process: monetizing the invention.</w:t>
      </w:r>
      <w:r>
        <w:rPr>
          <w:rStyle w:val="FootnoteReference"/>
          <w:color w:val="000000"/>
        </w:rPr>
        <w:footnoteReference w:id="72"/>
      </w:r>
      <w:r>
        <w:rPr>
          <w:color w:val="000000"/>
        </w:rPr>
        <w:t xml:space="preserve"> Although </w:t>
      </w:r>
      <w:r w:rsidRPr="00AA6C3C">
        <w:rPr>
          <w:color w:val="000000"/>
        </w:rPr>
        <w:t>universities rarely pursue patents solely for monetary economic motivations</w:t>
      </w:r>
      <w:r>
        <w:rPr>
          <w:color w:val="000000"/>
        </w:rPr>
        <w:t>, licensing a product often contributes to the prestige of the patent and the inventors listed thereon</w:t>
      </w:r>
      <w:r w:rsidRPr="00AA6C3C">
        <w:rPr>
          <w:color w:val="000000"/>
        </w:rPr>
        <w:t>.</w:t>
      </w:r>
      <w:r w:rsidRPr="00AA6C3C">
        <w:rPr>
          <w:color w:val="000000"/>
          <w:vertAlign w:val="superscript"/>
        </w:rPr>
        <w:footnoteReference w:id="73"/>
      </w:r>
      <w:r w:rsidRPr="00AA6C3C">
        <w:rPr>
          <w:color w:val="000000"/>
        </w:rPr>
        <w:t xml:space="preserve"> </w:t>
      </w:r>
      <w:r>
        <w:rPr>
          <w:color w:val="000000"/>
        </w:rPr>
        <w:t>I</w:t>
      </w:r>
      <w:r w:rsidRPr="00AA6C3C">
        <w:rPr>
          <w:color w:val="000000"/>
        </w:rPr>
        <w:t xml:space="preserve">n the licensing process, patent owners (licensors) license their patents to other individuals and companies (licensees) who want to use the claimed </w:t>
      </w:r>
      <w:r w:rsidR="00B57EE7">
        <w:rPr>
          <w:color w:val="000000"/>
        </w:rPr>
        <w:t>invention</w:t>
      </w:r>
      <w:r w:rsidRPr="00AA6C3C">
        <w:rPr>
          <w:color w:val="000000"/>
        </w:rPr>
        <w:t>.</w:t>
      </w:r>
      <w:r>
        <w:rPr>
          <w:rStyle w:val="FootnoteReference"/>
          <w:color w:val="000000"/>
        </w:rPr>
        <w:footnoteReference w:id="74"/>
      </w:r>
      <w:r w:rsidRPr="00AA6C3C">
        <w:rPr>
          <w:color w:val="000000"/>
        </w:rPr>
        <w:t xml:space="preserve"> The licensor negotiates and authorizes the licensee to use the claimed invention in exchange for a monetary value known as a fee or a royalty.</w:t>
      </w:r>
      <w:r w:rsidRPr="00AA6C3C">
        <w:rPr>
          <w:color w:val="000000"/>
          <w:vertAlign w:val="superscript"/>
        </w:rPr>
        <w:footnoteReference w:id="75"/>
      </w:r>
      <w:r w:rsidRPr="00AA6C3C">
        <w:rPr>
          <w:color w:val="000000"/>
        </w:rPr>
        <w:t xml:space="preserve"> </w:t>
      </w:r>
      <w:r>
        <w:rPr>
          <w:color w:val="000000"/>
        </w:rPr>
        <w:t>T</w:t>
      </w:r>
      <w:r w:rsidRPr="00AA6C3C">
        <w:rPr>
          <w:color w:val="000000"/>
        </w:rPr>
        <w:t xml:space="preserve">his process </w:t>
      </w:r>
      <w:r>
        <w:rPr>
          <w:color w:val="000000"/>
        </w:rPr>
        <w:t>is</w:t>
      </w:r>
      <w:r w:rsidRPr="00AA6C3C">
        <w:rPr>
          <w:color w:val="000000"/>
        </w:rPr>
        <w:t xml:space="preserve"> complicated to navigate; only about 5</w:t>
      </w:r>
      <w:r w:rsidR="00B57EE7">
        <w:rPr>
          <w:color w:val="000000"/>
        </w:rPr>
        <w:t xml:space="preserve"> percent</w:t>
      </w:r>
      <w:r w:rsidRPr="00AA6C3C">
        <w:rPr>
          <w:color w:val="000000"/>
        </w:rPr>
        <w:t xml:space="preserve"> of all granted patents are ever commercialized or licensed.</w:t>
      </w:r>
      <w:r w:rsidRPr="00AA6C3C">
        <w:rPr>
          <w:color w:val="000000"/>
          <w:vertAlign w:val="superscript"/>
        </w:rPr>
        <w:footnoteReference w:id="76"/>
      </w:r>
      <w:r w:rsidRPr="00AA6C3C">
        <w:rPr>
          <w:color w:val="000000"/>
        </w:rPr>
        <w:t xml:space="preserve"> </w:t>
      </w:r>
    </w:p>
    <w:p w14:paraId="700892CE" w14:textId="63D7B2DB" w:rsidR="00313877" w:rsidRPr="00AA6C3C" w:rsidRDefault="00313877" w:rsidP="00313877">
      <w:pPr>
        <w:ind w:firstLine="720"/>
        <w:rPr>
          <w:color w:val="000000"/>
        </w:rPr>
      </w:pPr>
      <w:r w:rsidRPr="00AA6C3C">
        <w:rPr>
          <w:color w:val="000000"/>
        </w:rPr>
        <w:t>The licensing process is plagued by a myriad of hurdles, including finding licensees, contract fees, enforcement fees, and other logistical infrastructure. Universities have a much higher patent commercialization rate than individual inventors, with over one-third of all patents granted to the top US universities involved in monetization.</w:t>
      </w:r>
      <w:r w:rsidRPr="00AA6C3C">
        <w:rPr>
          <w:color w:val="000000"/>
          <w:vertAlign w:val="superscript"/>
        </w:rPr>
        <w:footnoteReference w:id="77"/>
      </w:r>
      <w:r w:rsidRPr="00AA6C3C">
        <w:rPr>
          <w:color w:val="000000"/>
        </w:rPr>
        <w:t xml:space="preserve"> This is in large part due to </w:t>
      </w:r>
      <w:r w:rsidR="00F061FE">
        <w:rPr>
          <w:color w:val="000000"/>
        </w:rPr>
        <w:t>(</w:t>
      </w:r>
      <w:r w:rsidRPr="00AA6C3C">
        <w:rPr>
          <w:color w:val="000000"/>
        </w:rPr>
        <w:t xml:space="preserve">1) the university-provided infrastructure built to successfully commercialize the patent and </w:t>
      </w:r>
      <w:r w:rsidR="00F061FE">
        <w:rPr>
          <w:color w:val="000000"/>
        </w:rPr>
        <w:t>(</w:t>
      </w:r>
      <w:r w:rsidRPr="00AA6C3C">
        <w:rPr>
          <w:color w:val="000000"/>
        </w:rPr>
        <w:t>2) the royalties earned by individual professors and students for successfully commercialized inventions.</w:t>
      </w:r>
      <w:r w:rsidRPr="00AA6C3C">
        <w:rPr>
          <w:color w:val="000000"/>
          <w:vertAlign w:val="superscript"/>
        </w:rPr>
        <w:footnoteReference w:id="78"/>
      </w:r>
    </w:p>
    <w:p w14:paraId="13F4EE5C" w14:textId="368E910D" w:rsidR="00313877" w:rsidRDefault="00313877" w:rsidP="00313877">
      <w:pPr>
        <w:ind w:firstLine="720"/>
        <w:rPr>
          <w:color w:val="000000"/>
        </w:rPr>
      </w:pPr>
      <w:r w:rsidRPr="00AA6C3C">
        <w:rPr>
          <w:color w:val="000000"/>
        </w:rPr>
        <w:t xml:space="preserve">The university’s infrastructure, education, funding, and time all help inventors through the patent process, recognizing an inventor’s value while requiring little effort from the inventors after the initial disclosure. Universities assist inventors by providing the crucial infrastructure and support necessary to finance and guide the inventors through the patent </w:t>
      </w:r>
      <w:r w:rsidRPr="00AA6C3C">
        <w:rPr>
          <w:color w:val="000000"/>
        </w:rPr>
        <w:lastRenderedPageBreak/>
        <w:t xml:space="preserve">process while still allowing the inventors to continue their normal work. This </w:t>
      </w:r>
      <w:r>
        <w:rPr>
          <w:color w:val="000000"/>
        </w:rPr>
        <w:t>infrastructure</w:t>
      </w:r>
      <w:r w:rsidRPr="00AA6C3C">
        <w:rPr>
          <w:color w:val="000000"/>
        </w:rPr>
        <w:t xml:space="preserve"> helps to eliminate many societal barriers for patent inventors, providing a useful inventorship recognition vehicle for inventors who are not independently wealthy</w:t>
      </w:r>
      <w:r w:rsidR="00F061FE">
        <w:rPr>
          <w:color w:val="000000"/>
        </w:rPr>
        <w:t>—</w:t>
      </w:r>
      <w:r w:rsidRPr="00AA6C3C">
        <w:rPr>
          <w:color w:val="000000"/>
        </w:rPr>
        <w:t xml:space="preserve">but only for those for whom the university will </w:t>
      </w:r>
      <w:r>
        <w:rPr>
          <w:color w:val="000000"/>
        </w:rPr>
        <w:t>effectively</w:t>
      </w:r>
      <w:r w:rsidRPr="00AA6C3C">
        <w:rPr>
          <w:color w:val="000000"/>
        </w:rPr>
        <w:t xml:space="preserve"> provide funding, support, and education. </w:t>
      </w:r>
    </w:p>
    <w:p w14:paraId="36690D46" w14:textId="68891E96" w:rsidR="00313877" w:rsidRDefault="00313877" w:rsidP="00313877">
      <w:pPr>
        <w:ind w:firstLine="720"/>
        <w:rPr>
          <w:color w:val="000000"/>
        </w:rPr>
      </w:pPr>
      <w:r w:rsidRPr="00AA6C3C">
        <w:rPr>
          <w:color w:val="000000"/>
        </w:rPr>
        <w:t xml:space="preserve">Because </w:t>
      </w:r>
      <w:r>
        <w:rPr>
          <w:color w:val="000000"/>
        </w:rPr>
        <w:t xml:space="preserve">the university system eliminates </w:t>
      </w:r>
      <w:r w:rsidRPr="00AA6C3C">
        <w:rPr>
          <w:color w:val="000000"/>
        </w:rPr>
        <w:t xml:space="preserve">many patent barriers, university inventorship </w:t>
      </w:r>
      <w:r>
        <w:rPr>
          <w:color w:val="000000"/>
        </w:rPr>
        <w:t>is</w:t>
      </w:r>
      <w:r w:rsidRPr="00AA6C3C">
        <w:rPr>
          <w:color w:val="000000"/>
        </w:rPr>
        <w:t xml:space="preserve"> a </w:t>
      </w:r>
      <w:r>
        <w:rPr>
          <w:color w:val="000000"/>
        </w:rPr>
        <w:t>good</w:t>
      </w:r>
      <w:r w:rsidRPr="00AA6C3C">
        <w:rPr>
          <w:color w:val="000000"/>
        </w:rPr>
        <w:t xml:space="preserve"> proxy for value accessibility and recognition</w:t>
      </w:r>
      <w:r>
        <w:rPr>
          <w:color w:val="000000"/>
        </w:rPr>
        <w:t xml:space="preserve"> analysis</w:t>
      </w:r>
      <w:r w:rsidRPr="00AA6C3C">
        <w:rPr>
          <w:color w:val="000000"/>
        </w:rPr>
        <w:t>.</w:t>
      </w:r>
      <w:r>
        <w:rPr>
          <w:color w:val="000000"/>
        </w:rPr>
        <w:t xml:space="preserve"> Furthermore, because </w:t>
      </w:r>
      <w:r w:rsidRPr="00AA6C3C">
        <w:rPr>
          <w:color w:val="000000"/>
        </w:rPr>
        <w:t xml:space="preserve">top research universities </w:t>
      </w:r>
      <w:r>
        <w:rPr>
          <w:color w:val="000000"/>
        </w:rPr>
        <w:t>use</w:t>
      </w:r>
      <w:r w:rsidRPr="00AA6C3C">
        <w:rPr>
          <w:color w:val="000000"/>
        </w:rPr>
        <w:t xml:space="preserve"> patents as an indicator of entrepreneurial strength</w:t>
      </w:r>
      <w:r>
        <w:rPr>
          <w:color w:val="000000"/>
        </w:rPr>
        <w:t xml:space="preserve">, </w:t>
      </w:r>
      <w:r w:rsidRPr="00AA6C3C">
        <w:rPr>
          <w:color w:val="000000"/>
        </w:rPr>
        <w:t>innovation</w:t>
      </w:r>
      <w:r>
        <w:rPr>
          <w:color w:val="000000"/>
        </w:rPr>
        <w:t>, and potential impact</w:t>
      </w:r>
      <w:r w:rsidR="008B4DF8">
        <w:rPr>
          <w:color w:val="000000"/>
        </w:rPr>
        <w:t xml:space="preserve"> of university research</w:t>
      </w:r>
      <w:r>
        <w:rPr>
          <w:color w:val="000000"/>
        </w:rPr>
        <w:t>, rather than purely a source of commercial potential, the pursued patent applications provide a better sense of the value of overall inventorship recognition than simply commercialization</w:t>
      </w:r>
      <w:r w:rsidR="00F061FE">
        <w:rPr>
          <w:color w:val="000000"/>
        </w:rPr>
        <w:t xml:space="preserve"> </w:t>
      </w:r>
      <w:r>
        <w:rPr>
          <w:color w:val="000000"/>
        </w:rPr>
        <w:t>value.</w:t>
      </w:r>
      <w:r w:rsidRPr="00AA6C3C">
        <w:rPr>
          <w:color w:val="000000"/>
          <w:vertAlign w:val="superscript"/>
        </w:rPr>
        <w:footnoteReference w:id="79"/>
      </w:r>
      <w:r w:rsidRPr="00AA6C3C">
        <w:rPr>
          <w:color w:val="000000"/>
        </w:rPr>
        <w:t xml:space="preserve"> </w:t>
      </w:r>
    </w:p>
    <w:p w14:paraId="772F05B3" w14:textId="77777777" w:rsidR="00313877" w:rsidRDefault="00313877" w:rsidP="00313877">
      <w:pPr>
        <w:ind w:firstLine="360"/>
        <w:rPr>
          <w:color w:val="000000"/>
        </w:rPr>
      </w:pPr>
    </w:p>
    <w:p w14:paraId="687DF18A" w14:textId="0FB09B02" w:rsidR="00313877" w:rsidRPr="00AA6C3C" w:rsidRDefault="00313877" w:rsidP="00BC5D4E">
      <w:pPr>
        <w:pStyle w:val="Heading1"/>
        <w:numPr>
          <w:ilvl w:val="0"/>
          <w:numId w:val="6"/>
        </w:numPr>
        <w:spacing w:after="120"/>
        <w:jc w:val="left"/>
      </w:pPr>
      <w:bookmarkStart w:id="5" w:name="_Toc77171681"/>
      <w:r>
        <w:t>Methodology</w:t>
      </w:r>
      <w:bookmarkEnd w:id="5"/>
    </w:p>
    <w:p w14:paraId="481C24E4" w14:textId="55EBEE34" w:rsidR="00313877" w:rsidRDefault="00313877" w:rsidP="00313877">
      <w:pPr>
        <w:ind w:firstLine="720"/>
        <w:rPr>
          <w:color w:val="000000"/>
        </w:rPr>
      </w:pPr>
      <w:r w:rsidRPr="00AA6C3C">
        <w:rPr>
          <w:color w:val="000000"/>
        </w:rPr>
        <w:t xml:space="preserve">This </w:t>
      </w:r>
      <w:r w:rsidR="00841783">
        <w:rPr>
          <w:color w:val="000000"/>
        </w:rPr>
        <w:t>article</w:t>
      </w:r>
      <w:r w:rsidR="00841783" w:rsidRPr="00AA6C3C">
        <w:rPr>
          <w:color w:val="000000"/>
        </w:rPr>
        <w:t xml:space="preserve"> </w:t>
      </w:r>
      <w:r w:rsidRPr="00AA6C3C">
        <w:rPr>
          <w:color w:val="000000"/>
        </w:rPr>
        <w:t xml:space="preserve">quantitatively estimates the patent gap between white, male inventors, inventors of color, and female inventors at Ivy League institutions, HBCUs, research institutions, and other </w:t>
      </w:r>
      <w:r w:rsidR="006547A9">
        <w:rPr>
          <w:color w:val="000000"/>
        </w:rPr>
        <w:t xml:space="preserve">HRSs </w:t>
      </w:r>
      <w:r w:rsidRPr="00AA6C3C">
        <w:rPr>
          <w:color w:val="000000"/>
        </w:rPr>
        <w:t>in the United States</w:t>
      </w:r>
      <w:r w:rsidR="00524E46">
        <w:rPr>
          <w:color w:val="000000"/>
        </w:rPr>
        <w:t xml:space="preserve"> </w:t>
      </w:r>
      <w:r w:rsidR="00524E46" w:rsidRPr="00EF3A51">
        <w:rPr>
          <w:color w:val="000000"/>
        </w:rPr>
        <w:t>from 2000</w:t>
      </w:r>
      <w:r w:rsidR="00524E46">
        <w:rPr>
          <w:color w:val="000000"/>
        </w:rPr>
        <w:t xml:space="preserve"> to </w:t>
      </w:r>
      <w:r w:rsidR="00524E46" w:rsidRPr="00EF3A51">
        <w:rPr>
          <w:color w:val="000000"/>
        </w:rPr>
        <w:t>2015.</w:t>
      </w:r>
      <w:r w:rsidR="00524E46" w:rsidRPr="00EF3A51">
        <w:rPr>
          <w:rStyle w:val="FootnoteReference"/>
          <w:color w:val="000000"/>
        </w:rPr>
        <w:footnoteReference w:id="80"/>
      </w:r>
      <w:r w:rsidR="00524E46" w:rsidRPr="00EF3A51">
        <w:rPr>
          <w:color w:val="000000"/>
        </w:rPr>
        <w:t xml:space="preserve"> </w:t>
      </w:r>
      <w:r w:rsidR="00524E46" w:rsidRPr="00AA6C3C">
        <w:rPr>
          <w:color w:val="000000"/>
        </w:rPr>
        <w:t xml:space="preserve"> </w:t>
      </w:r>
      <w:r w:rsidR="00841783">
        <w:rPr>
          <w:color w:val="000000"/>
        </w:rPr>
        <w:t>The analysis in Part III compares</w:t>
      </w:r>
      <w:r w:rsidR="00524E46" w:rsidRPr="00EF3A51">
        <w:rPr>
          <w:color w:val="000000"/>
        </w:rPr>
        <w:t xml:space="preserve"> the racial and </w:t>
      </w:r>
      <w:r w:rsidR="00524E46" w:rsidRPr="00EF3A51">
        <w:rPr>
          <w:color w:val="000000"/>
        </w:rPr>
        <w:lastRenderedPageBreak/>
        <w:t>gender representation on university patents to the representation at the university, rather than the general population of the United States</w:t>
      </w:r>
      <w:r w:rsidR="00841783">
        <w:rPr>
          <w:color w:val="000000"/>
        </w:rPr>
        <w:t xml:space="preserve">. </w:t>
      </w:r>
      <w:r w:rsidR="00524E46" w:rsidRPr="00EF3A51">
        <w:rPr>
          <w:color w:val="000000"/>
        </w:rPr>
        <w:t xml:space="preserve"> </w:t>
      </w:r>
      <w:r w:rsidR="00841783">
        <w:rPr>
          <w:color w:val="000000"/>
        </w:rPr>
        <w:t xml:space="preserve">By using equity metrics explained herein, rather than representation metrics, </w:t>
      </w:r>
      <w:r w:rsidR="00524E46" w:rsidRPr="00EF3A51">
        <w:rPr>
          <w:color w:val="000000"/>
        </w:rPr>
        <w:t>the data indicates disparities within a seemingly equalizing environment, where every student and faculty member theoretically has equal access to university funding and legal representation to obtain patents on their intellectual property.</w:t>
      </w:r>
      <w:r w:rsidR="00841783">
        <w:rPr>
          <w:color w:val="000000"/>
        </w:rPr>
        <w:t xml:space="preserve"> </w:t>
      </w:r>
      <w:r w:rsidRPr="00AA6C3C">
        <w:rPr>
          <w:color w:val="000000"/>
        </w:rPr>
        <w:t xml:space="preserve">I selected these four university entities to compare types of institutions and determine if any </w:t>
      </w:r>
      <w:r w:rsidR="00037EB8">
        <w:rPr>
          <w:color w:val="000000"/>
        </w:rPr>
        <w:t xml:space="preserve">have </w:t>
      </w:r>
      <w:r w:rsidR="000E6F0C">
        <w:rPr>
          <w:color w:val="000000"/>
        </w:rPr>
        <w:t>narrowed</w:t>
      </w:r>
      <w:r w:rsidR="00037EB8" w:rsidRPr="00AA6C3C">
        <w:rPr>
          <w:color w:val="000000"/>
        </w:rPr>
        <w:t xml:space="preserve"> </w:t>
      </w:r>
      <w:r w:rsidRPr="00AA6C3C">
        <w:rPr>
          <w:color w:val="000000"/>
        </w:rPr>
        <w:t xml:space="preserve">racial and gender </w:t>
      </w:r>
      <w:r>
        <w:rPr>
          <w:color w:val="000000"/>
        </w:rPr>
        <w:t>patent inventorship</w:t>
      </w:r>
      <w:r w:rsidRPr="00AA6C3C">
        <w:rPr>
          <w:color w:val="000000"/>
        </w:rPr>
        <w:t xml:space="preserve"> gap</w:t>
      </w:r>
      <w:r>
        <w:rPr>
          <w:color w:val="000000"/>
        </w:rPr>
        <w:t>s</w:t>
      </w:r>
      <w:r w:rsidRPr="00AA6C3C">
        <w:rPr>
          <w:color w:val="000000"/>
        </w:rPr>
        <w:t xml:space="preserve">. The diversity of schools </w:t>
      </w:r>
      <w:r w:rsidR="000E6F0C">
        <w:rPr>
          <w:color w:val="000000"/>
        </w:rPr>
        <w:t>decreases the</w:t>
      </w:r>
      <w:r w:rsidR="000E6F0C" w:rsidRPr="00AA6C3C">
        <w:rPr>
          <w:color w:val="000000"/>
        </w:rPr>
        <w:t xml:space="preserve"> </w:t>
      </w:r>
      <w:r w:rsidRPr="00AA6C3C">
        <w:rPr>
          <w:color w:val="000000"/>
        </w:rPr>
        <w:t xml:space="preserve">possible reasons for any data irregularities that may improperly suggest systemic underrepresentation of women and people of color. </w:t>
      </w:r>
    </w:p>
    <w:p w14:paraId="4FE4DBA7" w14:textId="0C8AEB89" w:rsidR="00AE73B8" w:rsidRPr="00AE73B8" w:rsidRDefault="00AE73B8" w:rsidP="00BC5D4E">
      <w:pPr>
        <w:pStyle w:val="Heading2"/>
        <w:numPr>
          <w:ilvl w:val="0"/>
          <w:numId w:val="7"/>
        </w:numPr>
        <w:spacing w:after="120"/>
        <w:jc w:val="left"/>
      </w:pPr>
      <w:r w:rsidRPr="00AE73B8">
        <w:t>University Sample Selection</w:t>
      </w:r>
    </w:p>
    <w:p w14:paraId="7AC02746" w14:textId="342BE27E" w:rsidR="00313877" w:rsidRPr="00AA6C3C" w:rsidRDefault="00313877" w:rsidP="00313877">
      <w:pPr>
        <w:ind w:firstLine="720"/>
        <w:rPr>
          <w:color w:val="000000"/>
        </w:rPr>
      </w:pPr>
      <w:r w:rsidRPr="00AA6C3C">
        <w:rPr>
          <w:color w:val="000000"/>
        </w:rPr>
        <w:t xml:space="preserve">The Ivy League </w:t>
      </w:r>
      <w:r w:rsidR="000E6F0C">
        <w:rPr>
          <w:color w:val="000000"/>
        </w:rPr>
        <w:t>s</w:t>
      </w:r>
      <w:r w:rsidRPr="00AA6C3C">
        <w:rPr>
          <w:color w:val="000000"/>
        </w:rPr>
        <w:t>chools and research institutions are well-funded institutions capable of supporting a large intellectual property and research infrastructure.</w:t>
      </w:r>
      <w:r w:rsidRPr="00AA6C3C">
        <w:rPr>
          <w:rStyle w:val="FootnoteReference"/>
          <w:color w:val="000000"/>
        </w:rPr>
        <w:footnoteReference w:id="81"/>
      </w:r>
      <w:r w:rsidRPr="00AA6C3C">
        <w:rPr>
          <w:color w:val="000000"/>
        </w:rPr>
        <w:t xml:space="preserve"> Although this may not occur in practice, these schools can theoretically afford to apply for an almost unlimited number of patents for their students and faculty. The laboratories may also receive funding from the institutions, creating a more equitable option to pursue research than just relying on grants.</w:t>
      </w:r>
      <w:r w:rsidRPr="00AA6C3C">
        <w:rPr>
          <w:rStyle w:val="FootnoteReference"/>
          <w:color w:val="000000"/>
        </w:rPr>
        <w:footnoteReference w:id="82"/>
      </w:r>
    </w:p>
    <w:p w14:paraId="38AFB093" w14:textId="77777777" w:rsidR="00313877" w:rsidRPr="00AA6C3C" w:rsidRDefault="00313877" w:rsidP="00313877">
      <w:pPr>
        <w:ind w:firstLine="720"/>
        <w:rPr>
          <w:color w:val="000000"/>
        </w:rPr>
      </w:pPr>
      <w:r w:rsidRPr="00AA6C3C">
        <w:rPr>
          <w:color w:val="000000"/>
        </w:rPr>
        <w:t xml:space="preserve">Moreover, </w:t>
      </w:r>
      <w:r>
        <w:rPr>
          <w:color w:val="000000"/>
        </w:rPr>
        <w:t xml:space="preserve">in research institutions, </w:t>
      </w:r>
      <w:r w:rsidRPr="00AA6C3C">
        <w:rPr>
          <w:color w:val="000000"/>
        </w:rPr>
        <w:t xml:space="preserve">almost all the faculty and students concentrate on research capable of producing patentable inventions. In liberal arts colleges, comparing the inventorship population to the general population may not be sufficient to determine </w:t>
      </w:r>
      <w:r>
        <w:rPr>
          <w:color w:val="000000"/>
        </w:rPr>
        <w:t>STEM disparities</w:t>
      </w:r>
      <w:r w:rsidRPr="00AA6C3C">
        <w:rPr>
          <w:color w:val="000000"/>
        </w:rPr>
        <w:t xml:space="preserve"> because the general population would not reflect the population most likely to produce a patentable invention. For example, if most female professors were in a non-patenting department at the university, such as women’s studies, then comparing the overall female professor population to the representation of female patent inventors would result in an improper quantification of relative representation in STEM. In research institutions</w:t>
      </w:r>
      <w:r>
        <w:rPr>
          <w:color w:val="000000"/>
        </w:rPr>
        <w:t>,</w:t>
      </w:r>
      <w:r w:rsidRPr="00AA6C3C">
        <w:rPr>
          <w:color w:val="000000"/>
        </w:rPr>
        <w:t xml:space="preserve"> the vast majority of the </w:t>
      </w:r>
      <w:r>
        <w:rPr>
          <w:color w:val="000000"/>
        </w:rPr>
        <w:t>campus</w:t>
      </w:r>
      <w:r w:rsidRPr="00AA6C3C">
        <w:rPr>
          <w:color w:val="000000"/>
        </w:rPr>
        <w:t xml:space="preserve"> population </w:t>
      </w:r>
      <w:r>
        <w:rPr>
          <w:color w:val="000000"/>
        </w:rPr>
        <w:t>pursue</w:t>
      </w:r>
      <w:r w:rsidRPr="00AA6C3C">
        <w:rPr>
          <w:color w:val="000000"/>
        </w:rPr>
        <w:t xml:space="preserve"> </w:t>
      </w:r>
      <w:r>
        <w:rPr>
          <w:color w:val="000000"/>
        </w:rPr>
        <w:t xml:space="preserve">studies </w:t>
      </w:r>
      <w:r w:rsidRPr="00AA6C3C">
        <w:rPr>
          <w:color w:val="000000"/>
        </w:rPr>
        <w:t xml:space="preserve">which promote patentable inventions, </w:t>
      </w:r>
      <w:r>
        <w:rPr>
          <w:color w:val="000000"/>
        </w:rPr>
        <w:t xml:space="preserve">reducing the research disparity. </w:t>
      </w:r>
      <w:r w:rsidRPr="00AA6C3C">
        <w:rPr>
          <w:color w:val="000000"/>
        </w:rPr>
        <w:t>Additionally, research institutions value and actively pursue patents to highlight the novelty and inventiveness of their research.</w:t>
      </w:r>
      <w:r w:rsidRPr="00AA6C3C">
        <w:rPr>
          <w:rStyle w:val="FootnoteReference"/>
          <w:color w:val="000000"/>
        </w:rPr>
        <w:footnoteReference w:id="83"/>
      </w:r>
    </w:p>
    <w:p w14:paraId="4715D2E4" w14:textId="2417D432" w:rsidR="00313877" w:rsidRPr="00AA6C3C" w:rsidRDefault="00313877" w:rsidP="00313877">
      <w:pPr>
        <w:ind w:firstLine="720"/>
        <w:rPr>
          <w:color w:val="000000"/>
        </w:rPr>
      </w:pPr>
      <w:r w:rsidRPr="00AA6C3C">
        <w:rPr>
          <w:color w:val="000000"/>
        </w:rPr>
        <w:lastRenderedPageBreak/>
        <w:t xml:space="preserve">I selected HBCUs to test </w:t>
      </w:r>
      <w:r>
        <w:rPr>
          <w:color w:val="000000"/>
        </w:rPr>
        <w:t>whether</w:t>
      </w:r>
      <w:r w:rsidRPr="00AA6C3C">
        <w:rPr>
          <w:color w:val="000000"/>
        </w:rPr>
        <w:t xml:space="preserve"> </w:t>
      </w:r>
      <w:r>
        <w:rPr>
          <w:color w:val="000000"/>
        </w:rPr>
        <w:t>campus representation correlates</w:t>
      </w:r>
      <w:r w:rsidRPr="00AA6C3C">
        <w:rPr>
          <w:color w:val="000000"/>
        </w:rPr>
        <w:t xml:space="preserve"> to success in STEM, using the proxy of the number of patents achieved. HBCUs have a large population representation of people of color who are historically underrepresented in STEM</w:t>
      </w:r>
      <w:r w:rsidR="0023189D">
        <w:rPr>
          <w:color w:val="000000"/>
        </w:rPr>
        <w:t>—</w:t>
      </w:r>
      <w:r w:rsidRPr="00AA6C3C">
        <w:rPr>
          <w:color w:val="000000"/>
        </w:rPr>
        <w:t>from students to full</w:t>
      </w:r>
      <w:r w:rsidR="006D0024">
        <w:rPr>
          <w:color w:val="000000"/>
        </w:rPr>
        <w:t>-</w:t>
      </w:r>
      <w:r w:rsidRPr="00AA6C3C">
        <w:rPr>
          <w:color w:val="000000"/>
        </w:rPr>
        <w:t>time professors</w:t>
      </w:r>
      <w:r w:rsidR="0023189D">
        <w:rPr>
          <w:color w:val="000000"/>
        </w:rPr>
        <w:t>—</w:t>
      </w:r>
      <w:r w:rsidRPr="00AA6C3C">
        <w:rPr>
          <w:color w:val="000000"/>
        </w:rPr>
        <w:t xml:space="preserve">which </w:t>
      </w:r>
      <w:r>
        <w:rPr>
          <w:color w:val="000000"/>
        </w:rPr>
        <w:t>provided</w:t>
      </w:r>
      <w:r w:rsidRPr="00AA6C3C">
        <w:rPr>
          <w:color w:val="000000"/>
        </w:rPr>
        <w:t xml:space="preserve"> an increase in sample size for potential Black inventors.</w:t>
      </w:r>
      <w:r w:rsidRPr="00AA6C3C">
        <w:rPr>
          <w:rStyle w:val="FootnoteReference"/>
          <w:color w:val="000000"/>
        </w:rPr>
        <w:footnoteReference w:id="84"/>
      </w:r>
      <w:r w:rsidRPr="00AA6C3C">
        <w:rPr>
          <w:color w:val="000000"/>
        </w:rPr>
        <w:t xml:space="preserve"> The HBCUs also included Spelman College, a liberal arts college for women, which provided a school with a larger </w:t>
      </w:r>
      <w:r>
        <w:rPr>
          <w:color w:val="000000"/>
        </w:rPr>
        <w:t xml:space="preserve">relative </w:t>
      </w:r>
      <w:r w:rsidRPr="00AA6C3C">
        <w:rPr>
          <w:color w:val="000000"/>
        </w:rPr>
        <w:t xml:space="preserve">representation of female students and professors. Additionally, most of the selected HBCUs are </w:t>
      </w:r>
      <w:r>
        <w:rPr>
          <w:color w:val="000000"/>
        </w:rPr>
        <w:t>in</w:t>
      </w:r>
      <w:r w:rsidRPr="00AA6C3C">
        <w:rPr>
          <w:color w:val="000000"/>
        </w:rPr>
        <w:t xml:space="preserve"> the southern United States, providing a geographical contrast to the Ivy League institutions of the northeast United States.</w:t>
      </w:r>
    </w:p>
    <w:p w14:paraId="2B48465A" w14:textId="013F6BF0" w:rsidR="00313877" w:rsidRDefault="00313877" w:rsidP="00313877">
      <w:pPr>
        <w:ind w:firstLine="720"/>
        <w:rPr>
          <w:color w:val="000000"/>
        </w:rPr>
      </w:pPr>
      <w:r w:rsidRPr="00AA6C3C">
        <w:rPr>
          <w:color w:val="000000"/>
        </w:rPr>
        <w:t xml:space="preserve">I selected schools outside of the HBCU system with a high percentage of tenured Black faculty to determine how increasing representation of underrepresented minorities in positions of power on campus impacted the </w:t>
      </w:r>
      <w:r>
        <w:rPr>
          <w:color w:val="000000"/>
        </w:rPr>
        <w:t>diversity of patent inventorship</w:t>
      </w:r>
      <w:r w:rsidRPr="00AA6C3C">
        <w:rPr>
          <w:color w:val="000000"/>
        </w:rPr>
        <w:t xml:space="preserve">. According to </w:t>
      </w:r>
      <w:r>
        <w:rPr>
          <w:color w:val="000000"/>
        </w:rPr>
        <w:t>programs</w:t>
      </w:r>
      <w:r w:rsidR="000E6510">
        <w:rPr>
          <w:color w:val="000000"/>
        </w:rPr>
        <w:t xml:space="preserve"> fighting for an increase in minority faculty representation</w:t>
      </w:r>
      <w:r w:rsidRPr="00AA6C3C">
        <w:rPr>
          <w:color w:val="000000"/>
        </w:rPr>
        <w:t>, “minority faculty remain underrepresented in the most secure, highest-paying and most influential tenured and upper-administrative positions</w:t>
      </w:r>
      <w:r w:rsidR="0023189D">
        <w:rPr>
          <w:color w:val="000000"/>
        </w:rPr>
        <w:t>—</w:t>
      </w:r>
      <w:r w:rsidRPr="00AA6C3C">
        <w:rPr>
          <w:color w:val="000000"/>
        </w:rPr>
        <w:t>those that have the potential for changing institutional norms and cultures.”</w:t>
      </w:r>
      <w:r w:rsidRPr="00AA6C3C">
        <w:rPr>
          <w:rStyle w:val="FootnoteReference"/>
          <w:color w:val="000000"/>
        </w:rPr>
        <w:footnoteReference w:id="85"/>
      </w:r>
      <w:r w:rsidRPr="00AA6C3C">
        <w:rPr>
          <w:color w:val="000000"/>
        </w:rPr>
        <w:t xml:space="preserve"> Data from </w:t>
      </w:r>
      <w:r>
        <w:rPr>
          <w:color w:val="000000"/>
        </w:rPr>
        <w:t>these</w:t>
      </w:r>
      <w:r w:rsidRPr="00AA6C3C">
        <w:rPr>
          <w:color w:val="000000"/>
        </w:rPr>
        <w:t xml:space="preserve"> colleges demonstrates whether increasing the percentage of underrepresented minorities within tenured faculty begins to create racial equity among inventors on patents. </w:t>
      </w:r>
    </w:p>
    <w:p w14:paraId="791C8CBB" w14:textId="44F7D480" w:rsidR="00500314" w:rsidRPr="00AE73B8" w:rsidRDefault="00500314" w:rsidP="00BC5D4E">
      <w:pPr>
        <w:pStyle w:val="Heading2"/>
        <w:numPr>
          <w:ilvl w:val="0"/>
          <w:numId w:val="7"/>
        </w:numPr>
        <w:spacing w:after="120"/>
        <w:jc w:val="left"/>
      </w:pPr>
      <w:r w:rsidRPr="00AE73B8">
        <w:t>Patent and Inventor Sample</w:t>
      </w:r>
    </w:p>
    <w:p w14:paraId="0EBFB627" w14:textId="4267B008" w:rsidR="00313877" w:rsidRPr="00AA6C3C" w:rsidRDefault="00313877" w:rsidP="00313877">
      <w:pPr>
        <w:ind w:firstLine="720"/>
        <w:rPr>
          <w:color w:val="000000"/>
        </w:rPr>
      </w:pPr>
      <w:r w:rsidRPr="00AA6C3C">
        <w:rPr>
          <w:color w:val="000000"/>
        </w:rPr>
        <w:t>I compared the demographic data from these universities to the race and gender of identified patent inventors from each university</w:t>
      </w:r>
      <w:r w:rsidR="000E6F0C">
        <w:rPr>
          <w:color w:val="000000"/>
        </w:rPr>
        <w:t xml:space="preserve"> between </w:t>
      </w:r>
      <w:r w:rsidR="000E6F0C" w:rsidRPr="00AA6C3C">
        <w:rPr>
          <w:color w:val="000000"/>
        </w:rPr>
        <w:t>2000</w:t>
      </w:r>
      <w:r w:rsidR="000E6F0C">
        <w:rPr>
          <w:color w:val="000000"/>
        </w:rPr>
        <w:t xml:space="preserve"> and </w:t>
      </w:r>
      <w:r w:rsidR="000E6F0C" w:rsidRPr="00AA6C3C">
        <w:rPr>
          <w:color w:val="000000"/>
        </w:rPr>
        <w:t>2015</w:t>
      </w:r>
      <w:r w:rsidRPr="00AA6C3C">
        <w:rPr>
          <w:color w:val="000000"/>
        </w:rPr>
        <w:t>.</w:t>
      </w:r>
      <w:r w:rsidR="00524E46">
        <w:rPr>
          <w:rStyle w:val="FootnoteReference"/>
          <w:color w:val="000000"/>
        </w:rPr>
        <w:footnoteReference w:id="86"/>
      </w:r>
      <w:r w:rsidRPr="00AA6C3C">
        <w:rPr>
          <w:color w:val="000000"/>
        </w:rPr>
        <w:t xml:space="preserve"> I collected a subset of </w:t>
      </w:r>
      <w:r>
        <w:rPr>
          <w:color w:val="000000"/>
        </w:rPr>
        <w:t>thirty</w:t>
      </w:r>
      <w:r w:rsidRPr="00AA6C3C">
        <w:rPr>
          <w:color w:val="000000"/>
        </w:rPr>
        <w:t xml:space="preserve"> patents granted to each </w:t>
      </w:r>
      <w:r w:rsidRPr="00AA6C3C">
        <w:rPr>
          <w:color w:val="000000"/>
        </w:rPr>
        <w:lastRenderedPageBreak/>
        <w:t xml:space="preserve">institution from </w:t>
      </w:r>
      <w:r w:rsidR="000E6F0C">
        <w:rPr>
          <w:color w:val="000000"/>
        </w:rPr>
        <w:t xml:space="preserve">fall of </w:t>
      </w:r>
      <w:r w:rsidRPr="00AA6C3C">
        <w:rPr>
          <w:color w:val="000000"/>
        </w:rPr>
        <w:t>2000 until spring of 2015.</w:t>
      </w:r>
      <w:r w:rsidRPr="00AA6C3C">
        <w:rPr>
          <w:color w:val="000000"/>
          <w:vertAlign w:val="superscript"/>
        </w:rPr>
        <w:footnoteReference w:id="87"/>
      </w:r>
      <w:r w:rsidRPr="00AA6C3C">
        <w:rPr>
          <w:color w:val="000000"/>
        </w:rPr>
        <w:t xml:space="preserve"> I randomly selected these subsets after downloading the entire patent data set from each school.</w:t>
      </w:r>
      <w:r w:rsidRPr="00AA6C3C">
        <w:rPr>
          <w:rStyle w:val="FootnoteReference"/>
          <w:color w:val="000000"/>
        </w:rPr>
        <w:footnoteReference w:id="88"/>
      </w:r>
      <w:r w:rsidRPr="00AA6C3C">
        <w:rPr>
          <w:color w:val="000000"/>
        </w:rPr>
        <w:t xml:space="preserve"> I identified individuals by race and gender through a plurality of known</w:t>
      </w:r>
      <w:r>
        <w:rPr>
          <w:color w:val="000000"/>
        </w:rPr>
        <w:t>, standard</w:t>
      </w:r>
      <w:r w:rsidRPr="00AA6C3C">
        <w:rPr>
          <w:color w:val="000000"/>
        </w:rPr>
        <w:t xml:space="preserve"> techniques used to identify an individual’s </w:t>
      </w:r>
      <w:r w:rsidRPr="00365559">
        <w:rPr>
          <w:color w:val="000000"/>
        </w:rPr>
        <w:t>socially</w:t>
      </w:r>
      <w:r w:rsidR="002C2D62" w:rsidRPr="006655CB">
        <w:rPr>
          <w:color w:val="000000"/>
        </w:rPr>
        <w:t xml:space="preserve"> </w:t>
      </w:r>
      <w:r w:rsidRPr="00EB6471">
        <w:rPr>
          <w:color w:val="000000"/>
        </w:rPr>
        <w:t>perceived</w:t>
      </w:r>
      <w:r w:rsidRPr="00AA6C3C">
        <w:rPr>
          <w:color w:val="000000"/>
        </w:rPr>
        <w:t xml:space="preserve"> race and gender and verified this determination through known techniques used to identify an individual’s self-identified race and gender.</w:t>
      </w:r>
      <w:r w:rsidRPr="00AA6C3C">
        <w:rPr>
          <w:rStyle w:val="FootnoteReference"/>
          <w:color w:val="000000"/>
        </w:rPr>
        <w:footnoteReference w:id="89"/>
      </w:r>
    </w:p>
    <w:p w14:paraId="6BBBA645" w14:textId="1F65EFBA" w:rsidR="00313877" w:rsidRDefault="00313877" w:rsidP="00313877">
      <w:pPr>
        <w:ind w:firstLine="720"/>
        <w:rPr>
          <w:color w:val="000000"/>
        </w:rPr>
      </w:pPr>
      <w:r w:rsidRPr="00AA6C3C">
        <w:rPr>
          <w:color w:val="000000"/>
        </w:rPr>
        <w:t xml:space="preserve">Specifically, I collected a sample of </w:t>
      </w:r>
      <w:r w:rsidR="00E258B5" w:rsidRPr="00AA6C3C">
        <w:rPr>
          <w:color w:val="000000"/>
        </w:rPr>
        <w:t>7</w:t>
      </w:r>
      <w:r w:rsidR="00E258B5">
        <w:rPr>
          <w:color w:val="000000"/>
        </w:rPr>
        <w:t>19</w:t>
      </w:r>
      <w:r w:rsidR="00E258B5" w:rsidRPr="00AA6C3C">
        <w:rPr>
          <w:color w:val="000000"/>
        </w:rPr>
        <w:t xml:space="preserve"> </w:t>
      </w:r>
      <w:r w:rsidRPr="00AA6C3C">
        <w:rPr>
          <w:color w:val="000000"/>
        </w:rPr>
        <w:t>patents comprising 2,294 inventors, with 1,836 unique inventors in the set, and searched publicly available websites and videos, including LinkedIn, ResearchGate, YouTube, and school websites, to find photographs and other information about each listed inventor.</w:t>
      </w:r>
      <w:r w:rsidRPr="00AA6C3C">
        <w:rPr>
          <w:color w:val="000000"/>
          <w:vertAlign w:val="superscript"/>
        </w:rPr>
        <w:footnoteReference w:id="90"/>
      </w:r>
      <w:r w:rsidRPr="00AA6C3C">
        <w:rPr>
          <w:color w:val="000000"/>
        </w:rPr>
        <w:t xml:space="preserve"> I then used this information to assign a socially</w:t>
      </w:r>
      <w:r w:rsidR="00FA0D90">
        <w:rPr>
          <w:color w:val="000000"/>
        </w:rPr>
        <w:t xml:space="preserve"> </w:t>
      </w:r>
      <w:r w:rsidRPr="00AA6C3C">
        <w:rPr>
          <w:color w:val="000000"/>
        </w:rPr>
        <w:t>perceived race and gender to each inventor.</w:t>
      </w:r>
      <w:r w:rsidR="00AE73B8">
        <w:rPr>
          <w:rStyle w:val="FootnoteReference"/>
          <w:color w:val="000000"/>
        </w:rPr>
        <w:footnoteReference w:id="91"/>
      </w:r>
      <w:r w:rsidRPr="00AA6C3C">
        <w:rPr>
          <w:color w:val="000000"/>
        </w:rPr>
        <w:t xml:space="preserve"> I cross-referenced this determination with publicly</w:t>
      </w:r>
      <w:r w:rsidR="002C2D62">
        <w:rPr>
          <w:color w:val="000000"/>
        </w:rPr>
        <w:t xml:space="preserve"> </w:t>
      </w:r>
      <w:r w:rsidRPr="00AA6C3C">
        <w:rPr>
          <w:color w:val="000000"/>
        </w:rPr>
        <w:t xml:space="preserve">available databases identifying a person’s race </w:t>
      </w:r>
      <w:r w:rsidRPr="00AA6C3C">
        <w:rPr>
          <w:color w:val="000000"/>
        </w:rPr>
        <w:lastRenderedPageBreak/>
        <w:t>and gender by their first and last names</w:t>
      </w:r>
      <w:r>
        <w:rPr>
          <w:color w:val="000000"/>
        </w:rPr>
        <w:t>.</w:t>
      </w:r>
      <w:r w:rsidRPr="00AA6C3C">
        <w:rPr>
          <w:color w:val="000000"/>
        </w:rPr>
        <w:t xml:space="preserve"> To determine the accuracy of this assessment, I sent 1,434 inventors a follow up email, asking the inventor to identify their socially</w:t>
      </w:r>
      <w:r w:rsidR="00FA0D90">
        <w:rPr>
          <w:color w:val="000000"/>
        </w:rPr>
        <w:t xml:space="preserve"> </w:t>
      </w:r>
      <w:r w:rsidRPr="00AA6C3C">
        <w:rPr>
          <w:color w:val="000000"/>
        </w:rPr>
        <w:t>perceived racial and gender identity, as well as their self-identified racial and gender identity.</w:t>
      </w:r>
      <w:r w:rsidRPr="00AA6C3C">
        <w:rPr>
          <w:color w:val="000000"/>
          <w:vertAlign w:val="superscript"/>
        </w:rPr>
        <w:footnoteReference w:id="92"/>
      </w:r>
      <w:r w:rsidRPr="00AA6C3C">
        <w:rPr>
          <w:color w:val="000000"/>
        </w:rPr>
        <w:t xml:space="preserve"> The inquiry, in full, required each individual to first identify their race and gender using the race and gender categories presented on the IPEDS data. The inquiry also allowed individuals to use their own words to identify their race and gender. I recorded the responses from inventors and compared the responses to the initially assigned identity to determine the error rate of the initial socially perceived race and gender identifications.</w:t>
      </w:r>
      <w:r w:rsidR="000E6510">
        <w:rPr>
          <w:rStyle w:val="FootnoteReference"/>
          <w:color w:val="000000"/>
        </w:rPr>
        <w:footnoteReference w:id="93"/>
      </w:r>
      <w:r w:rsidRPr="00AA6C3C">
        <w:rPr>
          <w:color w:val="000000"/>
        </w:rPr>
        <w:t xml:space="preserve"> </w:t>
      </w:r>
      <w:r>
        <w:rPr>
          <w:color w:val="000000"/>
        </w:rPr>
        <w:t xml:space="preserve">I also corrected any misidentified gender or race based on the inventor responses. </w:t>
      </w:r>
    </w:p>
    <w:p w14:paraId="2AD1C1E0" w14:textId="220E2C3A" w:rsidR="00500314" w:rsidRPr="00AE73B8" w:rsidRDefault="00500314" w:rsidP="00BC5D4E">
      <w:pPr>
        <w:pStyle w:val="Heading2"/>
        <w:numPr>
          <w:ilvl w:val="0"/>
          <w:numId w:val="7"/>
        </w:numPr>
        <w:spacing w:after="120"/>
        <w:jc w:val="left"/>
      </w:pPr>
      <w:r w:rsidRPr="00AE73B8">
        <w:t>Variable Classification</w:t>
      </w:r>
    </w:p>
    <w:p w14:paraId="18E69670" w14:textId="51A7A358" w:rsidR="00313877" w:rsidRPr="00AA6C3C" w:rsidRDefault="00313877" w:rsidP="00313877">
      <w:pPr>
        <w:ind w:firstLine="720"/>
        <w:rPr>
          <w:color w:val="000000"/>
        </w:rPr>
      </w:pPr>
      <w:r w:rsidRPr="00AA6C3C">
        <w:rPr>
          <w:color w:val="000000"/>
        </w:rPr>
        <w:t xml:space="preserve">When assigning socially perceived racial and gender identity, I used the categories </w:t>
      </w:r>
      <w:r w:rsidR="00500314">
        <w:rPr>
          <w:color w:val="000000"/>
        </w:rPr>
        <w:t xml:space="preserve">and definitions </w:t>
      </w:r>
      <w:r w:rsidRPr="00AA6C3C">
        <w:rPr>
          <w:color w:val="000000"/>
        </w:rPr>
        <w:t>available on the IPEDS website, with few exceptions.</w:t>
      </w:r>
      <w:r w:rsidR="00500314">
        <w:rPr>
          <w:rStyle w:val="FootnoteReference"/>
          <w:color w:val="000000"/>
        </w:rPr>
        <w:footnoteReference w:id="94"/>
      </w:r>
      <w:r w:rsidRPr="00AA6C3C">
        <w:rPr>
          <w:color w:val="000000"/>
        </w:rPr>
        <w:t xml:space="preserve"> The IPEDS website includes two categories of “two or more races” and “nonresident alien.” I did not use nonresident alien as a socially</w:t>
      </w:r>
      <w:r w:rsidR="002C2D62">
        <w:rPr>
          <w:color w:val="000000"/>
        </w:rPr>
        <w:t xml:space="preserve"> </w:t>
      </w:r>
      <w:r w:rsidRPr="00AA6C3C">
        <w:rPr>
          <w:color w:val="000000"/>
        </w:rPr>
        <w:t xml:space="preserve">perceived race because a person’s citizenship status </w:t>
      </w:r>
      <w:r w:rsidR="000E6510">
        <w:rPr>
          <w:color w:val="000000"/>
        </w:rPr>
        <w:t>is not an indicator of race</w:t>
      </w:r>
      <w:r w:rsidRPr="00AA6C3C">
        <w:rPr>
          <w:color w:val="000000"/>
        </w:rPr>
        <w:t>.</w:t>
      </w:r>
      <w:r w:rsidRPr="00AA6C3C">
        <w:rPr>
          <w:color w:val="000000"/>
          <w:vertAlign w:val="superscript"/>
        </w:rPr>
        <w:t xml:space="preserve"> </w:t>
      </w:r>
      <w:r w:rsidRPr="00AA6C3C">
        <w:rPr>
          <w:color w:val="000000"/>
        </w:rPr>
        <w:t xml:space="preserve">IPEDS added the category of “two or more races” in </w:t>
      </w:r>
      <w:r w:rsidR="00A31831">
        <w:rPr>
          <w:color w:val="000000"/>
        </w:rPr>
        <w:t xml:space="preserve">2008 for staff and in </w:t>
      </w:r>
      <w:r w:rsidRPr="00AA6C3C">
        <w:rPr>
          <w:color w:val="000000"/>
        </w:rPr>
        <w:t>2010 for students</w:t>
      </w:r>
      <w:r w:rsidR="00A31831">
        <w:rPr>
          <w:color w:val="000000"/>
        </w:rPr>
        <w:t xml:space="preserve">, </w:t>
      </w:r>
      <w:r w:rsidRPr="00AA6C3C">
        <w:rPr>
          <w:color w:val="000000"/>
        </w:rPr>
        <w:t xml:space="preserve">and because this was not present for the entire fifteen-year range of this study, anyone identifying as two or more races in the IPEDS demographic survey was added to the “unknown” category. If a person’s </w:t>
      </w:r>
      <w:r w:rsidR="002C2D62" w:rsidRPr="00AA6C3C">
        <w:rPr>
          <w:color w:val="000000"/>
        </w:rPr>
        <w:t>socially perceived</w:t>
      </w:r>
      <w:r w:rsidRPr="00AA6C3C">
        <w:rPr>
          <w:color w:val="000000"/>
        </w:rPr>
        <w:t xml:space="preserve"> race presented as “two or more races” and one was white, I identified the person as their non-white race. For example, if a </w:t>
      </w:r>
      <w:r w:rsidRPr="00AA6C3C">
        <w:rPr>
          <w:color w:val="000000"/>
        </w:rPr>
        <w:lastRenderedPageBreak/>
        <w:t xml:space="preserve">person’s </w:t>
      </w:r>
      <w:r w:rsidR="002C2D62" w:rsidRPr="00AA6C3C">
        <w:rPr>
          <w:color w:val="000000"/>
        </w:rPr>
        <w:t>socially perceived</w:t>
      </w:r>
      <w:r w:rsidRPr="00AA6C3C">
        <w:rPr>
          <w:color w:val="000000"/>
        </w:rPr>
        <w:t xml:space="preserve"> race was Native American and white, I identified the person as Native American.</w:t>
      </w:r>
    </w:p>
    <w:p w14:paraId="6125F36B" w14:textId="78EB852B" w:rsidR="00313877" w:rsidRDefault="00313877" w:rsidP="00313877">
      <w:pPr>
        <w:ind w:firstLine="720"/>
        <w:rPr>
          <w:color w:val="000000"/>
        </w:rPr>
      </w:pPr>
      <w:r w:rsidRPr="00AA6C3C">
        <w:rPr>
          <w:color w:val="000000"/>
        </w:rPr>
        <w:t>I chose to label certain people</w:t>
      </w:r>
      <w:r w:rsidR="002C2D62">
        <w:rPr>
          <w:color w:val="000000"/>
        </w:rPr>
        <w:t xml:space="preserve"> identifying as “two or more races”</w:t>
      </w:r>
      <w:r w:rsidRPr="00AA6C3C">
        <w:rPr>
          <w:color w:val="000000"/>
        </w:rPr>
        <w:t xml:space="preserve"> by a perceived categorization as a person of color both as a white privilege acknowledgement and out of statistical necessity.</w:t>
      </w:r>
      <w:r w:rsidRPr="00AA6C3C">
        <w:rPr>
          <w:rStyle w:val="FootnoteReference"/>
          <w:color w:val="000000"/>
        </w:rPr>
        <w:footnoteReference w:id="95"/>
      </w:r>
      <w:r w:rsidRPr="00AA6C3C">
        <w:rPr>
          <w:color w:val="000000"/>
        </w:rPr>
        <w:t xml:space="preserve"> As will be shown by the data in </w:t>
      </w:r>
      <w:r w:rsidR="002825F7">
        <w:rPr>
          <w:color w:val="000000"/>
        </w:rPr>
        <w:t>Part</w:t>
      </w:r>
      <w:r w:rsidR="002825F7" w:rsidRPr="00AA6C3C">
        <w:rPr>
          <w:color w:val="000000"/>
        </w:rPr>
        <w:t xml:space="preserve"> </w:t>
      </w:r>
      <w:r w:rsidRPr="00AA6C3C">
        <w:rPr>
          <w:color w:val="000000"/>
        </w:rPr>
        <w:t>I</w:t>
      </w:r>
      <w:r w:rsidR="00FC65CD">
        <w:rPr>
          <w:color w:val="000000"/>
        </w:rPr>
        <w:t>II</w:t>
      </w:r>
      <w:r w:rsidRPr="00AA6C3C">
        <w:rPr>
          <w:color w:val="000000"/>
        </w:rPr>
        <w:t xml:space="preserve">, there were very few inventors of color who were not Asian on any patents assigned to universities outside of the HBCUs. Assigning these underrepresented inventors of color as </w:t>
      </w:r>
      <w:r w:rsidR="00DD1B4B">
        <w:rPr>
          <w:color w:val="000000"/>
        </w:rPr>
        <w:t>“</w:t>
      </w:r>
      <w:r w:rsidRPr="00AA6C3C">
        <w:rPr>
          <w:color w:val="000000"/>
        </w:rPr>
        <w:t>two or more races</w:t>
      </w:r>
      <w:r w:rsidR="00DD1B4B">
        <w:rPr>
          <w:color w:val="000000"/>
        </w:rPr>
        <w:t>”</w:t>
      </w:r>
      <w:r w:rsidRPr="00AA6C3C">
        <w:rPr>
          <w:color w:val="000000"/>
        </w:rPr>
        <w:t xml:space="preserve"> renders the data unusable because the calculated </w:t>
      </w:r>
      <w:r>
        <w:rPr>
          <w:color w:val="000000"/>
        </w:rPr>
        <w:t xml:space="preserve">racial </w:t>
      </w:r>
      <w:r w:rsidRPr="00AA6C3C">
        <w:rPr>
          <w:color w:val="000000"/>
        </w:rPr>
        <w:t xml:space="preserve">disparities would increase to statistically insurmountable levels. Additionally, a person </w:t>
      </w:r>
      <w:r w:rsidR="002C2D62" w:rsidRPr="00AA6C3C">
        <w:rPr>
          <w:color w:val="000000"/>
        </w:rPr>
        <w:t>socially perceived</w:t>
      </w:r>
      <w:r w:rsidRPr="00AA6C3C">
        <w:rPr>
          <w:color w:val="000000"/>
        </w:rPr>
        <w:t xml:space="preserve"> as “not completely white” in the United States may experience a diminution of the privileges associated with being white, even if they may self-identify as white. </w:t>
      </w:r>
    </w:p>
    <w:p w14:paraId="381EDC98" w14:textId="3B25CC4E" w:rsidR="00500314" w:rsidRPr="00500314" w:rsidRDefault="00500314" w:rsidP="00BC5D4E">
      <w:pPr>
        <w:pStyle w:val="Heading2"/>
        <w:numPr>
          <w:ilvl w:val="0"/>
          <w:numId w:val="7"/>
        </w:numPr>
        <w:spacing w:after="120"/>
        <w:jc w:val="left"/>
      </w:pPr>
      <w:r w:rsidRPr="00AE73B8">
        <w:t xml:space="preserve">Statistical Analysis </w:t>
      </w:r>
    </w:p>
    <w:p w14:paraId="097859FB" w14:textId="1C9463E7" w:rsidR="00500314" w:rsidRPr="00AA6C3C" w:rsidRDefault="00313877" w:rsidP="00500314">
      <w:pPr>
        <w:ind w:firstLine="720"/>
        <w:rPr>
          <w:color w:val="000000"/>
        </w:rPr>
      </w:pPr>
      <w:r w:rsidRPr="00AA6C3C">
        <w:rPr>
          <w:color w:val="000000"/>
        </w:rPr>
        <w:t>My initial research compared the racial and gender representation of inventors in the patent sample to the four groups of people at each university</w:t>
      </w:r>
      <w:r w:rsidR="00841783">
        <w:rPr>
          <w:color w:val="000000"/>
        </w:rPr>
        <w:t xml:space="preserve"> as bases for my equity metric set</w:t>
      </w:r>
      <w:r w:rsidRPr="00AA6C3C">
        <w:rPr>
          <w:color w:val="000000"/>
        </w:rPr>
        <w:t xml:space="preserve">. These four groups </w:t>
      </w:r>
      <w:r w:rsidR="00B94825">
        <w:rPr>
          <w:color w:val="000000"/>
        </w:rPr>
        <w:t>included:</w:t>
      </w:r>
      <w:r w:rsidR="00B94825" w:rsidRPr="00AA6C3C">
        <w:rPr>
          <w:color w:val="000000"/>
        </w:rPr>
        <w:t xml:space="preserve"> </w:t>
      </w:r>
      <w:r w:rsidR="002C2D62">
        <w:rPr>
          <w:color w:val="000000"/>
        </w:rPr>
        <w:t>(</w:t>
      </w:r>
      <w:r w:rsidRPr="00AA6C3C">
        <w:rPr>
          <w:color w:val="000000"/>
        </w:rPr>
        <w:t>1) total population of students and staff</w:t>
      </w:r>
      <w:r w:rsidR="00B94825">
        <w:rPr>
          <w:color w:val="000000"/>
        </w:rPr>
        <w:t>,</w:t>
      </w:r>
      <w:r w:rsidRPr="00AA6C3C">
        <w:rPr>
          <w:color w:val="000000"/>
        </w:rPr>
        <w:t xml:space="preserve"> </w:t>
      </w:r>
      <w:r w:rsidR="002C2D62">
        <w:rPr>
          <w:color w:val="000000"/>
        </w:rPr>
        <w:t>(</w:t>
      </w:r>
      <w:r w:rsidRPr="00AA6C3C">
        <w:rPr>
          <w:color w:val="000000"/>
        </w:rPr>
        <w:t>2) total full-time staff</w:t>
      </w:r>
      <w:r w:rsidR="00B94825">
        <w:rPr>
          <w:color w:val="000000"/>
        </w:rPr>
        <w:t>,</w:t>
      </w:r>
      <w:r w:rsidRPr="00AA6C3C">
        <w:rPr>
          <w:color w:val="000000"/>
        </w:rPr>
        <w:t xml:space="preserve"> </w:t>
      </w:r>
      <w:r w:rsidR="002C2D62">
        <w:rPr>
          <w:color w:val="000000"/>
        </w:rPr>
        <w:t>(</w:t>
      </w:r>
      <w:r w:rsidRPr="00AA6C3C">
        <w:rPr>
          <w:color w:val="000000"/>
        </w:rPr>
        <w:t xml:space="preserve">3) graduate research assistants and full-time </w:t>
      </w:r>
      <w:r>
        <w:rPr>
          <w:color w:val="000000"/>
        </w:rPr>
        <w:t>STEM</w:t>
      </w:r>
      <w:r w:rsidRPr="00AA6C3C">
        <w:rPr>
          <w:color w:val="000000"/>
        </w:rPr>
        <w:t xml:space="preserve"> professors</w:t>
      </w:r>
      <w:r w:rsidR="00B94825">
        <w:rPr>
          <w:color w:val="000000"/>
        </w:rPr>
        <w:t>,</w:t>
      </w:r>
      <w:r w:rsidRPr="00AA6C3C">
        <w:rPr>
          <w:color w:val="000000"/>
        </w:rPr>
        <w:t xml:space="preserve"> and </w:t>
      </w:r>
      <w:r w:rsidR="002C2D62">
        <w:rPr>
          <w:color w:val="000000"/>
        </w:rPr>
        <w:t>(</w:t>
      </w:r>
      <w:r w:rsidRPr="00AA6C3C">
        <w:rPr>
          <w:color w:val="000000"/>
        </w:rPr>
        <w:t xml:space="preserve">4) full-time </w:t>
      </w:r>
      <w:r>
        <w:rPr>
          <w:color w:val="000000"/>
        </w:rPr>
        <w:t>STEM professors</w:t>
      </w:r>
      <w:r w:rsidRPr="00AA6C3C">
        <w:rPr>
          <w:color w:val="000000"/>
        </w:rPr>
        <w:t>.</w:t>
      </w:r>
      <w:r w:rsidRPr="00AA6C3C">
        <w:rPr>
          <w:color w:val="000000"/>
          <w:vertAlign w:val="superscript"/>
        </w:rPr>
        <w:footnoteReference w:id="96"/>
      </w:r>
      <w:r w:rsidRPr="00AA6C3C">
        <w:rPr>
          <w:color w:val="000000"/>
        </w:rPr>
        <w:t xml:space="preserve"> The collected data </w:t>
      </w:r>
      <w:r>
        <w:rPr>
          <w:color w:val="000000"/>
        </w:rPr>
        <w:t>compares</w:t>
      </w:r>
      <w:r w:rsidR="002C2D62">
        <w:rPr>
          <w:color w:val="000000"/>
        </w:rPr>
        <w:t xml:space="preserve"> t</w:t>
      </w:r>
      <w:r>
        <w:rPr>
          <w:color w:val="000000"/>
        </w:rPr>
        <w:t xml:space="preserve">he </w:t>
      </w:r>
      <w:r w:rsidRPr="00AA6C3C">
        <w:rPr>
          <w:color w:val="000000"/>
        </w:rPr>
        <w:t xml:space="preserve">racial and gender demographics of each of these </w:t>
      </w:r>
      <w:r>
        <w:rPr>
          <w:color w:val="000000"/>
        </w:rPr>
        <w:t xml:space="preserve">university employment </w:t>
      </w:r>
      <w:r w:rsidRPr="00AA6C3C">
        <w:rPr>
          <w:color w:val="000000"/>
        </w:rPr>
        <w:t>categories to the determined racial and gender representation of the inventors on the patents assigned to each university.</w:t>
      </w:r>
      <w:r w:rsidRPr="00AA6C3C">
        <w:rPr>
          <w:color w:val="000000"/>
          <w:vertAlign w:val="superscript"/>
        </w:rPr>
        <w:footnoteReference w:id="97"/>
      </w:r>
      <w:r w:rsidRPr="00AA6C3C">
        <w:rPr>
          <w:color w:val="000000"/>
        </w:rPr>
        <w:t xml:space="preserve"> </w:t>
      </w:r>
      <w:r>
        <w:rPr>
          <w:color w:val="000000"/>
        </w:rPr>
        <w:t>The</w:t>
      </w:r>
      <w:r w:rsidRPr="00AA6C3C">
        <w:rPr>
          <w:color w:val="000000"/>
        </w:rPr>
        <w:t xml:space="preserve"> analysis </w:t>
      </w:r>
      <w:r>
        <w:rPr>
          <w:color w:val="000000"/>
        </w:rPr>
        <w:t>herein</w:t>
      </w:r>
      <w:r w:rsidRPr="00AA6C3C">
        <w:rPr>
          <w:color w:val="000000"/>
        </w:rPr>
        <w:t xml:space="preserve"> concentrates on the </w:t>
      </w:r>
      <w:r w:rsidR="007341D0">
        <w:rPr>
          <w:color w:val="000000"/>
        </w:rPr>
        <w:t xml:space="preserve">full-time </w:t>
      </w:r>
      <w:r w:rsidRPr="00AA6C3C">
        <w:rPr>
          <w:color w:val="000000"/>
        </w:rPr>
        <w:t>STEM professor representation gap.</w:t>
      </w:r>
      <w:r w:rsidR="00E258B5">
        <w:rPr>
          <w:rStyle w:val="FootnoteReference"/>
          <w:color w:val="000000"/>
        </w:rPr>
        <w:footnoteReference w:id="98"/>
      </w:r>
      <w:r w:rsidRPr="00AA6C3C">
        <w:rPr>
          <w:color w:val="000000"/>
        </w:rPr>
        <w:t xml:space="preserve"> </w:t>
      </w:r>
    </w:p>
    <w:p w14:paraId="58EBBFB1" w14:textId="24B5B253" w:rsidR="00313877" w:rsidRPr="00AA6C3C" w:rsidRDefault="00313877" w:rsidP="00313877">
      <w:pPr>
        <w:ind w:firstLine="720"/>
        <w:rPr>
          <w:color w:val="000000"/>
        </w:rPr>
      </w:pPr>
      <w:bookmarkStart w:id="6" w:name="_heading=h.2jxsxqh" w:colFirst="0" w:colLast="0"/>
      <w:bookmarkStart w:id="7" w:name="_Hlk74781424"/>
      <w:bookmarkEnd w:id="6"/>
      <w:r w:rsidRPr="00AA6C3C">
        <w:rPr>
          <w:color w:val="000000"/>
        </w:rPr>
        <w:t xml:space="preserve">I explored three different models to demonstrate </w:t>
      </w:r>
      <w:r>
        <w:rPr>
          <w:color w:val="000000"/>
        </w:rPr>
        <w:t>relative race and gender representation</w:t>
      </w:r>
      <w:r w:rsidRPr="00AA6C3C">
        <w:rPr>
          <w:color w:val="000000"/>
        </w:rPr>
        <w:t xml:space="preserve"> on patents. These three models include a disparity index model, a disparity ratio using “white” as a race basis and “male” as a gender basis, and a patent aggregation disparity ratio</w:t>
      </w:r>
      <w:r w:rsidR="007341D0">
        <w:rPr>
          <w:color w:val="000000"/>
        </w:rPr>
        <w:t>,</w:t>
      </w:r>
      <w:r>
        <w:rPr>
          <w:color w:val="000000"/>
        </w:rPr>
        <w:t xml:space="preserve"> </w:t>
      </w:r>
      <w:r w:rsidR="007341D0">
        <w:rPr>
          <w:color w:val="000000"/>
        </w:rPr>
        <w:t xml:space="preserve">which </w:t>
      </w:r>
      <w:r>
        <w:rPr>
          <w:color w:val="000000"/>
        </w:rPr>
        <w:t xml:space="preserve">are standard, </w:t>
      </w:r>
      <w:r>
        <w:rPr>
          <w:color w:val="000000"/>
        </w:rPr>
        <w:lastRenderedPageBreak/>
        <w:t>commonly used calculations to determine disparities in race and gender</w:t>
      </w:r>
      <w:r w:rsidRPr="00AA6C3C">
        <w:rPr>
          <w:color w:val="000000"/>
        </w:rPr>
        <w:t>.</w:t>
      </w:r>
      <w:r w:rsidRPr="00AA6C3C">
        <w:rPr>
          <w:rStyle w:val="FootnoteReference"/>
          <w:color w:val="000000"/>
        </w:rPr>
        <w:footnoteReference w:id="99"/>
      </w:r>
      <w:r w:rsidRPr="00AA6C3C">
        <w:rPr>
          <w:color w:val="000000"/>
        </w:rPr>
        <w:t xml:space="preserve"> Each of these models are explained below. </w:t>
      </w:r>
    </w:p>
    <w:p w14:paraId="6725BC2B" w14:textId="232C143F" w:rsidR="00313877" w:rsidRPr="00AA6C3C" w:rsidRDefault="00313877" w:rsidP="00313877">
      <w:pPr>
        <w:ind w:firstLine="720"/>
        <w:rPr>
          <w:color w:val="000000"/>
        </w:rPr>
      </w:pPr>
      <w:r w:rsidRPr="00AA6C3C">
        <w:rPr>
          <w:color w:val="000000"/>
        </w:rPr>
        <w:t>I calculated the disparity index (“</w:t>
      </w:r>
      <w:r w:rsidRPr="00AA6C3C">
        <w:rPr>
          <w:i/>
          <w:color w:val="000000"/>
        </w:rPr>
        <w:t>D</w:t>
      </w:r>
      <w:r w:rsidRPr="00AA6C3C">
        <w:rPr>
          <w:i/>
          <w:color w:val="000000"/>
          <w:vertAlign w:val="subscript"/>
        </w:rPr>
        <w:t>i</w:t>
      </w:r>
      <w:r w:rsidRPr="00AA6C3C">
        <w:rPr>
          <w:color w:val="000000"/>
        </w:rPr>
        <w:t>”) as a ratio of percentages within a sample, due to the disparity in size between inventors on the patent sample and the population at universities from 2000</w:t>
      </w:r>
      <w:r w:rsidR="007341D0">
        <w:rPr>
          <w:color w:val="000000"/>
        </w:rPr>
        <w:t xml:space="preserve"> to </w:t>
      </w:r>
      <w:r w:rsidRPr="00AA6C3C">
        <w:rPr>
          <w:color w:val="000000"/>
        </w:rPr>
        <w:t>2015.</w:t>
      </w:r>
      <w:r>
        <w:rPr>
          <w:color w:val="000000"/>
        </w:rPr>
        <w:t xml:space="preserve"> </w:t>
      </w:r>
      <w:r w:rsidRPr="00AA6C3C">
        <w:rPr>
          <w:color w:val="000000"/>
        </w:rPr>
        <w:t>The disparity index model is as follows:</w:t>
      </w:r>
    </w:p>
    <w:p w14:paraId="2DB0B9C7" w14:textId="77777777" w:rsidR="00313877" w:rsidRDefault="00622B02" w:rsidP="00313877">
      <w:pPr>
        <w:jc w:val="center"/>
        <w:rPr>
          <w:color w:val="000000"/>
          <w:vertAlign w:val="subscript"/>
        </w:rPr>
      </w:pPr>
      <w:r>
        <w:rPr>
          <w:noProof/>
        </w:rPr>
        <w:pict w14:anchorId="61365B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42pt;height:30pt;mso-width-percent:0;mso-height-percent:0;mso-width-percent:0;mso-height-percent:0" equationxml="&lt;?xml version=&quot;1.0&quot; encoding=&quot;UTF-8&quot; standalone=&quot;yes&quot;?&gt;&#13;&#13;&#13;&#13;&#13;&#13;&#13;&#13;&#13;&#13;&#13;&#13;&#13;&#13;&#13;&#10;&lt;?mso-application progid=&quot;Word.Document&quot;?&gt;&#13;&#13;&#13;&#13;&#13;&#13;&#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16sdtdh=&quot;http://schemas.microsoft.com/office/word/2020/wordml/sdtdatahash&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9&quot;/&gt;&lt;w:doNotEmbedSystemFonts/&gt;&lt;w:stylePaneFormatFilter w:val=&quot;3F01&quot;/&gt;&lt;w:defaultTabStop w:val=&quot;720&quot;/&gt;&lt;w:evenAndOddHeaders/&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F3A51&quot;/&gt;&lt;wsp:rsid wsp:val=&quot;00017D0A&quot;/&gt;&lt;wsp:rsid wsp:val=&quot;000D0CDB&quot;/&gt;&lt;wsp:rsid wsp:val=&quot;00112A83&quot;/&gt;&lt;wsp:rsid wsp:val=&quot;002318B9&quot;/&gt;&lt;wsp:rsid wsp:val=&quot;00233466&quot;/&gt;&lt;wsp:rsid wsp:val=&quot;002A53F4&quot;/&gt;&lt;wsp:rsid wsp:val=&quot;002C2FE9&quot;/&gt;&lt;wsp:rsid wsp:val=&quot;002F1D10&quot;/&gt;&lt;wsp:rsid wsp:val=&quot;002F3569&quot;/&gt;&lt;wsp:rsid wsp:val=&quot;00302954&quot;/&gt;&lt;wsp:rsid wsp:val=&quot;00384F28&quot;/&gt;&lt;wsp:rsid wsp:val=&quot;00471E15&quot;/&gt;&lt;wsp:rsid wsp:val=&quot;004809BB&quot;/&gt;&lt;wsp:rsid wsp:val=&quot;004D7242&quot;/&gt;&lt;wsp:rsid wsp:val=&quot;004E4818&quot;/&gt;&lt;wsp:rsid wsp:val=&quot;005C7763&quot;/&gt;&lt;wsp:rsid wsp:val=&quot;005F320D&quot;/&gt;&lt;wsp:rsid wsp:val=&quot;00614CB4&quot;/&gt;&lt;wsp:rsid wsp:val=&quot;00680B1A&quot;/&gt;&lt;wsp:rsid wsp:val=&quot;00684675&quot;/&gt;&lt;wsp:rsid wsp:val=&quot;006A4DBC&quot;/&gt;&lt;wsp:rsid wsp:val=&quot;006A6934&quot;/&gt;&lt;wsp:rsid wsp:val=&quot;006E4965&quot;/&gt;&lt;wsp:rsid wsp:val=&quot;00707318&quot;/&gt;&lt;wsp:rsid wsp:val=&quot;007228FC&quot;/&gt;&lt;wsp:rsid wsp:val=&quot;007245A6&quot;/&gt;&lt;wsp:rsid wsp:val=&quot;00812919&quot;/&gt;&lt;wsp:rsid wsp:val=&quot;00870B12&quot;/&gt;&lt;wsp:rsid wsp:val=&quot;00883D69&quot;/&gt;&lt;wsp:rsid wsp:val=&quot;008F6540&quot;/&gt;&lt;wsp:rsid wsp:val=&quot;00903BFC&quot;/&gt;&lt;wsp:rsid wsp:val=&quot;009375D6&quot;/&gt;&lt;wsp:rsid wsp:val=&quot;0099112C&quot;/&gt;&lt;wsp:rsid wsp:val=&quot;009D39D2&quot;/&gt;&lt;wsp:rsid wsp:val=&quot;009E1615&quot;/&gt;&lt;wsp:rsid wsp:val=&quot;00A84633&quot;/&gt;&lt;wsp:rsid wsp:val=&quot;00AA2981&quot;/&gt;&lt;wsp:rsid wsp:val=&quot;00AA6C3C&quot;/&gt;&lt;wsp:rsid wsp:val=&quot;00BA345B&quot;/&gt;&lt;wsp:rsid wsp:val=&quot;00BE7BCC&quot;/&gt;&lt;wsp:rsid wsp:val=&quot;00C333B9&quot;/&gt;&lt;wsp:rsid wsp:val=&quot;00C81746&quot;/&gt;&lt;wsp:rsid wsp:val=&quot;00C84702&quot;/&gt;&lt;wsp:rsid wsp:val=&quot;00C857EF&quot;/&gt;&lt;wsp:rsid wsp:val=&quot;00CA354F&quot;/&gt;&lt;wsp:rsid wsp:val=&quot;00D238E5&quot;/&gt;&lt;wsp:rsid wsp:val=&quot;00D30954&quot;/&gt;&lt;wsp:rsid wsp:val=&quot;00D45A54&quot;/&gt;&lt;wsp:rsid wsp:val=&quot;00DE429E&quot;/&gt;&lt;wsp:rsid wsp:val=&quot;00DE478D&quot;/&gt;&lt;wsp:rsid wsp:val=&quot;00DF09CD&quot;/&gt;&lt;wsp:rsid wsp:val=&quot;00E2511C&quot;/&gt;&lt;wsp:rsid wsp:val=&quot;00E57BC7&quot;/&gt;&lt;wsp:rsid wsp:val=&quot;00E67E67&quot;/&gt;&lt;wsp:rsid wsp:val=&quot;00EF3A51&quot;/&gt;&lt;wsp:rsid wsp:val=&quot;00F47D20&quot;/&gt;&lt;wsp:rsid wsp:val=&quot;00F84B86&quot;/&gt;&lt;wsp:rsid wsp:val=&quot;00FA45DD&quot;/&gt;&lt;wsp:rsid wsp:val=&quot;00FE0065&quot;/&gt;&lt;/wsp:rsids&gt;&lt;/w:docPr&gt;&lt;w:body&gt;&lt;wx:sect&gt;&lt;w:p wsp:rsidR=&quot;00000000&quot; wsp:rsidRPr=&quot;00A84633&quot; wsp:rsidRDefault=&quot;00A84633&quot; wsp:rsidP=&quot;00A84633&quot;&gt;&lt;m:oMathPara&gt;&lt;m:oMath&gt;&lt;m:sSub&gt;&lt;m:sSubPr&gt;&lt;m:ctrlPr&gt;&lt;w:rPr&gt;&lt;w:rFonts w:ascii=&quot;Cambria Math&quot; w:h-ansi=&quot;Cambria Math&quot;/&gt;&lt;wx:font wx:val=&quot;Cambria Math&quot;/&gt;&lt;w:i/&gt;&lt;w:color w:val=&quot;000000&quot;/&gt;&lt;w:sz-cs w:val=&quot;24&quot;/&gt;&lt;w:vertAlign w:val=&quot;subscript&quot;/&gt;&lt;/w:rPr&gt;&lt;/m:ctrlPr&gt;&lt;/m:sSubPr&gt;&lt;m:e&gt;&lt;m:r&gt;&lt;w:rPr&gt;&lt;w:rFonts w:ascii=&quot;Cambria Math&quot; w:fareast=&quot;Cambria Math&quot; w:h-ansi=&quot;Cambria Math&quot;/&gt;&lt;wx:font wx:val=&quot;Cambria Math&quot;/&gt;&lt;w:i/&gt;&lt;w:color w:val=&quot;000000&quot;/&gt;&lt;w:sz-cs w:val=&quot;24&quot;/&gt;&lt;w:vertAlign w:val=&quot;subscript&quot;/&gt;&lt;/w:rPr&gt;&lt;m:t&gt;D&lt;/m:t&gt;&lt;/m:r&gt;&lt;/m:e&gt;&lt;m:sub&gt;&lt;m:r&gt;&lt;w:rPr&gt;&lt;w:rFonts w:ascii=&quot;Cambria Math&quot; w:fareast=&quot;Cambria Math&quot; w:h-ansi=&quot;Cambria Math&quot;/&gt;&lt;wx:font wx:val=&quot;Cambria Math&quot;/&gt;&lt;w:i/&gt;&lt;w:color w:val=&quot;000000&quot;/&gt;&lt;w:sz-cs w:val=&quot;24&quot;/&gt;&lt;w:vertAlign w:val=&quot;subscript&quot;/&gt;&lt;/w:rPr&gt;&lt;m:t&gt;i&lt;/m:t&gt;&lt;/m:r&gt;&lt;/m:sub&gt;&lt;/m:sSub&gt;&lt;m:r&gt;&lt;w:rPr&gt;&lt;w:rFonts w:ascii=&quot;Cambria Math&quot; w:fareast=&quot;Cambria Math&quot; w:h-ansi=&quot;Cambria Math&quot;/&gt;&lt;wx:font wx:val=&quot;Cambria Math&quot;/&gt;&lt;w:i/&gt;&lt;w:color w:val=&quot;000000&quot;/&gt;&lt;w:sz-cs w:val=&quot;24&quot;/&gt;&lt;w:vertAlign w:val=&quot;subscript&quot;/&gt;&lt;/w:rPr&gt;&lt;m:t&gt;= &lt;/m:t&gt;&lt;/m:r&gt;&lt;m:f&gt;&lt;m:fPr&gt;&lt;m:ctrlPr&gt;&lt;w:rPr&gt;&lt;w:rFonts w:ascii=&quot;Cambria Math&quot; w:h-ansi=&quot;Cambria Math&quot;/&gt;&lt;wx:font wx:val=&quot;Cambria Math&quot;/&gt;&lt;w:i/&gt;&lt;w:color w:val=&quot;000000&quot;/&gt;&lt;w:sz-cs w:val=&quot;24&quot;/&gt;&lt;w:vertAlign w:val=&quot;subscript&quot;/&gt;&lt;/w:rPr&gt;&lt;/m:ctrlPr&gt;&lt;/m:fPr&gt;&lt;m:num&gt;&lt;m:sSub&gt;&lt;m:sSubPr&gt;&lt;m:ctrlPr&gt;&lt;w:rPr&gt;&lt;w:rFonts w:ascii=&quot;Cambria Math&quot; w:h-ansi=&quot;Cambria Math&quot;/&gt;&lt;wx:font wx:val=&quot;Cambria Math&quot;/&gt;&lt;w:i/&gt;&lt;w:color w:val=&quot;000000&quot;/&gt;&lt;w:sz-cs w:val=&quot;24&quot;/&gt;&lt;w:vertAlign w:val=&quot;subscript&quot;/&gt;&lt;/w:rPr&gt;&lt;/m:ctrlPr&gt;&lt;/m:sSubPr&gt;&lt;m:e&gt;&lt;m:r&gt;&lt;w:rPr&gt;&lt;w:rFonts w:ascii=&quot;Cambria Math&quot; w:fareast=&quot;Cambria Math&quot; w:h-ansi=&quot;Cambria Math&quot;/&gt;&lt;wx:font wx:val=&quot;Cambria Math&quot;/&gt;&lt;w:i/&gt;&lt;w:color w:val=&quot;000000&quot;/&gt;&lt;w:sz-cs w:val=&quot;24&quot;/&gt;&lt;w:vertAlign w:val=&quot;subscript&quot;/&gt;&lt;/w:rPr&gt;&lt;m:t&gt;P&lt;/m:t&gt;&lt;/m:r&gt;&lt;/m:e&gt;&lt;m:sub&gt;&lt;m:r&gt;&lt;w:rPr&gt;&lt;w:rFonts w:ascii=&quot;Cambria Math&quot; w:fareast=&quot;Cambria Math&quot; w:h-ansi=&quot;Cambria Math&quot;/&gt;&lt;wx:font wx:val=&quot;Cambria Math&quot;/&gt;&lt;w:i/&gt;&lt;w:color w:val=&quot;000000&quot;/&gt;&lt;w:sz-cs w:val=&quot;24&quot;/&gt;&lt;w:vertAlign w:val=&quot;subscript&quot;/&gt;&lt;/w:rPr&gt;&lt;m:t&gt;i&lt;/m:t&gt;&lt;/m:r&gt;&lt;/m:sub&gt;&lt;/m:sSub&gt;&lt;/m:num&gt;&lt;m:den&gt;&lt;m:sSub&gt;&lt;m:sSubPr&gt;&lt;m:ctrlPr&gt;&lt;w:rPr&gt;&lt;w:rFonts w:ascii=&quot;Cambria Math&quot; w:h-ansi=&quot;Cambria Math&quot;/&gt;&lt;wx:font wx:val=&quot;Cambria Math&quot;/&gt;&lt;w:i/&gt;&lt;w:color w:val=&quot;000000&quot;/&gt;&lt;w:sz-cs w:val=&quot;24&quot;/&gt;&lt;w:vertAlign w:val=&quot;subscript&quot;/&gt;&lt;/w:rPr&gt;&lt;/m:ctrlPr&gt;&lt;/m:sSubPr&gt;&lt;m:e&gt;&lt;m:r&gt;&lt;w:rPr&gt;&lt;w:rFonts w:ascii=&quot;Cambria Math&quot; w:fareast=&quot;Cambria Math&quot; w:h-ansi=&quot;Cambria Math&quot;/&gt;&lt;wx:font wx:val=&quot;Cambria Math&quot;/&gt;&lt;w:i/&gt;&lt;w:color w:val=&quot;000000&quot;/&gt;&lt;w:sz-cs w:val=&quot;24&quot;/&gt;&lt;w:vertAlign w:val=&quot;subscript&quot;/&gt;&lt;/w:rPr&gt;&lt;m:t&gt;P&lt;/m:t&gt;&lt;/m:r&gt;&lt;/m:e&gt;&lt;m:sub&gt;&lt;m:r&gt;&lt;w:rPr&gt;&lt;w:rFonts w:ascii=&quot;Cambria Math&quot; w:fareast=&quot;Cambria Math&quot; w:h-ansi=&quot;Cambria Math&quot;/&gt;&lt;wx:font wx:val=&quot;Cambria Math&quot;/&gt;&lt;w:i/&gt;&lt;w:color w:val=&quot;000000&quot;/&gt;&lt;w:sz-cs w:val=&quot;24&quot;/&gt;&lt;w:vertAlign w:val=&quot;subscript&quot;/&gt;&lt;/w:rPr&gt;&lt;m:t&gt;d&lt;/m:t&gt;&lt;/m:r&gt;&lt;/m:sub&gt;&lt;/m:sSub&gt;&lt;/m:den&gt;&lt;/m:f&gt;&lt;/m:oMath&gt;&lt;/m:oMathPara&gt;&lt;/w:p&gt;&lt;w:sectPr wsp:rsidR=&quot;00000000&quot; wsp:rsidRPr=&quot;00A84633&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p>
    <w:p w14:paraId="6FD3E04E" w14:textId="77777777" w:rsidR="00313877" w:rsidRPr="00AA6C3C" w:rsidRDefault="00313877" w:rsidP="00313877">
      <w:pPr>
        <w:jc w:val="center"/>
        <w:rPr>
          <w:color w:val="000000"/>
          <w:vertAlign w:val="subscript"/>
        </w:rPr>
      </w:pPr>
    </w:p>
    <w:p w14:paraId="75BDDDD8" w14:textId="2ABDD881" w:rsidR="00313877" w:rsidRPr="00AA6C3C" w:rsidRDefault="00313877" w:rsidP="006655CB">
      <w:pPr>
        <w:rPr>
          <w:color w:val="000000"/>
        </w:rPr>
      </w:pPr>
      <w:r w:rsidRPr="00AA6C3C">
        <w:rPr>
          <w:i/>
          <w:color w:val="000000"/>
        </w:rPr>
        <w:t>P</w:t>
      </w:r>
      <w:r w:rsidRPr="00AA6C3C">
        <w:rPr>
          <w:i/>
          <w:color w:val="000000"/>
          <w:vertAlign w:val="subscript"/>
        </w:rPr>
        <w:t>i</w:t>
      </w:r>
      <w:r w:rsidRPr="00AA6C3C">
        <w:rPr>
          <w:color w:val="000000"/>
        </w:rPr>
        <w:t xml:space="preserve"> is the percent of inventors of a certain race or gender demographic at a university. </w:t>
      </w:r>
      <w:r w:rsidRPr="00AA6C3C">
        <w:rPr>
          <w:i/>
          <w:color w:val="000000"/>
        </w:rPr>
        <w:t>P</w:t>
      </w:r>
      <w:r w:rsidRPr="00AA6C3C">
        <w:rPr>
          <w:i/>
          <w:color w:val="000000"/>
          <w:vertAlign w:val="subscript"/>
        </w:rPr>
        <w:t>d</w:t>
      </w:r>
      <w:r w:rsidRPr="00AA6C3C">
        <w:rPr>
          <w:color w:val="000000"/>
        </w:rPr>
        <w:t xml:space="preserve"> is the percent representation of the same race or gender demographic at the same university in a certain employment category.</w:t>
      </w:r>
      <w:r w:rsidR="007341D0">
        <w:rPr>
          <w:color w:val="000000"/>
        </w:rPr>
        <w:t xml:space="preserve"> </w:t>
      </w:r>
      <w:r w:rsidRPr="00AA6C3C">
        <w:rPr>
          <w:color w:val="000000"/>
        </w:rPr>
        <w:t xml:space="preserve">For example, if Native American inventors comprised 10% of the total number of inventors on patents from Yale University, and the IPEDS data showed that Native American staff comprised 30% of the total staff at Yale University, then the disparity index for Native American Staff at Yale University would be 10%/30% = 0.33. </w:t>
      </w:r>
    </w:p>
    <w:p w14:paraId="0FF49EE8" w14:textId="23DF8E88" w:rsidR="00313877" w:rsidRPr="00AA6C3C" w:rsidRDefault="00313877" w:rsidP="00313877">
      <w:pPr>
        <w:ind w:firstLine="720"/>
        <w:rPr>
          <w:color w:val="000000"/>
        </w:rPr>
      </w:pPr>
      <w:r w:rsidRPr="00AA6C3C">
        <w:rPr>
          <w:color w:val="000000"/>
        </w:rPr>
        <w:t>The disparity index can be used to show in</w:t>
      </w:r>
      <w:r w:rsidR="007341D0">
        <w:rPr>
          <w:color w:val="000000"/>
        </w:rPr>
        <w:t>tra</w:t>
      </w:r>
      <w:r w:rsidRPr="00AA6C3C">
        <w:rPr>
          <w:color w:val="000000"/>
        </w:rPr>
        <w:t xml:space="preserve">-group comparisons. For </w:t>
      </w:r>
      <w:r w:rsidR="004A1CAC">
        <w:rPr>
          <w:color w:val="000000"/>
        </w:rPr>
        <w:t>instance</w:t>
      </w:r>
      <w:r w:rsidRPr="00AA6C3C">
        <w:rPr>
          <w:color w:val="000000"/>
        </w:rPr>
        <w:t>, using the example above, the percent</w:t>
      </w:r>
      <w:r w:rsidR="007341D0">
        <w:rPr>
          <w:color w:val="000000"/>
        </w:rPr>
        <w:t>age</w:t>
      </w:r>
      <w:r w:rsidRPr="00AA6C3C">
        <w:rPr>
          <w:color w:val="000000"/>
        </w:rPr>
        <w:t xml:space="preserve"> of Native American patent inventors would be 0.33 times the percent</w:t>
      </w:r>
      <w:r w:rsidR="0031525D">
        <w:rPr>
          <w:color w:val="000000"/>
        </w:rPr>
        <w:t>age</w:t>
      </w:r>
      <w:r w:rsidRPr="00AA6C3C">
        <w:rPr>
          <w:color w:val="000000"/>
        </w:rPr>
        <w:t xml:space="preserve"> of Native American staff at Yale University. Any number under 1 would </w:t>
      </w:r>
      <w:r w:rsidR="0031525D">
        <w:rPr>
          <w:color w:val="000000"/>
        </w:rPr>
        <w:t xml:space="preserve">indicate </w:t>
      </w:r>
      <w:r w:rsidRPr="00AA6C3C">
        <w:rPr>
          <w:color w:val="000000"/>
        </w:rPr>
        <w:t>an underrepresentation of inventors relative to their demographic representation at the university.</w:t>
      </w:r>
    </w:p>
    <w:p w14:paraId="3680F270" w14:textId="77777777" w:rsidR="00313877" w:rsidRDefault="00313877" w:rsidP="00313877">
      <w:pPr>
        <w:ind w:firstLine="720"/>
        <w:rPr>
          <w:color w:val="000000"/>
        </w:rPr>
      </w:pPr>
      <w:r w:rsidRPr="00AA6C3C">
        <w:rPr>
          <w:color w:val="000000"/>
        </w:rPr>
        <w:t>I then calculated a disparity ratio (</w:t>
      </w:r>
      <w:r w:rsidRPr="00AA6C3C">
        <w:rPr>
          <w:i/>
          <w:color w:val="000000"/>
        </w:rPr>
        <w:t>D</w:t>
      </w:r>
      <w:r w:rsidRPr="00AA6C3C">
        <w:rPr>
          <w:i/>
          <w:color w:val="000000"/>
          <w:vertAlign w:val="subscript"/>
        </w:rPr>
        <w:t>r</w:t>
      </w:r>
      <w:r w:rsidRPr="00AA6C3C">
        <w:rPr>
          <w:i/>
          <w:color w:val="000000"/>
        </w:rPr>
        <w:t xml:space="preserve">) </w:t>
      </w:r>
      <w:r w:rsidRPr="00AA6C3C">
        <w:rPr>
          <w:color w:val="000000"/>
        </w:rPr>
        <w:t>using a race and gender population as a basis set. The disparity ratio model is as follows:</w:t>
      </w:r>
    </w:p>
    <w:p w14:paraId="0BE18975" w14:textId="77777777" w:rsidR="00313877" w:rsidRPr="00AA6C3C" w:rsidRDefault="00313877" w:rsidP="00313877">
      <w:pPr>
        <w:ind w:firstLine="720"/>
        <w:rPr>
          <w:color w:val="000000"/>
        </w:rPr>
      </w:pPr>
    </w:p>
    <w:p w14:paraId="66630E04" w14:textId="77777777" w:rsidR="00313877" w:rsidRPr="00AA6C3C" w:rsidRDefault="00622B02" w:rsidP="00313877">
      <w:pPr>
        <w:jc w:val="center"/>
        <w:rPr>
          <w:color w:val="000000"/>
          <w:vertAlign w:val="subscript"/>
        </w:rPr>
      </w:pPr>
      <w:r>
        <w:rPr>
          <w:noProof/>
        </w:rPr>
        <w:pict w14:anchorId="72981E84">
          <v:shape id="_x0000_i1029" type="#_x0000_t75" alt="" style="width:105.8pt;height:32.2pt;mso-width-percent:0;mso-height-percent:0;mso-width-percent:0;mso-height-percent:0" equationxml="&lt;?xml version=&quot;1.0&quot; encoding=&quot;UTF-8&quot; standalone=&quot;yes&quot;?&gt;&#13;&#13;&#13;&#13;&#13;&#13;&#13;&#13;&#13;&#13;&#13;&#13;&#13;&#13;&#13;&#10;&lt;?mso-application progid=&quot;Word.Document&quot;?&gt;&#13;&#13;&#13;&#13;&#13;&#13;&#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16sdtdh=&quot;http://schemas.microsoft.com/office/word/2020/wordml/sdtdatahash&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9&quot;/&gt;&lt;w:doNotEmbedSystemFonts/&gt;&lt;w:stylePaneFormatFilter w:val=&quot;3F01&quot;/&gt;&lt;w:defaultTabStop w:val=&quot;720&quot;/&gt;&lt;w:evenAndOddHeaders/&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F3A51&quot;/&gt;&lt;wsp:rsid wsp:val=&quot;00017D0A&quot;/&gt;&lt;wsp:rsid wsp:val=&quot;000D0CDB&quot;/&gt;&lt;wsp:rsid wsp:val=&quot;00112A83&quot;/&gt;&lt;wsp:rsid wsp:val=&quot;002318B9&quot;/&gt;&lt;wsp:rsid wsp:val=&quot;00233466&quot;/&gt;&lt;wsp:rsid wsp:val=&quot;00276F41&quot;/&gt;&lt;wsp:rsid wsp:val=&quot;002A53F4&quot;/&gt;&lt;wsp:rsid wsp:val=&quot;002C2FE9&quot;/&gt;&lt;wsp:rsid wsp:val=&quot;002F1D10&quot;/&gt;&lt;wsp:rsid wsp:val=&quot;002F3569&quot;/&gt;&lt;wsp:rsid wsp:val=&quot;00302954&quot;/&gt;&lt;wsp:rsid wsp:val=&quot;00384F28&quot;/&gt;&lt;wsp:rsid wsp:val=&quot;00471E15&quot;/&gt;&lt;wsp:rsid wsp:val=&quot;004809BB&quot;/&gt;&lt;wsp:rsid wsp:val=&quot;004D7242&quot;/&gt;&lt;wsp:rsid wsp:val=&quot;004E4818&quot;/&gt;&lt;wsp:rsid wsp:val=&quot;005C7763&quot;/&gt;&lt;wsp:rsid wsp:val=&quot;005F320D&quot;/&gt;&lt;wsp:rsid wsp:val=&quot;00614CB4&quot;/&gt;&lt;wsp:rsid wsp:val=&quot;00680B1A&quot;/&gt;&lt;wsp:rsid wsp:val=&quot;00684675&quot;/&gt;&lt;wsp:rsid wsp:val=&quot;006A4DBC&quot;/&gt;&lt;wsp:rsid wsp:val=&quot;006A6934&quot;/&gt;&lt;wsp:rsid wsp:val=&quot;006E4965&quot;/&gt;&lt;wsp:rsid wsp:val=&quot;00707318&quot;/&gt;&lt;wsp:rsid wsp:val=&quot;007228FC&quot;/&gt;&lt;wsp:rsid wsp:val=&quot;007245A6&quot;/&gt;&lt;wsp:rsid wsp:val=&quot;00812919&quot;/&gt;&lt;wsp:rsid wsp:val=&quot;00870B12&quot;/&gt;&lt;wsp:rsid wsp:val=&quot;00883D69&quot;/&gt;&lt;wsp:rsid wsp:val=&quot;008F6540&quot;/&gt;&lt;wsp:rsid wsp:val=&quot;00903BFC&quot;/&gt;&lt;wsp:rsid wsp:val=&quot;009375D6&quot;/&gt;&lt;wsp:rsid wsp:val=&quot;0099112C&quot;/&gt;&lt;wsp:rsid wsp:val=&quot;009D39D2&quot;/&gt;&lt;wsp:rsid wsp:val=&quot;009E1615&quot;/&gt;&lt;wsp:rsid wsp:val=&quot;00AA2981&quot;/&gt;&lt;wsp:rsid wsp:val=&quot;00AA6C3C&quot;/&gt;&lt;wsp:rsid wsp:val=&quot;00BA345B&quot;/&gt;&lt;wsp:rsid wsp:val=&quot;00BE7BCC&quot;/&gt;&lt;wsp:rsid wsp:val=&quot;00C333B9&quot;/&gt;&lt;wsp:rsid wsp:val=&quot;00C81746&quot;/&gt;&lt;wsp:rsid wsp:val=&quot;00C84702&quot;/&gt;&lt;wsp:rsid wsp:val=&quot;00C857EF&quot;/&gt;&lt;wsp:rsid wsp:val=&quot;00CA354F&quot;/&gt;&lt;wsp:rsid wsp:val=&quot;00D238E5&quot;/&gt;&lt;wsp:rsid wsp:val=&quot;00D30954&quot;/&gt;&lt;wsp:rsid wsp:val=&quot;00D45A54&quot;/&gt;&lt;wsp:rsid wsp:val=&quot;00DE429E&quot;/&gt;&lt;wsp:rsid wsp:val=&quot;00DE478D&quot;/&gt;&lt;wsp:rsid wsp:val=&quot;00DF09CD&quot;/&gt;&lt;wsp:rsid wsp:val=&quot;00E2511C&quot;/&gt;&lt;wsp:rsid wsp:val=&quot;00E57BC7&quot;/&gt;&lt;wsp:rsid wsp:val=&quot;00E67E67&quot;/&gt;&lt;wsp:rsid wsp:val=&quot;00EF3A51&quot;/&gt;&lt;wsp:rsid wsp:val=&quot;00F47D20&quot;/&gt;&lt;wsp:rsid wsp:val=&quot;00F84B86&quot;/&gt;&lt;wsp:rsid wsp:val=&quot;00FA45DD&quot;/&gt;&lt;wsp:rsid wsp:val=&quot;00FE0065&quot;/&gt;&lt;/wsp:rsids&gt;&lt;/w:docPr&gt;&lt;w:body&gt;&lt;wx:sect&gt;&lt;w:p wsp:rsidR=&quot;00000000&quot; wsp:rsidRPr=&quot;00276F41&quot; wsp:rsidRDefault=&quot;00276F41&quot; wsp:rsidP=&quot;00276F41&quot;&gt;&lt;m:oMathPara&gt;&lt;m:oMath&gt;&lt;m:sSub&gt;&lt;m:sSubPr&gt;&lt;m:ctrlPr&gt;&lt;w:rPr&gt;&lt;w:rFonts w:ascii=&quot;Cambria Math&quot; w:h-ansi=&quot;Cambria Math&quot;/&gt;&lt;wx:font wx:val=&quot;Cambria Math&quot;/&gt;&lt;w:i/&gt;&lt;w:color w:val=&quot;000000&quot;/&gt;&lt;w:sz-cs w:val=&quot;24&quot;/&gt;&lt;w:vertAlign w:val=&quot;subscript&quot;/&gt;&lt;/w:rPr&gt;&lt;/m:ctrlPr&gt;&lt;/m:sSubPr&gt;&lt;m:e&gt;&lt;m:r&gt;&lt;w:rPr&gt;&lt;w:rFonts w:ascii=&quot;Cambria Math&quot; w:fareast=&quot;Cambria Math&quot; w:h-ansi=&quot;Cambria Math&quot;/&gt;&lt;wx:font wx:val=&quot;Cambria Math&quot;/&gt;&lt;w:i/&gt;&lt;w:color w:val=&quot;000000&quot;/&gt;&lt;w:sz-cs w:val=&quot;24&quot;/&gt;&lt;w:vertAlign w:val=&quot;subscript&quot;/&gt;&lt;/w:rPr&gt;&lt;m:t&gt;D&lt;/m:t&gt;&lt;/m:r&gt;&lt;/m:e&gt;&lt;m:sub&gt;&lt;m:r&gt;&lt;w:rPr&gt;&lt;w:rFonts w:ascii=&quot;Cambria Math&quot; w:fareast=&quot;Cambria Math&quot; w:h-ansi=&quot;Cambria Math&quot;/&gt;&lt;wx:font wx:val=&quot;Cambria Math&quot;/&gt;&lt;w:i/&gt;&lt;w:color w:val=&quot;000000&quot;/&gt;&lt;w:sz-cs w:val=&quot;24&quot;/&gt;&lt;w:vertAlign w:val=&quot;subscript&quot;/&gt;&lt;/w:rPr&gt;&lt;m:t&gt;r&lt;/m:t&gt;&lt;/m:r&gt;&lt;/m:sub&gt;&lt;/m:sSub&gt;&lt;m:r&gt;&lt;w:rPr&gt;&lt;w:rFonts w:ascii=&quot;Cambria Math&quot; w:fareast=&quot;Cambria Math&quot; w:h-ansi=&quot;Cambria Math&quot;/&gt;&lt;wx:font wx:val=&quot;Cambria Math&quot;/&gt;&lt;w:i/&gt;&lt;w:color w:val=&quot;000000&quot;/&gt;&lt;w:sz-cs w:val=&quot;24&quot;/&gt;&lt;w:vertAlign w:val=&quot;subscript&quot;/&gt;&lt;/w:rPr&gt;&lt;m:t&gt;= &lt;/m:t&gt;&lt;/m:r&gt;&lt;m:f&gt;&lt;m:fPr&gt;&lt;m:ctrlPr&gt;&lt;w:rPr&gt;&lt;w:rFonts w:ascii=&quot;Cambria Math&quot; w:h-ansi=&quot;Cambria Math&quot;/&gt;&lt;wx:font wx:val=&quot;Cambria Math&quot;/&gt;&lt;w:i/&gt;&lt;w:color w:val=&quot;000000&quot;/&gt;&lt;w:sz-cs w:val=&quot;24&quot;/&gt;&lt;w:vertAlign w:val=&quot;subscript&quot;/&gt;&lt;/w:rPr&gt;&lt;/m:ctrlPr&gt;&lt;/m:fPr&gt;&lt;m:num&gt;&lt;m:sSub&gt;&lt;m:sSubPr&gt;&lt;m:ctrlPr&gt;&lt;w:rPr&gt;&lt;w:rFonts w:ascii=&quot;Cambria Math&quot; w:h-ansi=&quot;Cambria Math&quot;/&gt;&lt;wx:font wx:val=&quot;Cambria Math&quot;/&gt;&lt;w:i/&gt;&lt;w:color w:val=&quot;000000&quot;/&gt;&lt;w:sz-cs w:val=&quot;24&quot;/&gt;&lt;w:vertAlign w:val=&quot;subscript&quot;/&gt;&lt;/w:rPr&gt;&lt;/m:ctrlPr&gt;&lt;/m:sSubPr&gt;&lt;m:e&gt;&lt;m:r&gt;&lt;w:rPr&gt;&lt;w:rFonts w:ascii=&quot;Cambria Math&quot; w:fareast=&quot;Cambria Math&quot; w:h-ansi=&quot;Cambria Math&quot;/&gt;&lt;wx:font wx:val=&quot;Cambria Math&quot;/&gt;&lt;w:i/&gt;&lt;w:color w:val=&quot;000000&quot;/&gt;&lt;w:sz-cs w:val=&quot;24&quot;/&gt;&lt;w:vertAlign w:val=&quot;subscript&quot;/&gt;&lt;/w:rPr&gt;&lt;m:t&gt;D&lt;/m:t&gt;&lt;/m:r&gt;&lt;/m:e&gt;&lt;m:sub&gt;&lt;m:r&gt;&lt;w:rPr&gt;&lt;w:rFonts w:ascii=&quot;Cambria Math&quot; w:fareast=&quot;Cambria Math&quot; w:h-ansi=&quot;Cambria Math&quot;/&gt;&lt;wx:font wx:val=&quot;Cambria Math&quot;/&gt;&lt;w:i/&gt;&lt;w:color w:val=&quot;000000&quot;/&gt;&lt;w:sz-cs w:val=&quot;24&quot;/&gt;&lt;w:vertAlign w:val=&quot;subscript&quot;/&gt;&lt;/w:rPr&gt;&lt;m:t&gt;i(base)&lt;/m:t&gt;&lt;/m:r&gt;&lt;/m:sub&gt;&lt;/m:sSub&gt;&lt;/m:num&gt;&lt;m:den&gt;&lt;m:sSub&gt;&lt;m:sSubPr&gt;&lt;m:ctrlPr&gt;&lt;w:rPr&gt;&lt;w:rFonts w:ascii=&quot;Cambria Math&quot; w:h-ansi=&quot;Cambria Math&quot;/&gt;&lt;wx:font wx:val=&quot;Cambria Math&quot;/&gt;&lt;w:i/&gt;&lt;w:color w:val=&quot;000000&quot;/&gt;&lt;w:sz-cs w:val=&quot;24&quot;/&gt;&lt;w:vertAlign w:val=&quot;subscript&quot;/&gt;&lt;/w:rPr&gt;&lt;/m:ctrlPr&gt;&lt;/m:sSubPr&gt;&lt;m:e&gt;&lt;m:r&gt;&lt;w:rPr&gt;&lt;w:rFonts w:ascii=&quot;Cambria Math&quot; w:fareast=&quot;Cambria Math&quot; w:h-ansi=&quot;Cambria Math&quot;/&gt;&lt;wx:font wx:val=&quot;Cambria Math&quot;/&gt;&lt;w:i/&gt;&lt;w:color w:val=&quot;000000&quot;/&gt;&lt;w:sz-cs w:val=&quot;24&quot;/&gt;&lt;w:vertAlign w:val=&quot;subscript&quot;/&gt;&lt;/w:rPr&gt;&lt;m:t&gt;D&lt;/m:t&gt;&lt;/m:r&gt;&lt;/m:e&gt;&lt;m:sub&gt;&lt;m:r&gt;&lt;w:rPr&gt;&lt;w:rFonts w:ascii=&quot;Cambria Math&quot; w:fareast=&quot;Cambria Math&quot; w:h-ansi=&quot;Cambria Math&quot;/&gt;&lt;wx:font wx:val=&quot;Cambria Math&quot;/&gt;&lt;w:i/&gt;&lt;w:color w:val=&quot;000000&quot;/&gt;&lt;w:sz-cs w:val=&quot;24&quot;/&gt;&lt;w:vertAlign w:val=&quot;subscript&quot;/&gt;&lt;/w:rPr&gt;&lt;m:t&gt;i(demographic)&lt;/m:t&gt;&lt;/m:r&gt;&lt;/m:sub&gt;&lt;/m:sSub&gt;&lt;/m:den&gt;&lt;/m:f&gt;&lt;/m:oMath&gt;&lt;/m:oMathPara&gt;&lt;/w:p&gt;&lt;w:sectPr wsp:rsidR=&quot;00000000&quot; wsp:rsidRPr=&quot;00276F41&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p>
    <w:p w14:paraId="011D985B" w14:textId="77777777" w:rsidR="00313877" w:rsidRPr="00AA6C3C" w:rsidRDefault="00313877" w:rsidP="00313877">
      <w:pPr>
        <w:ind w:firstLine="720"/>
        <w:rPr>
          <w:color w:val="000000"/>
        </w:rPr>
      </w:pPr>
    </w:p>
    <w:p w14:paraId="7F9FDBC8" w14:textId="7FA13EE8" w:rsidR="00313877" w:rsidRPr="00AA6C3C" w:rsidRDefault="00313877" w:rsidP="006655CB">
      <w:pPr>
        <w:rPr>
          <w:color w:val="000000"/>
        </w:rPr>
      </w:pPr>
      <w:r w:rsidRPr="00AA6C3C">
        <w:rPr>
          <w:color w:val="000000"/>
        </w:rPr>
        <w:t>I calculated the disparity ratio (</w:t>
      </w:r>
      <w:r w:rsidRPr="00AA6C3C">
        <w:rPr>
          <w:i/>
          <w:color w:val="000000"/>
        </w:rPr>
        <w:t>D</w:t>
      </w:r>
      <w:r w:rsidRPr="00AA6C3C">
        <w:rPr>
          <w:i/>
          <w:color w:val="000000"/>
          <w:vertAlign w:val="subscript"/>
        </w:rPr>
        <w:t>r</w:t>
      </w:r>
      <w:r w:rsidRPr="00AA6C3C">
        <w:rPr>
          <w:color w:val="000000"/>
        </w:rPr>
        <w:t>) by dividing the base disparity index (</w:t>
      </w:r>
      <w:r w:rsidRPr="00AA6C3C">
        <w:rPr>
          <w:i/>
          <w:color w:val="000000"/>
        </w:rPr>
        <w:t>D</w:t>
      </w:r>
      <w:r w:rsidRPr="00AA6C3C">
        <w:rPr>
          <w:color w:val="000000"/>
          <w:vertAlign w:val="subscript"/>
        </w:rPr>
        <w:t>i(base)</w:t>
      </w:r>
      <w:r w:rsidRPr="00AA6C3C">
        <w:rPr>
          <w:color w:val="000000"/>
        </w:rPr>
        <w:t xml:space="preserve">) by each demographic’s disparity index </w:t>
      </w:r>
      <w:r w:rsidRPr="00AA6C3C">
        <w:rPr>
          <w:i/>
          <w:color w:val="000000"/>
        </w:rPr>
        <w:t>D</w:t>
      </w:r>
      <w:r w:rsidRPr="00AA6C3C">
        <w:rPr>
          <w:color w:val="000000"/>
          <w:vertAlign w:val="subscript"/>
        </w:rPr>
        <w:t>i(demographic)</w:t>
      </w:r>
      <w:r w:rsidRPr="00AA6C3C">
        <w:rPr>
          <w:color w:val="000000"/>
        </w:rPr>
        <w:t xml:space="preserve">. In this case, I selected white as </w:t>
      </w:r>
      <w:r w:rsidR="004A1CAC">
        <w:rPr>
          <w:color w:val="000000"/>
        </w:rPr>
        <w:t>the</w:t>
      </w:r>
      <w:r w:rsidR="004A1CAC" w:rsidRPr="00AA6C3C">
        <w:rPr>
          <w:color w:val="000000"/>
        </w:rPr>
        <w:t xml:space="preserve"> </w:t>
      </w:r>
      <w:r w:rsidRPr="00AA6C3C">
        <w:rPr>
          <w:color w:val="000000"/>
        </w:rPr>
        <w:t xml:space="preserve">race base and male as </w:t>
      </w:r>
      <w:r w:rsidR="004A1CAC">
        <w:rPr>
          <w:color w:val="000000"/>
        </w:rPr>
        <w:t>the</w:t>
      </w:r>
      <w:r w:rsidR="004A1CAC" w:rsidRPr="00AA6C3C">
        <w:rPr>
          <w:color w:val="000000"/>
        </w:rPr>
        <w:t xml:space="preserve"> </w:t>
      </w:r>
      <w:r w:rsidRPr="00AA6C3C">
        <w:rPr>
          <w:color w:val="000000"/>
        </w:rPr>
        <w:t xml:space="preserve">gender base, but these can be recomputed using any race or gender base. For example, if the </w:t>
      </w:r>
      <w:r w:rsidRPr="00AA6C3C">
        <w:rPr>
          <w:i/>
          <w:color w:val="000000"/>
        </w:rPr>
        <w:t>D</w:t>
      </w:r>
      <w:r w:rsidRPr="00AA6C3C">
        <w:rPr>
          <w:i/>
          <w:color w:val="000000"/>
          <w:vertAlign w:val="subscript"/>
        </w:rPr>
        <w:t>i</w:t>
      </w:r>
      <w:r w:rsidRPr="00AA6C3C">
        <w:rPr>
          <w:color w:val="000000"/>
        </w:rPr>
        <w:t xml:space="preserve"> for white </w:t>
      </w:r>
      <w:r w:rsidRPr="00AA6C3C">
        <w:rPr>
          <w:color w:val="000000"/>
        </w:rPr>
        <w:lastRenderedPageBreak/>
        <w:t xml:space="preserve">staff at Yale University was 1 and the </w:t>
      </w:r>
      <w:r w:rsidRPr="00AA6C3C">
        <w:rPr>
          <w:i/>
          <w:color w:val="000000"/>
        </w:rPr>
        <w:t>D</w:t>
      </w:r>
      <w:r w:rsidRPr="00AA6C3C">
        <w:rPr>
          <w:i/>
          <w:color w:val="000000"/>
          <w:vertAlign w:val="subscript"/>
        </w:rPr>
        <w:t>i</w:t>
      </w:r>
      <w:r w:rsidRPr="00AA6C3C">
        <w:rPr>
          <w:color w:val="000000"/>
        </w:rPr>
        <w:t xml:space="preserve"> for Native American staff </w:t>
      </w:r>
      <w:r w:rsidR="0031525D" w:rsidRPr="00AA6C3C">
        <w:rPr>
          <w:color w:val="000000"/>
        </w:rPr>
        <w:t xml:space="preserve">at Yale University </w:t>
      </w:r>
      <w:r w:rsidRPr="00AA6C3C">
        <w:rPr>
          <w:color w:val="000000"/>
        </w:rPr>
        <w:t>was 0.33, as calculated above, the disparity ratio would be 1/0.33, or 3.03. This means that, when considering the representation o</w:t>
      </w:r>
      <w:r w:rsidR="0031525D">
        <w:rPr>
          <w:color w:val="000000"/>
        </w:rPr>
        <w:t>f</w:t>
      </w:r>
      <w:r w:rsidRPr="00AA6C3C">
        <w:rPr>
          <w:color w:val="000000"/>
        </w:rPr>
        <w:t xml:space="preserve"> staff, white staff would be patent inventors at a rate that is 3.03 times higher than Native American staff at Yale University.</w:t>
      </w:r>
    </w:p>
    <w:p w14:paraId="32BF8649" w14:textId="77777777" w:rsidR="00313877" w:rsidRDefault="00313877" w:rsidP="00313877">
      <w:pPr>
        <w:ind w:firstLine="720"/>
        <w:rPr>
          <w:color w:val="000000"/>
        </w:rPr>
      </w:pPr>
      <w:r w:rsidRPr="00AA6C3C">
        <w:rPr>
          <w:color w:val="000000"/>
        </w:rPr>
        <w:t>The disparity ratio can only be used to compare two groups at a time. To show underrepresentation of one group compared to an average peer in the entire sample set, rather than a simple comparison between two groups, I calculated the patent aggregation disparity ratio (</w:t>
      </w:r>
      <w:r w:rsidRPr="00AA6C3C">
        <w:rPr>
          <w:i/>
          <w:color w:val="000000"/>
        </w:rPr>
        <w:t>D</w:t>
      </w:r>
      <w:r w:rsidRPr="00AA6C3C">
        <w:rPr>
          <w:i/>
          <w:color w:val="000000"/>
          <w:vertAlign w:val="subscript"/>
        </w:rPr>
        <w:t>r(Ag)</w:t>
      </w:r>
      <w:r w:rsidRPr="00AA6C3C">
        <w:rPr>
          <w:color w:val="000000"/>
        </w:rPr>
        <w:t>) by averaging the disparity indices across a demographic category (i.e., race or gender) (</w:t>
      </w:r>
      <w:r w:rsidRPr="00AA6C3C">
        <w:rPr>
          <w:i/>
          <w:color w:val="000000"/>
        </w:rPr>
        <w:t>D</w:t>
      </w:r>
      <w:r w:rsidRPr="00AA6C3C">
        <w:rPr>
          <w:i/>
          <w:color w:val="000000"/>
          <w:vertAlign w:val="subscript"/>
        </w:rPr>
        <w:t>i(Av</w:t>
      </w:r>
      <w:r w:rsidRPr="00AA6C3C">
        <w:rPr>
          <w:i/>
          <w:iCs/>
          <w:color w:val="000000"/>
          <w:vertAlign w:val="subscript"/>
        </w:rPr>
        <w:t>)</w:t>
      </w:r>
      <w:r w:rsidRPr="00AA6C3C">
        <w:rPr>
          <w:color w:val="000000"/>
        </w:rPr>
        <w:t>) and then dividing this average by the demographic’s disparity index (</w:t>
      </w:r>
      <w:r w:rsidRPr="00AA6C3C">
        <w:rPr>
          <w:i/>
          <w:color w:val="000000"/>
        </w:rPr>
        <w:t>D</w:t>
      </w:r>
      <w:r w:rsidRPr="00AA6C3C">
        <w:rPr>
          <w:i/>
          <w:color w:val="000000"/>
          <w:vertAlign w:val="subscript"/>
        </w:rPr>
        <w:t>i(demographic</w:t>
      </w:r>
      <w:r w:rsidRPr="00AA6C3C">
        <w:rPr>
          <w:i/>
          <w:iCs/>
          <w:color w:val="000000"/>
          <w:vertAlign w:val="subscript"/>
        </w:rPr>
        <w:t>)</w:t>
      </w:r>
      <w:r w:rsidRPr="00AA6C3C">
        <w:rPr>
          <w:color w:val="000000"/>
        </w:rPr>
        <w:t xml:space="preserve">). A model for the </w:t>
      </w:r>
      <w:r w:rsidRPr="00AA6C3C">
        <w:rPr>
          <w:i/>
          <w:color w:val="000000"/>
        </w:rPr>
        <w:t>D</w:t>
      </w:r>
      <w:r w:rsidRPr="00AA6C3C">
        <w:rPr>
          <w:i/>
          <w:color w:val="000000"/>
          <w:vertAlign w:val="subscript"/>
        </w:rPr>
        <w:t>r(Ag)</w:t>
      </w:r>
      <w:r w:rsidRPr="00AA6C3C">
        <w:rPr>
          <w:color w:val="000000"/>
        </w:rPr>
        <w:t xml:space="preserve"> is as follows:</w:t>
      </w:r>
    </w:p>
    <w:p w14:paraId="788F7775" w14:textId="77777777" w:rsidR="00313877" w:rsidRPr="00AA6C3C" w:rsidRDefault="00313877" w:rsidP="00313877">
      <w:pPr>
        <w:ind w:firstLine="720"/>
        <w:rPr>
          <w:color w:val="000000"/>
        </w:rPr>
      </w:pPr>
    </w:p>
    <w:p w14:paraId="32E6B4A6" w14:textId="77777777" w:rsidR="00313877" w:rsidRPr="00AA6C3C" w:rsidRDefault="00622B02" w:rsidP="00313877">
      <w:pPr>
        <w:jc w:val="center"/>
        <w:rPr>
          <w:color w:val="000000"/>
          <w:vertAlign w:val="subscript"/>
        </w:rPr>
      </w:pPr>
      <w:r>
        <w:rPr>
          <w:noProof/>
        </w:rPr>
        <w:pict w14:anchorId="3FCC2AB8">
          <v:shape id="_x0000_i1028" type="#_x0000_t75" alt="" style="width:124.35pt;height:32.2pt;mso-width-percent:0;mso-height-percent:0;mso-width-percent:0;mso-height-percent:0" equationxml="&lt;?xml version=&quot;1.0&quot; encoding=&quot;UTF-8&quot; standalone=&quot;yes&quot;?&gt;&#13;&#13;&#13;&#13;&#13;&#13;&#13;&#13;&#13;&#13;&#13;&#13;&#13;&#13;&#13;&#10;&lt;?mso-application progid=&quot;Word.Document&quot;?&gt;&#13;&#13;&#13;&#13;&#13;&#13;&#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16sdtdh=&quot;http://schemas.microsoft.com/office/word/2020/wordml/sdtdatahash&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9&quot;/&gt;&lt;w:doNotEmbedSystemFonts/&gt;&lt;w:stylePaneFormatFilter w:val=&quot;3F01&quot;/&gt;&lt;w:defaultTabStop w:val=&quot;720&quot;/&gt;&lt;w:evenAndOddHeaders/&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F3A51&quot;/&gt;&lt;wsp:rsid wsp:val=&quot;00017D0A&quot;/&gt;&lt;wsp:rsid wsp:val=&quot;000D0CDB&quot;/&gt;&lt;wsp:rsid wsp:val=&quot;00112A83&quot;/&gt;&lt;wsp:rsid wsp:val=&quot;002318B9&quot;/&gt;&lt;wsp:rsid wsp:val=&quot;00233466&quot;/&gt;&lt;wsp:rsid wsp:val=&quot;002A53F4&quot;/&gt;&lt;wsp:rsid wsp:val=&quot;002C2FE9&quot;/&gt;&lt;wsp:rsid wsp:val=&quot;002F1D10&quot;/&gt;&lt;wsp:rsid wsp:val=&quot;002F3569&quot;/&gt;&lt;wsp:rsid wsp:val=&quot;00302954&quot;/&gt;&lt;wsp:rsid wsp:val=&quot;00384F28&quot;/&gt;&lt;wsp:rsid wsp:val=&quot;00471E15&quot;/&gt;&lt;wsp:rsid wsp:val=&quot;004809BB&quot;/&gt;&lt;wsp:rsid wsp:val=&quot;004D7242&quot;/&gt;&lt;wsp:rsid wsp:val=&quot;004E4818&quot;/&gt;&lt;wsp:rsid wsp:val=&quot;005C7763&quot;/&gt;&lt;wsp:rsid wsp:val=&quot;005F320D&quot;/&gt;&lt;wsp:rsid wsp:val=&quot;00614CB4&quot;/&gt;&lt;wsp:rsid wsp:val=&quot;00680B1A&quot;/&gt;&lt;wsp:rsid wsp:val=&quot;00684675&quot;/&gt;&lt;wsp:rsid wsp:val=&quot;006A4DBC&quot;/&gt;&lt;wsp:rsid wsp:val=&quot;006A6934&quot;/&gt;&lt;wsp:rsid wsp:val=&quot;006E4965&quot;/&gt;&lt;wsp:rsid wsp:val=&quot;00707318&quot;/&gt;&lt;wsp:rsid wsp:val=&quot;007228FC&quot;/&gt;&lt;wsp:rsid wsp:val=&quot;007245A6&quot;/&gt;&lt;wsp:rsid wsp:val=&quot;00812919&quot;/&gt;&lt;wsp:rsid wsp:val=&quot;00870B12&quot;/&gt;&lt;wsp:rsid wsp:val=&quot;00883D69&quot;/&gt;&lt;wsp:rsid wsp:val=&quot;008F6540&quot;/&gt;&lt;wsp:rsid wsp:val=&quot;00903BFC&quot;/&gt;&lt;wsp:rsid wsp:val=&quot;009375D6&quot;/&gt;&lt;wsp:rsid wsp:val=&quot;0099112C&quot;/&gt;&lt;wsp:rsid wsp:val=&quot;009D39D2&quot;/&gt;&lt;wsp:rsid wsp:val=&quot;009E1615&quot;/&gt;&lt;wsp:rsid wsp:val=&quot;00A94C51&quot;/&gt;&lt;wsp:rsid wsp:val=&quot;00AA2981&quot;/&gt;&lt;wsp:rsid wsp:val=&quot;00AA6C3C&quot;/&gt;&lt;wsp:rsid wsp:val=&quot;00BA345B&quot;/&gt;&lt;wsp:rsid wsp:val=&quot;00BE7BCC&quot;/&gt;&lt;wsp:rsid wsp:val=&quot;00C333B9&quot;/&gt;&lt;wsp:rsid wsp:val=&quot;00C81746&quot;/&gt;&lt;wsp:rsid wsp:val=&quot;00C84702&quot;/&gt;&lt;wsp:rsid wsp:val=&quot;00C857EF&quot;/&gt;&lt;wsp:rsid wsp:val=&quot;00CA354F&quot;/&gt;&lt;wsp:rsid wsp:val=&quot;00D238E5&quot;/&gt;&lt;wsp:rsid wsp:val=&quot;00D30954&quot;/&gt;&lt;wsp:rsid wsp:val=&quot;00D45A54&quot;/&gt;&lt;wsp:rsid wsp:val=&quot;00DE429E&quot;/&gt;&lt;wsp:rsid wsp:val=&quot;00DE478D&quot;/&gt;&lt;wsp:rsid wsp:val=&quot;00DF09CD&quot;/&gt;&lt;wsp:rsid wsp:val=&quot;00E2511C&quot;/&gt;&lt;wsp:rsid wsp:val=&quot;00E57BC7&quot;/&gt;&lt;wsp:rsid wsp:val=&quot;00E67E67&quot;/&gt;&lt;wsp:rsid wsp:val=&quot;00EF3A51&quot;/&gt;&lt;wsp:rsid wsp:val=&quot;00F47D20&quot;/&gt;&lt;wsp:rsid wsp:val=&quot;00F84B86&quot;/&gt;&lt;wsp:rsid wsp:val=&quot;00FA45DD&quot;/&gt;&lt;wsp:rsid wsp:val=&quot;00FE0065&quot;/&gt;&lt;/wsp:rsids&gt;&lt;/w:docPr&gt;&lt;w:body&gt;&lt;wx:sect&gt;&lt;w:p wsp:rsidR=&quot;00000000&quot; wsp:rsidRPr=&quot;00A94C51&quot; wsp:rsidRDefault=&quot;00A94C51&quot; wsp:rsidP=&quot;00A94C51&quot;&gt;&lt;m:oMathPara&gt;&lt;m:oMath&gt;&lt;m:sSub&gt;&lt;m:sSubPr&gt;&lt;m:ctrlPr&gt;&lt;w:rPr&gt;&lt;w:rFonts w:ascii=&quot;Cambria Math&quot; w:h-ansi=&quot;Cambria Math&quot;/&gt;&lt;wx:font wx:val=&quot;Cambria Math&quot;/&gt;&lt;w:i/&gt;&lt;w:color w:val=&quot;000000&quot;/&gt;&lt;w:sz-cs w:val=&quot;24&quot;/&gt;&lt;w:vertAlign w:val=&quot;subscript&quot;/&gt;&lt;/w:rPr&gt;&lt;/m:ctrlPr&gt;&lt;/m:sSubPr&gt;&lt;m:e&gt;&lt;m:r&gt;&lt;w:rPr&gt;&lt;w:rFonts w:ascii=&quot;Cambria Math&quot; w:fareast=&quot;Cambria Math&quot; w:h-ansi=&quot;Cambria Math&quot;/&gt;&lt;wx:font wx:val=&quot;Cambria Math&quot;/&gt;&lt;w:i/&gt;&lt;w:color w:val=&quot;000000&quot;/&gt;&lt;w:sz-cs w:val=&quot;24&quot;/&gt;&lt;w:vertAlign w:val=&quot;subscript&quot;/&gt;&lt;/w:rPr&gt;&lt;m:t&gt;D&lt;/m:t&gt;&lt;/m:r&gt;&lt;/m:e&gt;&lt;m:sub&gt;&lt;m:r&gt;&lt;w:rPr&gt;&lt;w:rFonts w:ascii=&quot;Cambria Math&quot; w:fareast=&quot;Cambria Math&quot; w:h-ansi=&quot;Cambria Math&quot;/&gt;&lt;wx:font wx:val=&quot;Cambria Math&quot;/&gt;&lt;w:i/&gt;&lt;w:color w:val=&quot;000000&quot;/&gt;&lt;w:sz-cs w:val=&quot;24&quot;/&gt;&lt;w:vertAlign w:val=&quot;subscript&quot;/&gt;&lt;/w:rPr&gt;&lt;m:t&gt;r(Ag)&lt;/m:t&gt;&lt;/m:r&gt;&lt;/m:sub&gt;&lt;/m:sSub&gt;&lt;m:r&gt;&lt;w:rPr&gt;&lt;w:rFonts w:ascii=&quot;Cambria Math&quot; w:fareast=&quot;Cambria Math&quot; w:h-ansi=&quot;Cambria Math&quot;/&gt;&lt;wx:font wx:val=&quot;Cambria Math&quot;/&gt;&lt;w:i/&gt;&lt;w:color w:val=&quot;000000&quot;/&gt;&lt;w:sz-cs w:val=&quot;24&quot;/&gt;&lt;w:vertAlign w:val=&quot;subscript&quot;/&gt;&lt;/w:rPr&gt;&lt;m:t&gt;= &lt;/m:t&gt;&lt;/m:r&gt;&lt;m:f&gt;&lt;m:fPr&gt;&lt;m:ctrlPr&gt;&lt;w:rPr&gt;&lt;w:rFonts w:ascii=&quot;Cambria Math&quot; w:h-ansi=&quot;Cambria Math&quot;/&gt;&lt;wx:font wx:val=&quot;Cambria Math&quot;/&gt;&lt;w:i/&gt;&lt;w:color w:val=&quot;000000&quot;/&gt;&lt;w:sz-cs w:val=&quot;24&quot;/&gt;&lt;w:vertAlign w:val=&quot;subscript&quot;/&gt;&lt;/w:rPr&gt;&lt;/m:ctrlPr&gt;&lt;/m:fPr&gt;&lt;m:num&gt;&lt;m:sSub&gt;&lt;m:sSubPr&gt;&lt;m:ctrlPr&gt;&lt;w:rPr&gt;&lt;w:rFonts w:ascii=&quot;Cambria Math&quot; w:h-ansi=&quot;Cambria Math&quot;/&gt;&lt;wx:font wx:val=&quot;Cambria Math&quot;/&gt;&lt;w:i/&gt;&lt;w:color w:val=&quot;000000&quot;/&gt;&lt;w:sz-cs w:val=&quot;24&quot;/&gt;&lt;w:vertAlign w:val=&quot;subscript&quot;/&gt;&lt;/w:rPr&gt;&lt;/m:ctrlPr&gt;&lt;/m:sSubPr&gt;&lt;m:e&gt;&lt;m:r&gt;&lt;w:rPr&gt;&lt;w:rFonts w:ascii=&quot;Cambria Math&quot; w:fareast=&quot;Cambria Math&quot; w:h-ansi=&quot;Cambria Math&quot;/&gt;&lt;wx:font wx:val=&quot;Cambria Math&quot;/&gt;&lt;w:i/&gt;&lt;w:color w:val=&quot;000000&quot;/&gt;&lt;w:sz-cs w:val=&quot;24&quot;/&gt;&lt;w:vertAlign w:val=&quot;subscript&quot;/&gt;&lt;/w:rPr&gt;&lt;m:t&gt;D&lt;/m:t&gt;&lt;/m:r&gt;&lt;/m:e&gt;&lt;m:sub&gt;&lt;m:r&gt;&lt;w:rPr&gt;&lt;w:rFonts w:ascii=&quot;Cambria Math&quot; w:fareast=&quot;Cambria Math&quot; w:h-ansi=&quot;Cambria Math&quot;/&gt;&lt;wx:font wx:val=&quot;Cambria Math&quot;/&gt;&lt;w:i/&gt;&lt;w:color w:val=&quot;000000&quot;/&gt;&lt;w:sz-cs w:val=&quot;24&quot;/&gt;&lt;w:vertAlign w:val=&quot;subscript&quot;/&gt;&lt;/w:rPr&gt;&lt;m:t&gt;i(Av)&lt;/m:t&gt;&lt;/m:r&gt;&lt;/m:sub&gt;&lt;/m:sSub&gt;&lt;/m:num&gt;&lt;m:den&gt;&lt;m:sSub&gt;&lt;m:sSubPr&gt;&lt;m:ctrlPr&gt;&lt;w:rPr&gt;&lt;w:rFonts w:ascii=&quot;Cambria Math&quot; w:h-ansi=&quot;Cambria Math&quot;/&gt;&lt;wx:font wx:val=&quot;Cambria Math&quot;/&gt;&lt;w:i/&gt;&lt;w:color w:val=&quot;000000&quot;/&gt;&lt;w:sz-cs w:val=&quot;24&quot;/&gt;&lt;w:vertAlign w:val=&quot;subscript&quot;/&gt;&lt;/w:rPr&gt;&lt;/m:ctrlPr&gt;&lt;/m:sSubPr&gt;&lt;m:e&gt;&lt;m:r&gt;&lt;w:rPr&gt;&lt;w:rFonts w:ascii=&quot;Cambria Math&quot; w:fareast=&quot;Cambria Math&quot; w:h-ansi=&quot;Cambria Math&quot;/&gt;&lt;wx:font wx:val=&quot;Cambria Math&quot;/&gt;&lt;w:i/&gt;&lt;w:color w:val=&quot;000000&quot;/&gt;&lt;w:sz-cs w:val=&quot;24&quot;/&gt;&lt;w:vertAlign w:val=&quot;subscript&quot;/&gt;&lt;/w:rPr&gt;&lt;m:t&gt;D&lt;/m:t&gt;&lt;/m:r&gt;&lt;/m:e&gt;&lt;m:sub&gt;&lt;m:r&gt;&lt;w:rPr&gt;&lt;w:rFonts w:ascii=&quot;Cambria Math&quot; w:fareast=&quot;Cambria Math&quot; w:h-ansi=&quot;Cambria Math&quot;/&gt;&lt;wx:font wx:val=&quot;Cambria Math&quot;/&gt;&lt;w:i/&gt;&lt;w:color w:val=&quot;000000&quot;/&gt;&lt;w:sz-cs w:val=&quot;24&quot;/&gt;&lt;w:vertAlign w:val=&quot;subscript&quot;/&gt;&lt;/w:rPr&gt;&lt;m:t&gt;i(demographic)&lt;/m:t&gt;&lt;/m:r&gt;&lt;/m:sub&gt;&lt;/m:sSub&gt;&lt;/m:den&gt;&lt;/m:f&gt;&lt;/m:oMath&gt;&lt;/m:oMathPara&gt;&lt;/w:p&gt;&lt;w:sectPr wsp:rsidR=&quot;00000000&quot; wsp:rsidRPr=&quot;00A94C51&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p>
    <w:p w14:paraId="57AD0292" w14:textId="77777777" w:rsidR="00313877" w:rsidRDefault="00313877" w:rsidP="00313877">
      <w:pPr>
        <w:ind w:firstLine="720"/>
        <w:rPr>
          <w:i/>
          <w:color w:val="000000"/>
        </w:rPr>
      </w:pPr>
    </w:p>
    <w:p w14:paraId="234872B5" w14:textId="77777777" w:rsidR="00313877" w:rsidRDefault="00313877" w:rsidP="006655CB">
      <w:pPr>
        <w:rPr>
          <w:color w:val="000000"/>
        </w:rPr>
      </w:pPr>
      <w:r w:rsidRPr="00AA6C3C">
        <w:rPr>
          <w:i/>
          <w:color w:val="000000"/>
        </w:rPr>
        <w:t>D</w:t>
      </w:r>
      <w:r w:rsidRPr="00AA6C3C">
        <w:rPr>
          <w:i/>
          <w:color w:val="000000"/>
          <w:vertAlign w:val="subscript"/>
        </w:rPr>
        <w:t>i(Av)</w:t>
      </w:r>
      <w:r w:rsidRPr="00AA6C3C">
        <w:rPr>
          <w:color w:val="000000"/>
        </w:rPr>
        <w:t xml:space="preserve"> is calculated for gender according to the following calculation:</w:t>
      </w:r>
    </w:p>
    <w:p w14:paraId="2D655129" w14:textId="77777777" w:rsidR="00313877" w:rsidRPr="00AA6C3C" w:rsidRDefault="00313877" w:rsidP="00313877">
      <w:pPr>
        <w:ind w:firstLine="720"/>
        <w:rPr>
          <w:color w:val="000000"/>
        </w:rPr>
      </w:pPr>
    </w:p>
    <w:p w14:paraId="22E76FB5" w14:textId="77777777" w:rsidR="00313877" w:rsidRPr="00AA6C3C" w:rsidRDefault="00622B02" w:rsidP="00313877">
      <w:pPr>
        <w:jc w:val="center"/>
        <w:rPr>
          <w:color w:val="000000"/>
          <w:vertAlign w:val="subscript"/>
        </w:rPr>
      </w:pPr>
      <w:r>
        <w:rPr>
          <w:noProof/>
        </w:rPr>
        <w:pict w14:anchorId="40722018">
          <v:shape id="_x0000_i1027" type="#_x0000_t75" alt="" style="width:154.35pt;height:27.8pt;mso-width-percent:0;mso-height-percent:0;mso-width-percent:0;mso-height-percent:0" equationxml="&lt;?xml version=&quot;1.0&quot; encoding=&quot;UTF-8&quot; standalone=&quot;yes&quot;?&gt;&#13;&#13;&#13;&#13;&#13;&#13;&#13;&#13;&#13;&#13;&#13;&#13;&#13;&#13;&#13;&#10;&lt;?mso-application progid=&quot;Word.Document&quot;?&gt;&#13;&#13;&#13;&#13;&#13;&#13;&#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16sdtdh=&quot;http://schemas.microsoft.com/office/word/2020/wordml/sdtdatahash&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9&quot;/&gt;&lt;w:doNotEmbedSystemFonts/&gt;&lt;w:stylePaneFormatFilter w:val=&quot;3F01&quot;/&gt;&lt;w:defaultTabStop w:val=&quot;720&quot;/&gt;&lt;w:evenAndOddHeaders/&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F3A51&quot;/&gt;&lt;wsp:rsid wsp:val=&quot;00017D0A&quot;/&gt;&lt;wsp:rsid wsp:val=&quot;000D0CDB&quot;/&gt;&lt;wsp:rsid wsp:val=&quot;00112A83&quot;/&gt;&lt;wsp:rsid wsp:val=&quot;002318B9&quot;/&gt;&lt;wsp:rsid wsp:val=&quot;00233466&quot;/&gt;&lt;wsp:rsid wsp:val=&quot;002A53F4&quot;/&gt;&lt;wsp:rsid wsp:val=&quot;002C2FE9&quot;/&gt;&lt;wsp:rsid wsp:val=&quot;002F1D10&quot;/&gt;&lt;wsp:rsid wsp:val=&quot;002F3569&quot;/&gt;&lt;wsp:rsid wsp:val=&quot;00302954&quot;/&gt;&lt;wsp:rsid wsp:val=&quot;00384F28&quot;/&gt;&lt;wsp:rsid wsp:val=&quot;00471E15&quot;/&gt;&lt;wsp:rsid wsp:val=&quot;004809BB&quot;/&gt;&lt;wsp:rsid wsp:val=&quot;004D7242&quot;/&gt;&lt;wsp:rsid wsp:val=&quot;004E4818&quot;/&gt;&lt;wsp:rsid wsp:val=&quot;005C7763&quot;/&gt;&lt;wsp:rsid wsp:val=&quot;005F320D&quot;/&gt;&lt;wsp:rsid wsp:val=&quot;00614CB4&quot;/&gt;&lt;wsp:rsid wsp:val=&quot;00680B1A&quot;/&gt;&lt;wsp:rsid wsp:val=&quot;00684675&quot;/&gt;&lt;wsp:rsid wsp:val=&quot;006A4DBC&quot;/&gt;&lt;wsp:rsid wsp:val=&quot;006A6934&quot;/&gt;&lt;wsp:rsid wsp:val=&quot;006E4965&quot;/&gt;&lt;wsp:rsid wsp:val=&quot;00707318&quot;/&gt;&lt;wsp:rsid wsp:val=&quot;007228FC&quot;/&gt;&lt;wsp:rsid wsp:val=&quot;007245A6&quot;/&gt;&lt;wsp:rsid wsp:val=&quot;00812919&quot;/&gt;&lt;wsp:rsid wsp:val=&quot;00870B12&quot;/&gt;&lt;wsp:rsid wsp:val=&quot;00883D69&quot;/&gt;&lt;wsp:rsid wsp:val=&quot;008F6540&quot;/&gt;&lt;wsp:rsid wsp:val=&quot;00903BFC&quot;/&gt;&lt;wsp:rsid wsp:val=&quot;009375D6&quot;/&gt;&lt;wsp:rsid wsp:val=&quot;0099112C&quot;/&gt;&lt;wsp:rsid wsp:val=&quot;009D39D2&quot;/&gt;&lt;wsp:rsid wsp:val=&quot;009E1615&quot;/&gt;&lt;wsp:rsid wsp:val=&quot;00AA2981&quot;/&gt;&lt;wsp:rsid wsp:val=&quot;00AA6C3C&quot;/&gt;&lt;wsp:rsid wsp:val=&quot;00BA345B&quot;/&gt;&lt;wsp:rsid wsp:val=&quot;00BE7BCC&quot;/&gt;&lt;wsp:rsid wsp:val=&quot;00C333B9&quot;/&gt;&lt;wsp:rsid wsp:val=&quot;00C81746&quot;/&gt;&lt;wsp:rsid wsp:val=&quot;00C84702&quot;/&gt;&lt;wsp:rsid wsp:val=&quot;00C857EF&quot;/&gt;&lt;wsp:rsid wsp:val=&quot;00CA354F&quot;/&gt;&lt;wsp:rsid wsp:val=&quot;00D238E5&quot;/&gt;&lt;wsp:rsid wsp:val=&quot;00D30954&quot;/&gt;&lt;wsp:rsid wsp:val=&quot;00D45A54&quot;/&gt;&lt;wsp:rsid wsp:val=&quot;00DE429E&quot;/&gt;&lt;wsp:rsid wsp:val=&quot;00DE478D&quot;/&gt;&lt;wsp:rsid wsp:val=&quot;00DF09CD&quot;/&gt;&lt;wsp:rsid wsp:val=&quot;00E2511C&quot;/&gt;&lt;wsp:rsid wsp:val=&quot;00E57BC7&quot;/&gt;&lt;wsp:rsid wsp:val=&quot;00E67E67&quot;/&gt;&lt;wsp:rsid wsp:val=&quot;00EF3A51&quot;/&gt;&lt;wsp:rsid wsp:val=&quot;00F47D20&quot;/&gt;&lt;wsp:rsid wsp:val=&quot;00F84B86&quot;/&gt;&lt;wsp:rsid wsp:val=&quot;00FA45DD&quot;/&gt;&lt;wsp:rsid wsp:val=&quot;00FD60DB&quot;/&gt;&lt;wsp:rsid wsp:val=&quot;00FE0065&quot;/&gt;&lt;/wsp:rsids&gt;&lt;/w:docPr&gt;&lt;w:body&gt;&lt;wx:sect&gt;&lt;w:p wsp:rsidR=&quot;00000000&quot; wsp:rsidRPr=&quot;00FD60DB&quot; wsp:rsidRDefault=&quot;00FD60DB&quot; wsp:rsidP=&quot;00FD60DB&quot;&gt;&lt;m:oMathPara&gt;&lt;m:oMath&gt;&lt;m:sSub&gt;&lt;m:sSubPr&gt;&lt;m:ctrlPr&gt;&lt;w:rPr&gt;&lt;w:rFonts w:ascii=&quot;Cambria Math&quot; w:h-ansi=&quot;Cambria Math&quot;/&gt;&lt;wx:font wx:val=&quot;Cambria Math&quot;/&gt;&lt;w:i/&gt;&lt;w:color w:val=&quot;000000&quot;/&gt;&lt;w:sz-cs w:val=&quot;24&quot;/&gt;&lt;w:vertAlign w:val=&quot;subscript&quot;/&gt;&lt;/w:rPr&gt;&lt;/m:ctrlPr&gt;&lt;/m:sSubPr&gt;&lt;m:e&gt;&lt;m:r&gt;&lt;w:rPr&gt;&lt;w:rFonts w:ascii=&quot;Cambria Math&quot; w:fareast=&quot;Cambria Math&quot; w:h-ansi=&quot;Cambria Math&quot;/&gt;&lt;wx:font wx:val=&quot;Cambria Math&quot;/&gt;&lt;w:i/&gt;&lt;w:color w:val=&quot;000000&quot;/&gt;&lt;w:sz-cs w:val=&quot;24&quot;/&gt;&lt;w:vertAlign w:val=&quot;subscript&quot;/&gt;&lt;/w:rPr&gt;&lt;m:t&gt;D&lt;/m:t&gt;&lt;/m:r&gt;&lt;/m:e&gt;&lt;m:sub&gt;&lt;m:r&gt;&lt;w:rPr&gt;&lt;w:rFonts w:ascii=&quot;Cambria Math&quot; w:fareast=&quot;Cambria Math&quot; w:h-ansi=&quot;Cambria Math&quot;/&gt;&lt;wx:font wx:val=&quot;Cambria Math&quot;/&gt;&lt;w:i/&gt;&lt;w:color w:val=&quot;000000&quot;/&gt;&lt;w:sz-cs w:val=&quot;24&quot;/&gt;&lt;w:vertAlign w:val=&quot;subscript&quot;/&gt;&lt;/w:rPr&gt;&lt;m:t&gt;i(Av)&lt;/m:t&gt;&lt;/m:r&gt;&lt;/m:sub&gt;&lt;/m:sSub&gt;&lt;m:r&gt;&lt;w:rPr&gt;&lt;w:rFonts w:ascii=&quot;Cambria Math&quot; w:fareast=&quot;Cambria Math&quot; w:h-ansi=&quot;Cambria Math&quot;/&gt;&lt;wx:font wx:val=&quot;Cambria Math&quot;/&gt;&lt;w:i/&gt;&lt;w:color w:val=&quot;000000&quot;/&gt;&lt;w:sz-cs w:val=&quot;24&quot;/&gt;&lt;w:vertAlign w:val=&quot;subscript&quot;/&gt;&lt;/w:rPr&gt;&lt;m:t&gt;= &lt;/m:t&gt;&lt;/m:r&gt;&lt;m:f&gt;&lt;m:fPr&gt;&lt;m:ctrlPr&gt;&lt;w:rPr&gt;&lt;w:rFonts w:ascii=&quot;Cambria Math&quot; w:h-ansi=&quot;Cambria Math&quot;/&gt;&lt;wx:font wx:val=&quot;Cambria Math&quot;/&gt;&lt;w:i/&gt;&lt;w:color w:val=&quot;000000&quot;/&gt;&lt;w:sz-cs w:val=&quot;24&quot;/&gt;&lt;w:vertAlign w:val=&quot;subscript&quot;/&gt;&lt;/w:rPr&gt;&lt;/m:ctrlPr&gt;&lt;/m:fPr&gt;&lt;m:num&gt;&lt;m:sSub&gt;&lt;m:sSubPr&gt;&lt;m:ctrlPr&gt;&lt;w:rPr&gt;&lt;w:rFonts w:ascii=&quot;Cambria Math&quot; w:h-ansi=&quot;Cambria Math&quot;/&gt;&lt;wx:font wx:val=&quot;Cambria Math&quot;/&gt;&lt;w:i/&gt;&lt;w:color w:val=&quot;000000&quot;/&gt;&lt;w:sz-cs w:val=&quot;24&quot;/&gt;&lt;w:vertAlign w:val=&quot;subscript&quot;/&gt;&lt;/w:rPr&gt;&lt;/m:ctrlPr&gt;&lt;/m:sSubPr&gt;&lt;m:e&gt;&lt;m:r&gt;&lt;w:rPr&gt;&lt;w:rFonts w:ascii=&quot;Cambria Math&quot; w:fareast=&quot;Cambria Math&quot; w:h-ansi=&quot;Cambria Math&quot;/&gt;&lt;wx:font wx:val=&quot;Cambria Math&quot;/&gt;&lt;w:i/&gt;&lt;w:color w:val=&quot;000000&quot;/&gt;&lt;w:sz-cs w:val=&quot;24&quot;/&gt;&lt;w:vertAlign w:val=&quot;subscript&quot;/&gt;&lt;/w:rPr&gt;&lt;m:t&gt;D&lt;/m:t&gt;&lt;/m:r&gt;&lt;/m:e&gt;&lt;m:sub&gt;&lt;m:r&gt;&lt;w:rPr&gt;&lt;w:rFonts w:ascii=&quot;Cambria Math&quot; w:fareast=&quot;Cambria Math&quot; w:h-ansi=&quot;Cambria Math&quot;/&gt;&lt;wx:font wx:val=&quot;Cambria Math&quot;/&gt;&lt;w:i/&gt;&lt;w:color w:val=&quot;000000&quot;/&gt;&lt;w:sz-cs w:val=&quot;24&quot;/&gt;&lt;w:vertAlign w:val=&quot;subscript&quot;/&gt;&lt;/w:rPr&gt;&lt;m:t&gt;i&lt;/m:t&gt;&lt;/m:r&gt;&lt;m:d&gt;&lt;m:dPr&gt;&lt;m:ctrlPr&gt;&lt;w:rPr&gt;&lt;w:rFonts w:ascii=&quot;Cambria Math&quot; w:h-ansi=&quot;Cambria Math&quot;/&gt;&lt;wx:font wx:val=&quot;Cambria Math&quot;/&gt;&lt;w:i/&gt;&lt;w:color w:val=&quot;000000&quot;/&gt;&lt;w:sz-cs w:val=&quot;24&quot;/&gt;&lt;w:vertAlign w:val=&quot;subscript&quot;/&gt;&lt;/w:rPr&gt;&lt;/m:ctrlPr&gt;&lt;/m:dPr&gt;&lt;m:e&gt;&lt;m:r&gt;&lt;w:rPr&gt;&lt;w:rFonts w:ascii=&quot;Cambria Math&quot; w:fareast=&quot;Cambria Math&quot; w:h-ansi=&quot;Cambria Math&quot;/&gt;&lt;wx:font wx:val=&quot;Cambria Math&quot;/&gt;&lt;w:i/&gt;&lt;w:color w:val=&quot;000000&quot;/&gt;&lt;w:sz-cs w:val=&quot;24&quot;/&gt;&lt;w:vertAlign w:val=&quot;subscript&quot;/&gt;&lt;/w:rPr&gt;&lt;m:t&gt;women&lt;/m:t&gt;&lt;/m:r&gt;&lt;/m:e&gt;&lt;/m:d&gt;&lt;/m:sub&gt;&lt;/m:sSub&gt;&lt;m:r&gt;&lt;w:rPr&gt;&lt;w:rFonts w:ascii=&quot;Cambria Math&quot; w:fareast=&quot;Cambria Math&quot; w:h-ansi=&quot;Cambria Math&quot;/&gt;&lt;wx:font wx:val=&quot;Cambria Math&quot;/&gt;&lt;w:i/&gt;&lt;w:color w:val=&quot;000000&quot;/&gt;&lt;w:sz-cs w:val=&quot;24&quot;/&gt;&lt;w:vertAlign w:val=&quot;subscript&quot;/&gt;&lt;/w:rPr&gt;&lt;m:t&gt;+&lt;/m:t&gt;&lt;/m:r&gt;&lt;m:sSub&gt;&lt;m:sSubPr&gt;&lt;m:ctrlPr&gt;&lt;w:rPr&gt;&lt;w:rFonts w:ascii=&quot;Cambria Math&quot; w:h-ansi=&quot;Cambria Math&quot;/&gt;&lt;wx:font wx:val=&quot;Cambria Math&quot;/&gt;&lt;w:i/&gt;&lt;w:color w:val=&quot;000000&quot;/&gt;&lt;w:sz-cs w:val=&quot;24&quot;/&gt;&lt;w:vertAlign w:val=&quot;subscript&quot;/&gt;&lt;/w:rPr&gt;&lt;/m:ctrlPr&gt;&lt;/m:sSubPr&gt;&lt;m:e&gt;&lt;m:r&gt;&lt;w:rPr&gt;&lt;w:rFonts w:ascii=&quot;Cambria Math&quot; w:fareast=&quot;Cambria Math&quot; w:h-ansi=&quot;Cambria Math&quot;/&gt;&lt;wx:font wx:val=&quot;Cambria Math&quot;/&gt;&lt;w:i/&gt;&lt;w:color w:val=&quot;000000&quot;/&gt;&lt;w:sz-cs w:val=&quot;24&quot;/&gt;&lt;w:vertAlign w:val=&quot;subscript&quot;/&gt;&lt;/w:rPr&gt;&lt;m:t&gt;D&lt;/m:t&gt;&lt;/m:r&gt;&lt;/m:e&gt;&lt;m:sub&gt;&lt;m:r&gt;&lt;w:rPr&gt;&lt;w:rFonts w:ascii=&quot;Cambria Math&quot; w:fareast=&quot;Cambria Math&quot; w:h-ansi=&quot;Cambria Math&quot;/&gt;&lt;wx:font wx:val=&quot;Cambria Math&quot;/&gt;&lt;w:i/&gt;&lt;w:color w:val=&quot;000000&quot;/&gt;&lt;w:sz-cs w:val=&quot;24&quot;/&gt;&lt;w:vertAlign w:val=&quot;subscript&quot;/&gt;&lt;/w:rPr&gt;&lt;m:t&gt;i&lt;/m:t&gt;&lt;/m:r&gt;&lt;m:d&gt;&lt;m:dPr&gt;&lt;m:ctrlPr&gt;&lt;w:rPr&gt;&lt;w:rFonts w:ascii=&quot;Cambria Math&quot; w:h-ansi=&quot;Cambria Math&quot;/&gt;&lt;wx:font wx:val=&quot;Cambria Math&quot;/&gt;&lt;w:i/&gt;&lt;w:color w:val=&quot;000000&quot;/&gt;&lt;w:sz-cs w:val=&quot;24&quot;/&gt;&lt;w:vertAlign w:val=&quot;subscript&quot;/&gt;&lt;/w:rPr&gt;&lt;/m:ctrlPr&gt;&lt;/m:dPr&gt;&lt;m:e&gt;&lt;m:r&gt;&lt;w:rPr&gt;&lt;w:rFonts w:ascii=&quot;Cambria Math&quot; w:fareast=&quot;Cambria Math&quot; w:h-ansi=&quot;Cambria Math&quot;/&gt;&lt;wx:font wx:val=&quot;Cambria Math&quot;/&gt;&lt;w:i/&gt;&lt;w:color w:val=&quot;000000&quot;/&gt;&lt;w:sz-cs w:val=&quot;24&quot;/&gt;&lt;w:vertAlign w:val=&quot;subscript&quot;/&gt;&lt;/w:rPr&gt;&lt;m:t&gt;men&lt;/m:t&gt;&lt;/m:r&gt;&lt;/m:e&gt;&lt;/m:d&gt;&lt;m:r&gt;&lt;w:rPr&gt;&lt;w:rFonts w:ascii=&quot;Cambria Math&quot; w:fareast=&quot;Cambria Math&quot; w:h-ansi=&quot;Cambria Math&quot;/&gt;&lt;wx:font wx:val=&quot;Cambria Math&quot;/&gt;&lt;w:i/&gt;&lt;w:color w:val=&quot;000000&quot;/&gt;&lt;w:sz-cs w:val=&quot;24&quot;/&gt;&lt;w:vertAlign w:val=&quot;subscript&quot;/&gt;&lt;/w:rPr&gt;&lt;m:t&gt; &lt;/m:t&gt;&lt;/m:r&gt;&lt;/m:sub&gt;&lt;/m:sSub&gt;&lt;/m:num&gt;&lt;m:den&gt;&lt;m:r&gt;&lt;w:rPr&gt;&lt;w:rFonts w:ascii=&quot;Cambria Math&quot; w:fareast=&quot;Cambria Math&quot; w:h-ansi=&quot;Cambria Math&quot;/&gt;&lt;wx:font wx:val=&quot;Cambria Math&quot;/&gt;&lt;w:i/&gt;&lt;w:color w:val=&quot;000000&quot;/&gt;&lt;w:sz-cs w:val=&quot;24&quot;/&gt;&lt;w:vertAlign w:val=&quot;subscript&quot;/&gt;&lt;/w:rPr&gt;&lt;m:t&gt;2&lt;/m:t&gt;&lt;/m:r&gt;&lt;/m:den&gt;&lt;/m:f&gt;&lt;m:r&gt;&lt;w:rPr&gt;&lt;w:rFonts w:ascii=&quot;Cambria Math&quot; w:fareast=&quot;Cambria Math&quot; w:h-ansi=&quot;Cambria Math&quot;/&gt;&lt;wx:font wx:val=&quot;Cambria Math&quot;/&gt;&lt;w:i/&gt;&lt;w:color w:val=&quot;000000&quot;/&gt;&lt;w:sz-cs w:val=&quot;24&quot;/&gt;&lt;w:vertAlign w:val=&quot;subscript&quot;/&gt;&lt;/w:rPr&gt;&lt;m:t&gt; &lt;/m:t&gt;&lt;/m:r&gt;&lt;/m:oMath&gt;&lt;/m:oMathPara&gt;&lt;/w:p&gt;&lt;w:sectPr wsp:rsidR=&quot;00000000&quot; wsp:rsidRPr=&quot;00FD60DB&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p>
    <w:p w14:paraId="23B5361E" w14:textId="77777777" w:rsidR="00313877" w:rsidRDefault="00313877" w:rsidP="00313877">
      <w:pPr>
        <w:ind w:firstLine="720"/>
        <w:rPr>
          <w:i/>
          <w:color w:val="000000"/>
        </w:rPr>
      </w:pPr>
    </w:p>
    <w:p w14:paraId="1B9DD105" w14:textId="2D266C8B" w:rsidR="00313877" w:rsidRDefault="00313877" w:rsidP="006655CB">
      <w:pPr>
        <w:rPr>
          <w:color w:val="000000"/>
        </w:rPr>
      </w:pPr>
      <w:r w:rsidRPr="00AA6C3C">
        <w:rPr>
          <w:i/>
          <w:color w:val="000000"/>
        </w:rPr>
        <w:t>D</w:t>
      </w:r>
      <w:r w:rsidRPr="00AA6C3C">
        <w:rPr>
          <w:i/>
          <w:color w:val="000000"/>
          <w:vertAlign w:val="subscript"/>
        </w:rPr>
        <w:t>i(women)</w:t>
      </w:r>
      <w:r w:rsidRPr="00AA6C3C">
        <w:rPr>
          <w:color w:val="000000"/>
        </w:rPr>
        <w:t xml:space="preserve"> is the disparity index for women in a certain employment category and </w:t>
      </w:r>
      <w:r w:rsidRPr="00AA6C3C">
        <w:rPr>
          <w:i/>
          <w:color w:val="000000"/>
        </w:rPr>
        <w:t>D</w:t>
      </w:r>
      <w:r w:rsidRPr="00AA6C3C">
        <w:rPr>
          <w:i/>
          <w:color w:val="000000"/>
          <w:vertAlign w:val="subscript"/>
        </w:rPr>
        <w:t>i(men)</w:t>
      </w:r>
      <w:r w:rsidRPr="00AA6C3C">
        <w:rPr>
          <w:color w:val="000000"/>
        </w:rPr>
        <w:t xml:space="preserve"> is the disparity index for men in a certain employment category.</w:t>
      </w:r>
      <w:r w:rsidR="0031525D">
        <w:rPr>
          <w:i/>
          <w:color w:val="000000"/>
        </w:rPr>
        <w:t xml:space="preserve"> </w:t>
      </w:r>
      <w:r w:rsidRPr="00AA6C3C">
        <w:rPr>
          <w:i/>
          <w:color w:val="000000"/>
        </w:rPr>
        <w:t>D</w:t>
      </w:r>
      <w:r w:rsidRPr="00AA6C3C">
        <w:rPr>
          <w:i/>
          <w:color w:val="000000"/>
          <w:vertAlign w:val="subscript"/>
        </w:rPr>
        <w:t>i(Av)</w:t>
      </w:r>
      <w:r w:rsidRPr="00AA6C3C">
        <w:rPr>
          <w:color w:val="000000"/>
        </w:rPr>
        <w:t xml:space="preserve"> is calculated for race according to the following calculation:</w:t>
      </w:r>
    </w:p>
    <w:p w14:paraId="10687DD1" w14:textId="77777777" w:rsidR="00313877" w:rsidRPr="00AA6C3C" w:rsidRDefault="00313877" w:rsidP="00313877">
      <w:pPr>
        <w:ind w:firstLine="720"/>
        <w:rPr>
          <w:color w:val="000000"/>
        </w:rPr>
      </w:pPr>
    </w:p>
    <w:p w14:paraId="13AF7BF7" w14:textId="77777777" w:rsidR="00313877" w:rsidRPr="00AA6C3C" w:rsidRDefault="00622B02" w:rsidP="00313877">
      <w:pPr>
        <w:jc w:val="center"/>
        <w:rPr>
          <w:color w:val="000000"/>
          <w:vertAlign w:val="subscript"/>
        </w:rPr>
      </w:pPr>
      <w:r>
        <w:rPr>
          <w:noProof/>
        </w:rPr>
        <w:pict w14:anchorId="2E41C4AE">
          <v:shape id="_x0000_i1026" type="#_x0000_t75" alt="" style="width:316.35pt;height:27.8pt;mso-width-percent:0;mso-height-percent:0;mso-width-percent:0;mso-height-percent:0" equationxml="&lt;?xml version=&quot;1.0&quot; encoding=&quot;UTF-8&quot; standalone=&quot;yes&quot;?&gt;&#13;&#13;&#13;&#13;&#13;&#13;&#13;&#13;&#13;&#13;&#13;&#13;&#13;&#13;&#13;&#10;&lt;?mso-application progid=&quot;Word.Document&quot;?&gt;&#13;&#13;&#13;&#13;&#13;&#13;&#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16sdtdh=&quot;http://schemas.microsoft.com/office/word/2020/wordml/sdtdatahash&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9&quot;/&gt;&lt;w:doNotEmbedSystemFonts/&gt;&lt;w:stylePaneFormatFilter w:val=&quot;3F01&quot;/&gt;&lt;w:defaultTabStop w:val=&quot;720&quot;/&gt;&lt;w:evenAndOddHeaders/&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F3A51&quot;/&gt;&lt;wsp:rsid wsp:val=&quot;00017D0A&quot;/&gt;&lt;wsp:rsid wsp:val=&quot;000D0CDB&quot;/&gt;&lt;wsp:rsid wsp:val=&quot;00112A83&quot;/&gt;&lt;wsp:rsid wsp:val=&quot;002318B9&quot;/&gt;&lt;wsp:rsid wsp:val=&quot;00233466&quot;/&gt;&lt;wsp:rsid wsp:val=&quot;002A53F4&quot;/&gt;&lt;wsp:rsid wsp:val=&quot;002C2FE9&quot;/&gt;&lt;wsp:rsid wsp:val=&quot;002F1D10&quot;/&gt;&lt;wsp:rsid wsp:val=&quot;002F3569&quot;/&gt;&lt;wsp:rsid wsp:val=&quot;00302954&quot;/&gt;&lt;wsp:rsid wsp:val=&quot;00384F28&quot;/&gt;&lt;wsp:rsid wsp:val=&quot;00471E15&quot;/&gt;&lt;wsp:rsid wsp:val=&quot;004809BB&quot;/&gt;&lt;wsp:rsid wsp:val=&quot;004D7242&quot;/&gt;&lt;wsp:rsid wsp:val=&quot;004E4818&quot;/&gt;&lt;wsp:rsid wsp:val=&quot;005C7763&quot;/&gt;&lt;wsp:rsid wsp:val=&quot;005F320D&quot;/&gt;&lt;wsp:rsid wsp:val=&quot;00614CB4&quot;/&gt;&lt;wsp:rsid wsp:val=&quot;00680B1A&quot;/&gt;&lt;wsp:rsid wsp:val=&quot;00684675&quot;/&gt;&lt;wsp:rsid wsp:val=&quot;006A4DBC&quot;/&gt;&lt;wsp:rsid wsp:val=&quot;006A6934&quot;/&gt;&lt;wsp:rsid wsp:val=&quot;006E4965&quot;/&gt;&lt;wsp:rsid wsp:val=&quot;00707318&quot;/&gt;&lt;wsp:rsid wsp:val=&quot;007228FC&quot;/&gt;&lt;wsp:rsid wsp:val=&quot;007245A6&quot;/&gt;&lt;wsp:rsid wsp:val=&quot;00812919&quot;/&gt;&lt;wsp:rsid wsp:val=&quot;00870B12&quot;/&gt;&lt;wsp:rsid wsp:val=&quot;00883D69&quot;/&gt;&lt;wsp:rsid wsp:val=&quot;008F6540&quot;/&gt;&lt;wsp:rsid wsp:val=&quot;00903BFC&quot;/&gt;&lt;wsp:rsid wsp:val=&quot;009375D6&quot;/&gt;&lt;wsp:rsid wsp:val=&quot;0099112C&quot;/&gt;&lt;wsp:rsid wsp:val=&quot;009D39D2&quot;/&gt;&lt;wsp:rsid wsp:val=&quot;009E1615&quot;/&gt;&lt;wsp:rsid wsp:val=&quot;00AA2981&quot;/&gt;&lt;wsp:rsid wsp:val=&quot;00AA6C3C&quot;/&gt;&lt;wsp:rsid wsp:val=&quot;00BA345B&quot;/&gt;&lt;wsp:rsid wsp:val=&quot;00BE7BCC&quot;/&gt;&lt;wsp:rsid wsp:val=&quot;00C333B9&quot;/&gt;&lt;wsp:rsid wsp:val=&quot;00C81746&quot;/&gt;&lt;wsp:rsid wsp:val=&quot;00C84702&quot;/&gt;&lt;wsp:rsid wsp:val=&quot;00C857EF&quot;/&gt;&lt;wsp:rsid wsp:val=&quot;00CA354F&quot;/&gt;&lt;wsp:rsid wsp:val=&quot;00D238E5&quot;/&gt;&lt;wsp:rsid wsp:val=&quot;00D30954&quot;/&gt;&lt;wsp:rsid wsp:val=&quot;00D45A54&quot;/&gt;&lt;wsp:rsid wsp:val=&quot;00DE429E&quot;/&gt;&lt;wsp:rsid wsp:val=&quot;00DE478D&quot;/&gt;&lt;wsp:rsid wsp:val=&quot;00DF09CD&quot;/&gt;&lt;wsp:rsid wsp:val=&quot;00E2511C&quot;/&gt;&lt;wsp:rsid wsp:val=&quot;00E51A91&quot;/&gt;&lt;wsp:rsid wsp:val=&quot;00E57BC7&quot;/&gt;&lt;wsp:rsid wsp:val=&quot;00E67E67&quot;/&gt;&lt;wsp:rsid wsp:val=&quot;00EF3A51&quot;/&gt;&lt;wsp:rsid wsp:val=&quot;00F47D20&quot;/&gt;&lt;wsp:rsid wsp:val=&quot;00F84B86&quot;/&gt;&lt;wsp:rsid wsp:val=&quot;00FA45DD&quot;/&gt;&lt;wsp:rsid wsp:val=&quot;00FE0065&quot;/&gt;&lt;/wsp:rsids&gt;&lt;/w:docPr&gt;&lt;w:body&gt;&lt;wx:sect&gt;&lt;w:p wsp:rsidR=&quot;00000000&quot; wsp:rsidRPr=&quot;00E51A91&quot; wsp:rsidRDefault=&quot;00E51A91&quot; wsp:rsidP=&quot;00E51A91&quot;&gt;&lt;m:oMathPara&gt;&lt;m:oMath&gt;&lt;m:sSub&gt;&lt;m:sSubPr&gt;&lt;m:ctrlPr&gt;&lt;w:rPr&gt;&lt;w:rFonts w:ascii=&quot;Cambria Math&quot; w:h-ansi=&quot;Cambria Math&quot;/&gt;&lt;wx:font wx:val=&quot;Cambria Math&quot;/&gt;&lt;w:i/&gt;&lt;w:color w:val=&quot;000000&quot;/&gt;&lt;w:sz-cs w:val=&quot;24&quot;/&gt;&lt;w:vertAlign w:val=&quot;subscript&quot;/&gt;&lt;/w:rPr&gt;&lt;/m:ctrlPr&gt;&lt;/m:sSubPr&gt;&lt;m:e&gt;&lt;m:r&gt;&lt;w:rPr&gt;&lt;w:rFonts w:ascii=&quot;Cambria Math&quot; w:fareast=&quot;Cambria Math&quot; w:h-ansi=&quot;Cambria Math&quot;/&gt;&lt;wx:font wx:val=&quot;Cambria Math&quot;/&gt;&lt;w:i/&gt;&lt;w:color w:val=&quot;000000&quot;/&gt;&lt;w:sz-cs w:val=&quot;24&quot;/&gt;&lt;w:vertAlign w:val=&quot;subscript&quot;/&gt;&lt;/w:rPr&gt;&lt;m:t&gt;D&lt;/m:t&gt;&lt;/m:r&gt;&lt;/m:e&gt;&lt;m:sub&gt;&lt;m:r&gt;&lt;w:rPr&gt;&lt;w:rFonts w:ascii=&quot;Cambria Math&quot; w:fareast=&quot;Cambria Math&quot; w:h-ansi=&quot;Cambria Math&quot;/&gt;&lt;wx:font wx:val=&quot;Cambria Math&quot;/&gt;&lt;w:i/&gt;&lt;w:color w:val=&quot;000000&quot;/&gt;&lt;w:sz-cs w:val=&quot;24&quot;/&gt;&lt;w:vertAlign w:val=&quot;subscript&quot;/&gt;&lt;/w:rPr&gt;&lt;m:t&gt;i(Av)&lt;/m:t&gt;&lt;/m:r&gt;&lt;/m:sub&gt;&lt;/m:sSub&gt;&lt;m:r&gt;&lt;w:rPr&gt;&lt;w:rFonts w:ascii=&quot;Cambria Math&quot; w:fareast=&quot;Cambria Math&quot; w:h-ansi=&quot;Cambria Math&quot;/&gt;&lt;wx:font wx:val=&quot;Cambria Math&quot;/&gt;&lt;w:i/&gt;&lt;w:color w:val=&quot;000000&quot;/&gt;&lt;w:sz-cs w:val=&quot;24&quot;/&gt;&lt;w:vertAlign w:val=&quot;subscript&quot;/&gt;&lt;/w:rPr&gt;&lt;m:t&gt;=&lt;/m:t&gt;&lt;/m:r&gt;&lt;m:f&gt;&lt;m:fPr&gt;&lt;m:ctrlPr&gt;&lt;w:rPr&gt;&lt;w:rFonts w:ascii=&quot;Cambria Math&quot; w:h-ansi=&quot;Cambria Math&quot;/&gt;&lt;wx:font wx:val=&quot;Cambria Math&quot;/&gt;&lt;w:i/&gt;&lt;w:i-cs/&gt;&lt;w:color w:val=&quot;000000&quot;/&gt;&lt;w:sz-cs w:val=&quot;24&quot;/&gt;&lt;w:vertAlign w:val=&quot;subscript&quot;/&gt;&lt;/w:rPr&gt;&lt;/m:ctrlPr&gt;&lt;/m:fPr&gt;&lt;m:num&gt;&lt;m:sSub&gt;&lt;m:sSubPr&gt;&lt;m:ctrlPr&gt;&lt;w:rPr&gt;&lt;w:rFonts w:ascii=&quot;Cambria Math&quot; w:h-ansi=&quot;Cambria Math&quot;/&gt;&lt;wx:font wx:val=&quot;Cambria Math&quot;/&gt;&lt;w:i/&gt;&lt;w:i-cs/&gt;&lt;w:color w:val=&quot;000000&quot;/&gt;&lt;w:sz-cs w:val=&quot;24&quot;/&gt;&lt;w:vertAlign w:val=&quot;subscript&quot;/&gt;&lt;/w:rPr&gt;&lt;/m:ctrlPr&gt;&lt;/m:sSubPr&gt;&lt;m:e&gt;&lt;m:r&gt;&lt;w:rPr&gt;&lt;w:rFonts w:ascii=&quot;Cambria Math&quot; w:h-ansi=&quot;Cambria Math&quot;/&gt;&lt;wx:font wx:val=&quot;Cambria Math&quot;/&gt;&lt;w:i/&gt;&lt;w:color w:val=&quot;000000&quot;/&gt;&lt;w:sz-cs w:val=&quot;24&quot;/&gt;&lt;w:vertAlign w:val=&quot;subscript&quot;/&gt;&lt;/w:rPr&gt;&lt;m:t&gt;D&lt;/m:t&gt;&lt;/m:r&gt;&lt;/m:e&gt;&lt;m:sub&gt;&lt;m:r&gt;&lt;w:rPr&gt;&lt;w:rFonts w:ascii=&quot;Cambria Math&quot; w:h-ansi=&quot;Cambria Math&quot;/&gt;&lt;wx:font wx:val=&quot;Cambria Math&quot;/&gt;&lt;w:i/&gt;&lt;w:color w:val=&quot;000000&quot;/&gt;&lt;w:sz-cs w:val=&quot;24&quot;/&gt;&lt;w:vertAlign w:val=&quot;subscript&quot;/&gt;&lt;/w:rPr&gt;&lt;m:t&gt;i&lt;/m:t&gt;&lt;/m:r&gt;&lt;m:d&gt;&lt;m:dPr&gt;&lt;m:ctrlPr&gt;&lt;w:rPr&gt;&lt;w:rFonts w:ascii=&quot;Cambria Math&quot; w:h-ansi=&quot;Cambria Math&quot;/&gt;&lt;wx:font wx:val=&quot;Cambria Math&quot;/&gt;&lt;w:i/&gt;&lt;w:i-cs/&gt;&lt;w:color w:val=&quot;000000&quot;/&gt;&lt;w:sz-cs w:val=&quot;24&quot;/&gt;&lt;w:vertAlign w:val=&quot;subscript&quot;/&gt;&lt;/w:rPr&gt;&lt;/m:ctrlPr&gt;&lt;/m:dPr&gt;&lt;m:e&gt;&lt;m:r&gt;&lt;w:rPr&gt;&lt;w:rFonts w:ascii=&quot;Cambria Math&quot; w:h-ansi=&quot;Cambria Math&quot;/&gt;&lt;wx:font wx:val=&quot;Cambria Math&quot;/&gt;&lt;w:i/&gt;&lt;w:color w:val=&quot;000000&quot;/&gt;&lt;w:sz-cs w:val=&quot;24&quot;/&gt;&lt;w:vertAlign w:val=&quot;subscript&quot;/&gt;&lt;/w:rPr&gt;&lt;m:t&gt;Wh&lt;/m:t&gt;&lt;/m:r&gt;&lt;/m:e&gt;&lt;/m:d&gt;&lt;/m:sub&gt;&lt;/m:sSub&gt;&lt;m:r&gt;&lt;w:rPr&gt;&lt;w:rFonts w:ascii=&quot;Cambria Math&quot; w:h-ansi=&quot;Cambria Math&quot;/&gt;&lt;wx:font wx:val=&quot;Cambria Math&quot;/&gt;&lt;w:i/&gt;&lt;w:color w:val=&quot;000000&quot;/&gt;&lt;w:sz-cs w:val=&quot;24&quot;/&gt;&lt;w:vertAlign w:val=&quot;subscript&quot;/&gt;&lt;/w:rPr&gt;&lt;m:t&gt;+&lt;/m:t&gt;&lt;/m:r&gt;&lt;m:sSub&gt;&lt;m:sSubPr&gt;&lt;m:ctrlPr&gt;&lt;w:rPr&gt;&lt;w:rFonts w:ascii=&quot;Cambria Math&quot; w:h-ansi=&quot;Cambria Math&quot;/&gt;&lt;wx:font wx:val=&quot;Cambria Math&quot;/&gt;&lt;w:i/&gt;&lt;w:i-cs/&gt;&lt;w:color w:val=&quot;000000&quot;/&gt;&lt;w:sz-cs w:val=&quot;24&quot;/&gt;&lt;w:vertAlign w:val=&quot;subscript&quot;/&gt;&lt;/w:rPr&gt;&lt;/m:ctrlPr&gt;&lt;/m:sSubPr&gt;&lt;m:e&gt;&lt;m:r&gt;&lt;w:rPr&gt;&lt;w:rFonts w:ascii=&quot;Cambria Math&quot; w:h-ansi=&quot;Cambria Math&quot;/&gt;&lt;wx:font wx:val=&quot;Cambria Math&quot;/&gt;&lt;w:i/&gt;&lt;w:color w:val=&quot;000000&quot;/&gt;&lt;w:sz-cs w:val=&quot;24&quot;/&gt;&lt;w:vertAlign w:val=&quot;subscript&quot;/&gt;&lt;/w:rPr&gt;&lt;m:t&gt;D&lt;/m:t&gt;&lt;/m:r&gt;&lt;/m:e&gt;&lt;m:sub&gt;&lt;m:r&gt;&lt;w:rPr&gt;&lt;w:rFonts w:ascii=&quot;Cambria Math&quot; w:h-ansi=&quot;Cambria Math&quot;/&gt;&lt;wx:font wx:val=&quot;Cambria Math&quot;/&gt;&lt;w:i/&gt;&lt;w:color w:val=&quot;000000&quot;/&gt;&lt;w:sz-cs w:val=&quot;24&quot;/&gt;&lt;w:vertAlign w:val=&quot;subscript&quot;/&gt;&lt;/w:rPr&gt;&lt;m:t&gt;i&lt;/m:t&gt;&lt;/m:r&gt;&lt;m:d&gt;&lt;m:dPr&gt;&lt;m:ctrlPr&gt;&lt;w:rPr&gt;&lt;w:rFonts w:ascii=&quot;Cambria Math&quot; w:h-ansi=&quot;Cambria Math&quot;/&gt;&lt;wx:font wx:val=&quot;Cambria Math&quot;/&gt;&lt;w:i/&gt;&lt;w:i-cs/&gt;&lt;w:color w:val=&quot;000000&quot;/&gt;&lt;w:sz-cs w:val=&quot;24&quot;/&gt;&lt;w:vertAlign w:val=&quot;subscript&quot;/&gt;&lt;/w:rPr&gt;&lt;/m:ctrlPr&gt;&lt;/m:dPr&gt;&lt;m:e&gt;&lt;m:r&gt;&lt;w:rPr&gt;&lt;w:rFonts w:ascii=&quot;Cambria Math&quot; w:h-ansi=&quot;Cambria Math&quot;/&gt;&lt;wx:font wx:val=&quot;Cambria Math&quot;/&gt;&lt;w:i/&gt;&lt;w:color w:val=&quot;000000&quot;/&gt;&lt;w:sz-cs w:val=&quot;24&quot;/&gt;&lt;w:vertAlign w:val=&quot;subscript&quot;/&gt;&lt;/w:rPr&gt;&lt;m:t&gt;Bl&lt;/m:t&gt;&lt;/m:r&gt;&lt;/m:e&gt;&lt;/m:d&gt;&lt;m:r&gt;&lt;w:rPr&gt;&lt;w:rFonts w:ascii=&quot;Cambria Math&quot; w:h-ansi=&quot;Cambria Math&quot;/&gt;&lt;wx:font wx:val=&quot;Cambria Math&quot;/&gt;&lt;w:i/&gt;&lt;w:color w:val=&quot;000000&quot;/&gt;&lt;w:sz-cs w:val=&quot;24&quot;/&gt;&lt;w:vertAlign w:val=&quot;subscript&quot;/&gt;&lt;/w:rPr&gt;&lt;m:t&gt; &lt;/m:t&gt;&lt;/m:r&gt;&lt;/m:sub&gt;&lt;/m:sSub&gt;&lt;m:r&gt;&lt;w:rPr&gt;&lt;w:rFonts w:ascii=&quot;Cambria Math&quot; w:h-ansi=&quot;Cambria Math&quot;/&gt;&lt;wx:font wx:val=&quot;Cambria Math&quot;/&gt;&lt;w:i/&gt;&lt;w:color w:val=&quot;000000&quot;/&gt;&lt;w:sz-cs w:val=&quot;24&quot;/&gt;&lt;w:vertAlign w:val=&quot;subscript&quot;/&gt;&lt;/w:rPr&gt;&lt;m:t&gt;+ &lt;/m:t&gt;&lt;/m:r&gt;&lt;m:sSub&gt;&lt;m:sSubPr&gt;&lt;m:ctrlPr&gt;&lt;w:rPr&gt;&lt;w:rFonts w:ascii=&quot;Cambria Math&quot; w:h-ansi=&quot;Cambria Math&quot;/&gt;&lt;wx:font wx:val=&quot;Cambria Math&quot;/&gt;&lt;w:i/&gt;&lt;w:i-cs/&gt;&lt;w:color w:val=&quot;000000&quot;/&gt;&lt;w:sz-cs w:val=&quot;24&quot;/&gt;&lt;w:vertAlign w:val=&quot;subscript&quot;/&gt;&lt;/w:rPr&gt;&lt;/m:ctrlPr&gt;&lt;/m:sSubPr&gt;&lt;m:e&gt;&lt;m:r&gt;&lt;w:rPr&gt;&lt;w:rFonts w:ascii=&quot;Cambria Math&quot; w:h-ansi=&quot;Cambria Math&quot;/&gt;&lt;wx:font wx:val=&quot;Cambria Math&quot;/&gt;&lt;w:i/&gt;&lt;w:color w:val=&quot;000000&quot;/&gt;&lt;w:sz-cs w:val=&quot;24&quot;/&gt;&lt;w:vertAlign w:val=&quot;subscript&quot;/&gt;&lt;/w:rPr&gt;&lt;m:t&gt;D&lt;/m:t&gt;&lt;/m:r&gt;&lt;/m:e&gt;&lt;m:sub&gt;&lt;m:r&gt;&lt;w:rPr&gt;&lt;w:rFonts w:ascii=&quot;Cambria Math&quot; w:h-ansi=&quot;Cambria Math&quot;/&gt;&lt;wx:font wx:val=&quot;Cambria Math&quot;/&gt;&lt;w:i/&gt;&lt;w:color w:val=&quot;000000&quot;/&gt;&lt;w:sz-cs w:val=&quot;24&quot;/&gt;&lt;w:vertAlign w:val=&quot;subscript&quot;/&gt;&lt;/w:rPr&gt;&lt;m:t&gt;i&lt;/m:t&gt;&lt;/m:r&gt;&lt;m:d&gt;&lt;m:dPr&gt;&lt;m:ctrlPr&gt;&lt;w:rPr&gt;&lt;w:rFonts w:ascii=&quot;Cambria Math&quot; w:h-ansi=&quot;Cambria Math&quot;/&gt;&lt;wx:font wx:val=&quot;Cambria Math&quot;/&gt;&lt;w:i/&gt;&lt;w:i-cs/&gt;&lt;w:color w:val=&quot;000000&quot;/&gt;&lt;w:sz-cs w:val=&quot;24&quot;/&gt;&lt;w:vertAlign w:val=&quot;subscript&quot;/&gt;&lt;/w:rPr&gt;&lt;/m:ctrlPr&gt;&lt;/m:dPr&gt;&lt;m:e&gt;&lt;m:r&gt;&lt;w:rPr&gt;&lt;w:rFonts w:ascii=&quot;Cambria Math&quot; w:h-ansi=&quot;Cambria Math&quot;/&gt;&lt;wx:font wx:val=&quot;Cambria Math&quot;/&gt;&lt;w:i/&gt;&lt;w:color w:val=&quot;000000&quot;/&gt;&lt;w:sz-cs w:val=&quot;24&quot;/&gt;&lt;w:vertAlign w:val=&quot;subscript&quot;/&gt;&lt;/w:rPr&gt;&lt;m:t&gt;Hi&lt;/m:t&gt;&lt;/m:r&gt;&lt;/m:e&gt;&lt;/m:d&gt;&lt;m:r&gt;&lt;w:rPr&gt;&lt;w:rFonts w:ascii=&quot;Cambria Math&quot; w:h-ansi=&quot;Cambria Math&quot;/&gt;&lt;wx:font wx:val=&quot;Cambria Math&quot;/&gt;&lt;w:i/&gt;&lt;w:color w:val=&quot;000000&quot;/&gt;&lt;w:sz-cs w:val=&quot;24&quot;/&gt;&lt;w:vertAlign w:val=&quot;subscript&quot;/&gt;&lt;/w:rPr&gt;&lt;m:t&gt; &lt;/m:t&gt;&lt;/m:r&gt;&lt;/m:sub&gt;&lt;/m:sSub&gt;&lt;m:r&gt;&lt;w:rPr&gt;&lt;w:rFonts w:ascii=&quot;Cambria Math&quot; w:h-ansi=&quot;Cambria Math&quot;/&gt;&lt;wx:font wx:val=&quot;Cambria Math&quot;/&gt;&lt;w:i/&gt;&lt;w:color w:val=&quot;000000&quot;/&gt;&lt;w:sz-cs w:val=&quot;24&quot;/&gt;&lt;w:vertAlign w:val=&quot;subscript&quot;/&gt;&lt;/w:rPr&gt;&lt;m:t&gt;+ &lt;/m:t&gt;&lt;/m:r&gt;&lt;m:sSub&gt;&lt;m:sSubPr&gt;&lt;m:ctrlPr&gt;&lt;w:rPr&gt;&lt;w:rFonts w:ascii=&quot;Cambria Math&quot; w:h-ansi=&quot;Cambria Math&quot;/&gt;&lt;wx:font wx:val=&quot;Cambria Math&quot;/&gt;&lt;w:i/&gt;&lt;w:i-cs/&gt;&lt;w:color w:val=&quot;000000&quot;/&gt;&lt;w:sz-cs w:val=&quot;24&quot;/&gt;&lt;w:vertAlign w:val=&quot;subscript&quot;/&gt;&lt;/w:rPr&gt;&lt;/m:ctrlPr&gt;&lt;/m:sSubPr&gt;&lt;m:e&gt;&lt;m:r&gt;&lt;w:rPr&gt;&lt;w:rFonts w:ascii=&quot;Cambria Math&quot; w:h-ansi=&quot;Cambria Math&quot;/&gt;&lt;wx:font wx:val=&quot;Cambria Math&quot;/&gt;&lt;w:i/&gt;&lt;w:color w:val=&quot;000000&quot;/&gt;&lt;w:sz-cs w:val=&quot;24&quot;/&gt;&lt;w:vertAlign w:val=&quot;subscript&quot;/&gt;&lt;/w:rPr&gt;&lt;m:t&gt;D&lt;/m:t&gt;&lt;/m:r&gt;&lt;/m:e&gt;&lt;m:sub&gt;&lt;m:r&gt;&lt;w:rPr&gt;&lt;w:rFonts w:ascii=&quot;Cambria Math&quot; w:h-ansi=&quot;Cambria Math&quot;/&gt;&lt;wx:font wx:val=&quot;Cambria Math&quot;/&gt;&lt;w:i/&gt;&lt;w:color w:val=&quot;000000&quot;/&gt;&lt;w:sz-cs w:val=&quot;24&quot;/&gt;&lt;w:vertAlign w:val=&quot;subscript&quot;/&gt;&lt;/w:rPr&gt;&lt;m:t&gt;i&lt;/m:t&gt;&lt;/m:r&gt;&lt;m:d&gt;&lt;m:dPr&gt;&lt;m:ctrlPr&gt;&lt;w:rPr&gt;&lt;w:rFonts w:ascii=&quot;Cambria Math&quot; w:h-ansi=&quot;Cambria Math&quot;/&gt;&lt;wx:font wx:val=&quot;Cambria Math&quot;/&gt;&lt;w:i/&gt;&lt;w:i-cs/&gt;&lt;w:color w:val=&quot;000000&quot;/&gt;&lt;w:sz-cs w:val=&quot;24&quot;/&gt;&lt;w:vertAlign w:val=&quot;subscript&quot;/&gt;&lt;/w:rPr&gt;&lt;/m:ctrlPr&gt;&lt;/m:dPr&gt;&lt;m:e&gt;&lt;m:r&gt;&lt;w:rPr&gt;&lt;w:rFonts w:ascii=&quot;Cambria Math&quot; w:h-ansi=&quot;Cambria Math&quot;/&gt;&lt;wx:font wx:val=&quot;Cambria Math&quot;/&gt;&lt;w:i/&gt;&lt;w:color w:val=&quot;000000&quot;/&gt;&lt;w:sz-cs w:val=&quot;24&quot;/&gt;&lt;w:vertAlign w:val=&quot;subscript&quot;/&gt;&lt;/w:rPr&gt;&lt;m:t&gt;As&lt;/m:t&gt;&lt;/m:r&gt;&lt;/m:e&gt;&lt;/m:d&gt;&lt;m:r&gt;&lt;w:rPr&gt;&lt;w:rFonts w:ascii=&quot;Cambria Math&quot; w:h-ansi=&quot;Cambria Math&quot;/&gt;&lt;wx:font wx:val=&quot;Cambria Math&quot;/&gt;&lt;w:i/&gt;&lt;w:color w:val=&quot;000000&quot;/&gt;&lt;w:sz-cs w:val=&quot;24&quot;/&gt;&lt;w:vertAlign w:val=&quot;subscript&quot;/&gt;&lt;/w:rPr&gt;&lt;m:t&gt; &lt;/m:t&gt;&lt;/m:r&gt;&lt;/m:sub&gt;&lt;/m:sSub&gt;&lt;m:r&gt;&lt;w:rPr&gt;&lt;w:rFonts w:ascii=&quot;Cambria Math&quot; w:h-ansi=&quot;Cambria Math&quot;/&gt;&lt;wx:font wx:val=&quot;Cambria Math&quot;/&gt;&lt;w:i/&gt;&lt;w:color w:val=&quot;000000&quot;/&gt;&lt;w:sz-cs w:val=&quot;24&quot;/&gt;&lt;w:vertAlign w:val=&quot;subscript&quot;/&gt;&lt;/w:rPr&gt;&lt;m:t&gt;+ &lt;/m:t&gt;&lt;/m:r&gt;&lt;m:sSub&gt;&lt;m:sSubPr&gt;&lt;m:ctrlPr&gt;&lt;w:rPr&gt;&lt;w:rFonts w:ascii=&quot;Cambria Math&quot; w:h-ansi=&quot;Cambria Math&quot;/&gt;&lt;wx:font wx:val=&quot;Cambria Math&quot;/&gt;&lt;w:i/&gt;&lt;w:i-cs/&gt;&lt;w:color w:val=&quot;000000&quot;/&gt;&lt;w:sz-cs w:val=&quot;24&quot;/&gt;&lt;w:vertAlign w:val=&quot;subscript&quot;/&gt;&lt;/w:rPr&gt;&lt;/m:ctrlPr&gt;&lt;/m:sSubPr&gt;&lt;m:e&gt;&lt;m:r&gt;&lt;w:rPr&gt;&lt;w:rFonts w:ascii=&quot;Cambria Math&quot; w:h-ansi=&quot;Cambria Math&quot;/&gt;&lt;wx:font wx:val=&quot;Cambria Math&quot;/&gt;&lt;w:i/&gt;&lt;w:color w:val=&quot;000000&quot;/&gt;&lt;w:sz-cs w:val=&quot;24&quot;/&gt;&lt;w:vertAlign w:val=&quot;subscript&quot;/&gt;&lt;/w:rPr&gt;&lt;m:t&gt;D&lt;/m:t&gt;&lt;/m:r&gt;&lt;/m:e&gt;&lt;m:sub&gt;&lt;m:r&gt;&lt;w:rPr&gt;&lt;w:rFonts w:ascii=&quot;Cambria Math&quot; w:h-ansi=&quot;Cambria Math&quot;/&gt;&lt;wx:font wx:val=&quot;Cambria Math&quot;/&gt;&lt;w:i/&gt;&lt;w:color w:val=&quot;000000&quot;/&gt;&lt;w:sz-cs w:val=&quot;24&quot;/&gt;&lt;w:vertAlign w:val=&quot;subscript&quot;/&gt;&lt;/w:rPr&gt;&lt;m:t&gt;i&lt;/m:t&gt;&lt;/m:r&gt;&lt;m:d&gt;&lt;m:dPr&gt;&lt;m:ctrlPr&gt;&lt;w:rPr&gt;&lt;w:rFonts w:ascii=&quot;Cambria Math&quot; w:h-ansi=&quot;Cambria Math&quot;/&gt;&lt;wx:font wx:val=&quot;Cambria Math&quot;/&gt;&lt;w:i/&gt;&lt;w:i-cs/&gt;&lt;w:color w:val=&quot;000000&quot;/&gt;&lt;w:sz-cs w:val=&quot;24&quot;/&gt;&lt;w:vertAlign w:val=&quot;subscript&quot;/&gt;&lt;/w:rPr&gt;&lt;/m:ctrlPr&gt;&lt;/m:dPr&gt;&lt;m:e&gt;&lt;m:r&gt;&lt;w:rPr&gt;&lt;w:rFonts w:ascii=&quot;Cambria Math&quot; w:h-ansi=&quot;Cambria Math&quot;/&gt;&lt;wx:font wx:val=&quot;Cambria Math&quot;/&gt;&lt;w:i/&gt;&lt;w:color w:val=&quot;000000&quot;/&gt;&lt;w:sz-cs w:val=&quot;24&quot;/&gt;&lt;w:vertAlign w:val=&quot;subscript&quot;/&gt;&lt;/w:rPr&gt;&lt;m:t&gt;Na&lt;/m:t&gt;&lt;/m:r&gt;&lt;/m:e&gt;&lt;/m:d&gt;&lt;m:r&gt;&lt;w:rPr&gt;&lt;w:rFonts w:ascii=&quot;Cambria Math&quot; w:h-ansi=&quot;Cambria Math&quot;/&gt;&lt;wx:font wx:val=&quot;Cambria Math&quot;/&gt;&lt;w:i/&gt;&lt;w:color w:val=&quot;000000&quot;/&gt;&lt;w:sz-cs w:val=&quot;24&quot;/&gt;&lt;w:vertAlign w:val=&quot;subscript&quot;/&gt;&lt;/w:rPr&gt;&lt;m:t&gt; &lt;/m:t&gt;&lt;/m:r&gt;&lt;/m:sub&gt;&lt;/m:sSub&gt;&lt;m:r&gt;&lt;w:rPr&gt;&lt;w:rFonts w:ascii=&quot;Cambria Math&quot; w:h-ansi=&quot;Cambria Math&quot;/&gt;&lt;wx:font wx:val=&quot;Cambria Math&quot;/&gt;&lt;w:i/&gt;&lt;w:color w:val=&quot;000000&quot;/&gt;&lt;w:sz-cs w:val=&quot;24&quot;/&gt;&lt;w:vertAlign w:val=&quot;subscript&quot;/&gt;&lt;/w:rPr&gt;&lt;m:t&gt;+ &lt;/m:t&gt;&lt;/m:r&gt;&lt;m:sSub&gt;&lt;m:sSubPr&gt;&lt;m:ctrlPr&gt;&lt;w:rPr&gt;&lt;w:rFonts w:ascii=&quot;Cambria Math&quot; w:h-ansi=&quot;Cambria Math&quot;/&gt;&lt;wx:font wx:val=&quot;Cambria Math&quot;/&gt;&lt;w:i/&gt;&lt;w:i-cs/&gt;&lt;w:color w:val=&quot;000000&quot;/&gt;&lt;w:sz-cs w:val=&quot;24&quot;/&gt;&lt;w:vertAlign w:val=&quot;subscript&quot;/&gt;&lt;/w:rPr&gt;&lt;/m:ctrlPr&gt;&lt;/m:sSubPr&gt;&lt;m:e&gt;&lt;m:r&gt;&lt;w:rPr&gt;&lt;w:rFonts w:ascii=&quot;Cambria Math&quot; w:h-ansi=&quot;Cambria Math&quot;/&gt;&lt;wx:font wx:val=&quot;Cambria Math&quot;/&gt;&lt;w:i/&gt;&lt;w:color w:val=&quot;000000&quot;/&gt;&lt;w:sz-cs w:val=&quot;24&quot;/&gt;&lt;w:vertAlign w:val=&quot;subscript&quot;/&gt;&lt;/w:rPr&gt;&lt;m:t&gt;D&lt;/m:t&gt;&lt;/m:r&gt;&lt;/m:e&gt;&lt;m:sub&gt;&lt;m:r&gt;&lt;w:rPr&gt;&lt;w:rFonts w:ascii=&quot;Cambria Math&quot; w:h-ansi=&quot;Cambria Math&quot;/&gt;&lt;wx:font wx:val=&quot;Cambria Math&quot;/&gt;&lt;w:i/&gt;&lt;w:color w:val=&quot;000000&quot;/&gt;&lt;w:sz-cs w:val=&quot;24&quot;/&gt;&lt;w:vertAlign w:val=&quot;subscript&quot;/&gt;&lt;/w:rPr&gt;&lt;m:t&gt;i&lt;/m:t&gt;&lt;/m:r&gt;&lt;m:d&gt;&lt;m:dPr&gt;&lt;m:ctrlPr&gt;&lt;w:rPr&gt;&lt;w:rFonts w:ascii=&quot;Cambria Math&quot; w:h-ansi=&quot;Cambria Math&quot;/&gt;&lt;wx:font wx:val=&quot;Cambria Math&quot;/&gt;&lt;w:i/&gt;&lt;w:i-cs/&gt;&lt;w:color w:val=&quot;000000&quot;/&gt;&lt;w:sz-cs w:val=&quot;24&quot;/&gt;&lt;w:vertAlign w:val=&quot;subscript&quot;/&gt;&lt;/w:rPr&gt;&lt;/m:ctrlPr&gt;&lt;/m:dPr&gt;&lt;m:e&gt;&lt;m:r&gt;&lt;w:rPr&gt;&lt;w:rFonts w:ascii=&quot;Cambria Math&quot; w:h-ansi=&quot;Cambria Math&quot;/&gt;&lt;wx:font wx:val=&quot;Cambria Math&quot;/&gt;&lt;w:i/&gt;&lt;w:color w:val=&quot;000000&quot;/&gt;&lt;w:sz-cs w:val=&quot;24&quot;/&gt;&lt;w:vertAlign w:val=&quot;subscript&quot;/&gt;&lt;/w:rPr&gt;&lt;m:t&gt;U&lt;/m:t&gt;&lt;/m:r&gt;&lt;/m:e&gt;&lt;/m:d&gt;&lt;m:r&gt;&lt;w:rPr&gt;&lt;w:rFonts w:ascii=&quot;Cambria Math&quot; w:h-ansi=&quot;Cambria Math&quot;/&gt;&lt;wx:font wx:val=&quot;Cambria Math&quot;/&gt;&lt;w:i/&gt;&lt;w:color w:val=&quot;000000&quot;/&gt;&lt;w:sz-cs w:val=&quot;24&quot;/&gt;&lt;w:vertAlign w:val=&quot;subscript&quot;/&gt;&lt;/w:rPr&gt;&lt;m:t&gt; &lt;/m:t&gt;&lt;/m:r&gt;&lt;/m:sub&gt;&lt;/m:sSub&gt;&lt;/m:num&gt;&lt;m:den&gt;&lt;m:r&gt;&lt;w:rPr&gt;&lt;w:rFonts w:ascii=&quot;Cambria Math&quot; w:h-ansi=&quot;Cambria Math&quot;/&gt;&lt;wx:font wx:val=&quot;Cambria Math&quot;/&gt;&lt;w:i/&gt;&lt;w:color w:val=&quot;000000&quot;/&gt;&lt;w:sz-cs w:val=&quot;24&quot;/&gt;&lt;w:vertAlign w:val=&quot;subscript&quot;/&gt;&lt;/w:rPr&gt;&lt;m:t&gt;6&lt;/m:t&gt;&lt;/m:r&gt;&lt;/m:den&gt;&lt;/m:f&gt;&lt;m:r&gt;&lt;w:rPr&gt;&lt;w:rFonts w:ascii=&quot;Cambria Math&quot; w:fareast=&quot;Cambria Math&quot; w:h-ansi=&quot;Cambria Math&quot;/&gt;&lt;wx:font wx:val=&quot;Cambria Math&quot;/&gt;&lt;w:i/&gt;&lt;w:color w:val=&quot;000000&quot;/&gt;&lt;w:sz-cs w:val=&quot;24&quot;/&gt;&lt;w:vertAlign w:val=&quot;subscript&quot;/&gt;&lt;/w:rPr&gt;&lt;m:t&gt; &lt;/m:t&gt;&lt;/m:r&gt;&lt;/m:oMath&gt;&lt;/m:oMathPara&gt;&lt;/w:p&gt;&lt;w:sectPr wsp:rsidR=&quot;00000000&quot; wsp:rsidRPr=&quot;00E51A91&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p>
    <w:p w14:paraId="4E337FAE" w14:textId="77777777" w:rsidR="00313877" w:rsidRDefault="00313877" w:rsidP="00313877">
      <w:pPr>
        <w:ind w:firstLine="720"/>
        <w:rPr>
          <w:color w:val="000000"/>
        </w:rPr>
      </w:pPr>
    </w:p>
    <w:p w14:paraId="6EB4904F" w14:textId="4DCCD448" w:rsidR="00313877" w:rsidRPr="00AA6C3C" w:rsidRDefault="00313877" w:rsidP="006655CB">
      <w:pPr>
        <w:rPr>
          <w:color w:val="000000"/>
        </w:rPr>
      </w:pPr>
      <w:r w:rsidRPr="00AA6C3C">
        <w:rPr>
          <w:color w:val="000000"/>
        </w:rPr>
        <w:t xml:space="preserve"> </w:t>
      </w:r>
      <w:r w:rsidRPr="00AA6C3C">
        <w:rPr>
          <w:i/>
          <w:color w:val="000000"/>
        </w:rPr>
        <w:t>D</w:t>
      </w:r>
      <w:r w:rsidRPr="00AA6C3C">
        <w:rPr>
          <w:i/>
          <w:color w:val="000000"/>
          <w:vertAlign w:val="subscript"/>
        </w:rPr>
        <w:t>i(</w:t>
      </w:r>
      <w:proofErr w:type="spellStart"/>
      <w:r w:rsidRPr="00AA6C3C">
        <w:rPr>
          <w:i/>
          <w:color w:val="000000"/>
          <w:vertAlign w:val="subscript"/>
        </w:rPr>
        <w:t>Wh</w:t>
      </w:r>
      <w:proofErr w:type="spellEnd"/>
      <w:r w:rsidRPr="00AA6C3C">
        <w:rPr>
          <w:i/>
          <w:color w:val="000000"/>
          <w:vertAlign w:val="subscript"/>
        </w:rPr>
        <w:t>),</w:t>
      </w:r>
      <w:r w:rsidRPr="00AA6C3C">
        <w:rPr>
          <w:i/>
          <w:color w:val="000000"/>
        </w:rPr>
        <w:t xml:space="preserve"> D</w:t>
      </w:r>
      <w:r w:rsidRPr="00AA6C3C">
        <w:rPr>
          <w:i/>
          <w:color w:val="000000"/>
          <w:vertAlign w:val="subscript"/>
        </w:rPr>
        <w:t>i(Bl),</w:t>
      </w:r>
      <w:r w:rsidRPr="00AA6C3C">
        <w:rPr>
          <w:i/>
          <w:color w:val="000000"/>
        </w:rPr>
        <w:t xml:space="preserve"> D</w:t>
      </w:r>
      <w:r w:rsidRPr="00AA6C3C">
        <w:rPr>
          <w:i/>
          <w:color w:val="000000"/>
          <w:vertAlign w:val="subscript"/>
        </w:rPr>
        <w:t>i(Hi),</w:t>
      </w:r>
      <w:r w:rsidRPr="00AA6C3C">
        <w:rPr>
          <w:color w:val="000000"/>
        </w:rPr>
        <w:t xml:space="preserve"> </w:t>
      </w:r>
      <w:r w:rsidRPr="00AA6C3C">
        <w:rPr>
          <w:i/>
          <w:color w:val="000000"/>
        </w:rPr>
        <w:t>D</w:t>
      </w:r>
      <w:r w:rsidRPr="00AA6C3C">
        <w:rPr>
          <w:i/>
          <w:color w:val="000000"/>
          <w:vertAlign w:val="subscript"/>
        </w:rPr>
        <w:t>i(As),</w:t>
      </w:r>
      <w:r w:rsidRPr="00AA6C3C">
        <w:rPr>
          <w:i/>
          <w:color w:val="000000"/>
        </w:rPr>
        <w:t xml:space="preserve"> </w:t>
      </w:r>
      <w:r w:rsidRPr="00AA6C3C">
        <w:rPr>
          <w:i/>
          <w:iCs/>
          <w:color w:val="000000"/>
        </w:rPr>
        <w:t>D</w:t>
      </w:r>
      <w:r w:rsidRPr="00AA6C3C">
        <w:rPr>
          <w:i/>
          <w:iCs/>
          <w:color w:val="000000"/>
          <w:vertAlign w:val="subscript"/>
        </w:rPr>
        <w:t>i(Na)</w:t>
      </w:r>
      <w:r w:rsidRPr="00AA6C3C">
        <w:rPr>
          <w:color w:val="000000"/>
        </w:rPr>
        <w:t xml:space="preserve">, </w:t>
      </w:r>
      <w:r w:rsidRPr="00AA6C3C">
        <w:rPr>
          <w:i/>
          <w:color w:val="000000"/>
        </w:rPr>
        <w:t>and D</w:t>
      </w:r>
      <w:r w:rsidRPr="00AA6C3C">
        <w:rPr>
          <w:i/>
          <w:color w:val="000000"/>
          <w:vertAlign w:val="subscript"/>
        </w:rPr>
        <w:t>i(</w:t>
      </w:r>
      <w:r w:rsidRPr="00AA6C3C">
        <w:rPr>
          <w:i/>
          <w:iCs/>
          <w:color w:val="000000"/>
          <w:vertAlign w:val="subscript"/>
        </w:rPr>
        <w:t>U</w:t>
      </w:r>
      <w:r w:rsidRPr="00AA6C3C">
        <w:rPr>
          <w:i/>
          <w:color w:val="000000"/>
          <w:vertAlign w:val="subscript"/>
        </w:rPr>
        <w:t>)</w:t>
      </w:r>
      <w:r w:rsidRPr="00AA6C3C">
        <w:rPr>
          <w:color w:val="000000"/>
        </w:rPr>
        <w:t xml:space="preserve"> are the disparity indexes for people who are white, Black, Hispanic/Latino, Asian or Pacific Islander, Native American, and of unknown race, respectively, in a certain employment category.</w:t>
      </w:r>
      <w:r w:rsidR="0031525D">
        <w:rPr>
          <w:color w:val="000000"/>
        </w:rPr>
        <w:t xml:space="preserve"> </w:t>
      </w:r>
      <w:r w:rsidRPr="00AA6C3C">
        <w:rPr>
          <w:color w:val="000000"/>
        </w:rPr>
        <w:t xml:space="preserve">For example, if the sample patent data for a school had a disparity index for men on staff of 1 and a disparity index for women on staff of 0.33, then the aggregate disparity index is (1+0.33)/2 = 0.665. The aggregate disparity ratio for women on staff would be calculated as 0.665/0.33 = 2.01. Using this example, this shows that the likelihood of the average person on staff being named as an inventor on a patent is 2.01 times higher than the likelihood that a woman is named as a patent inventor. </w:t>
      </w:r>
    </w:p>
    <w:p w14:paraId="20112794" w14:textId="762C7AD8" w:rsidR="00313877" w:rsidRDefault="00313877" w:rsidP="00313877">
      <w:pPr>
        <w:ind w:firstLine="720"/>
        <w:rPr>
          <w:color w:val="000000"/>
        </w:rPr>
      </w:pPr>
      <w:bookmarkStart w:id="8" w:name="_heading=h.z337ya" w:colFirst="0" w:colLast="0"/>
      <w:bookmarkStart w:id="9" w:name="_Hlk74924021"/>
      <w:bookmarkEnd w:id="8"/>
      <w:r w:rsidRPr="00AA6C3C">
        <w:rPr>
          <w:color w:val="000000"/>
        </w:rPr>
        <w:t>I ran each of these three models on both a per-school and per-university entity set basis. To convert the disparity index or disparity ratio from a per-school analysis to a per-university entity set (</w:t>
      </w:r>
      <w:r w:rsidRPr="00AA6C3C">
        <w:rPr>
          <w:i/>
          <w:color w:val="000000"/>
        </w:rPr>
        <w:t>D(</w:t>
      </w:r>
      <w:r w:rsidRPr="00AA6C3C">
        <w:rPr>
          <w:i/>
          <w:color w:val="000000"/>
          <w:vertAlign w:val="subscript"/>
        </w:rPr>
        <w:t>UES)</w:t>
      </w:r>
      <w:r w:rsidRPr="00AA6C3C">
        <w:rPr>
          <w:color w:val="000000"/>
        </w:rPr>
        <w:t xml:space="preserve">), I weighted </w:t>
      </w:r>
      <w:r w:rsidRPr="00AA6C3C">
        <w:rPr>
          <w:color w:val="000000"/>
        </w:rPr>
        <w:lastRenderedPageBreak/>
        <w:t>the results by the percent</w:t>
      </w:r>
      <w:r w:rsidR="0031525D">
        <w:rPr>
          <w:color w:val="000000"/>
        </w:rPr>
        <w:t>age</w:t>
      </w:r>
      <w:r w:rsidRPr="00AA6C3C">
        <w:rPr>
          <w:color w:val="000000"/>
        </w:rPr>
        <w:t xml:space="preserve"> of patents produced by the school relative to other schools in the university entity set as follows:</w:t>
      </w:r>
    </w:p>
    <w:p w14:paraId="4D281C6D" w14:textId="77777777" w:rsidR="00313877" w:rsidRPr="00AA6C3C" w:rsidRDefault="00313877" w:rsidP="00313877">
      <w:pPr>
        <w:ind w:firstLine="720"/>
        <w:rPr>
          <w:color w:val="000000"/>
        </w:rPr>
      </w:pPr>
    </w:p>
    <w:p w14:paraId="16D75C44" w14:textId="77777777" w:rsidR="00313877" w:rsidRPr="00AA6C3C" w:rsidRDefault="00622B02" w:rsidP="00313877">
      <w:pPr>
        <w:jc w:val="center"/>
        <w:rPr>
          <w:color w:val="000000"/>
          <w:vertAlign w:val="subscript"/>
        </w:rPr>
      </w:pPr>
      <w:r>
        <w:rPr>
          <w:noProof/>
        </w:rPr>
        <w:pict w14:anchorId="67AE04BD">
          <v:shape id="_x0000_i1025" type="#_x0000_t75" alt="" style="width:248.75pt;height:18pt;mso-width-percent:0;mso-height-percent:0;mso-width-percent:0;mso-height-percent:0" equationxml="&lt;?xml version=&quot;1.0&quot; encoding=&quot;UTF-8&quot; standalone=&quot;yes&quot;?&gt;&#13;&#13;&#13;&#13;&#13;&#13;&#13;&#13;&#13;&#13;&#13;&#13;&#13;&#13;&#13;&#10;&lt;?mso-application progid=&quot;Word.Document&quot;?&gt;&#13;&#13;&#13;&#13;&#13;&#13;&#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16sdtdh=&quot;http://schemas.microsoft.com/office/word/2020/wordml/sdtdatahash&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9&quot;/&gt;&lt;w:doNotEmbedSystemFonts/&gt;&lt;w:stylePaneFormatFilter w:val=&quot;3F01&quot;/&gt;&lt;w:defaultTabStop w:val=&quot;720&quot;/&gt;&lt;w:evenAndOddHeaders/&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F3A51&quot;/&gt;&lt;wsp:rsid wsp:val=&quot;00017D0A&quot;/&gt;&lt;wsp:rsid wsp:val=&quot;000D0CDB&quot;/&gt;&lt;wsp:rsid wsp:val=&quot;00112A83&quot;/&gt;&lt;wsp:rsid wsp:val=&quot;002318B9&quot;/&gt;&lt;wsp:rsid wsp:val=&quot;00233466&quot;/&gt;&lt;wsp:rsid wsp:val=&quot;002A53F4&quot;/&gt;&lt;wsp:rsid wsp:val=&quot;002C2FE9&quot;/&gt;&lt;wsp:rsid wsp:val=&quot;002F1D10&quot;/&gt;&lt;wsp:rsid wsp:val=&quot;002F3569&quot;/&gt;&lt;wsp:rsid wsp:val=&quot;00302954&quot;/&gt;&lt;wsp:rsid wsp:val=&quot;00347521&quot;/&gt;&lt;wsp:rsid wsp:val=&quot;00384F28&quot;/&gt;&lt;wsp:rsid wsp:val=&quot;00471E15&quot;/&gt;&lt;wsp:rsid wsp:val=&quot;004809BB&quot;/&gt;&lt;wsp:rsid wsp:val=&quot;004D7242&quot;/&gt;&lt;wsp:rsid wsp:val=&quot;004E4818&quot;/&gt;&lt;wsp:rsid wsp:val=&quot;005C7763&quot;/&gt;&lt;wsp:rsid wsp:val=&quot;005F320D&quot;/&gt;&lt;wsp:rsid wsp:val=&quot;00614CB4&quot;/&gt;&lt;wsp:rsid wsp:val=&quot;00680B1A&quot;/&gt;&lt;wsp:rsid wsp:val=&quot;00684675&quot;/&gt;&lt;wsp:rsid wsp:val=&quot;006A4DBC&quot;/&gt;&lt;wsp:rsid wsp:val=&quot;006A6934&quot;/&gt;&lt;wsp:rsid wsp:val=&quot;006E4965&quot;/&gt;&lt;wsp:rsid wsp:val=&quot;00707318&quot;/&gt;&lt;wsp:rsid wsp:val=&quot;007228FC&quot;/&gt;&lt;wsp:rsid wsp:val=&quot;007245A6&quot;/&gt;&lt;wsp:rsid wsp:val=&quot;00812919&quot;/&gt;&lt;wsp:rsid wsp:val=&quot;00870B12&quot;/&gt;&lt;wsp:rsid wsp:val=&quot;00883D69&quot;/&gt;&lt;wsp:rsid wsp:val=&quot;008F6540&quot;/&gt;&lt;wsp:rsid wsp:val=&quot;00903BFC&quot;/&gt;&lt;wsp:rsid wsp:val=&quot;009375D6&quot;/&gt;&lt;wsp:rsid wsp:val=&quot;0099112C&quot;/&gt;&lt;wsp:rsid wsp:val=&quot;009D39D2&quot;/&gt;&lt;wsp:rsid wsp:val=&quot;009E1615&quot;/&gt;&lt;wsp:rsid wsp:val=&quot;00AA2981&quot;/&gt;&lt;wsp:rsid wsp:val=&quot;00AA6C3C&quot;/&gt;&lt;wsp:rsid wsp:val=&quot;00BA345B&quot;/&gt;&lt;wsp:rsid wsp:val=&quot;00BE7BCC&quot;/&gt;&lt;wsp:rsid wsp:val=&quot;00C333B9&quot;/&gt;&lt;wsp:rsid wsp:val=&quot;00C81746&quot;/&gt;&lt;wsp:rsid wsp:val=&quot;00C84702&quot;/&gt;&lt;wsp:rsid wsp:val=&quot;00C857EF&quot;/&gt;&lt;wsp:rsid wsp:val=&quot;00CA354F&quot;/&gt;&lt;wsp:rsid wsp:val=&quot;00D238E5&quot;/&gt;&lt;wsp:rsid wsp:val=&quot;00D30954&quot;/&gt;&lt;wsp:rsid wsp:val=&quot;00D45A54&quot;/&gt;&lt;wsp:rsid wsp:val=&quot;00DE429E&quot;/&gt;&lt;wsp:rsid wsp:val=&quot;00DE478D&quot;/&gt;&lt;wsp:rsid wsp:val=&quot;00DF09CD&quot;/&gt;&lt;wsp:rsid wsp:val=&quot;00E2511C&quot;/&gt;&lt;wsp:rsid wsp:val=&quot;00E57BC7&quot;/&gt;&lt;wsp:rsid wsp:val=&quot;00E67E67&quot;/&gt;&lt;wsp:rsid wsp:val=&quot;00EF3A51&quot;/&gt;&lt;wsp:rsid wsp:val=&quot;00F47D20&quot;/&gt;&lt;wsp:rsid wsp:val=&quot;00F84B86&quot;/&gt;&lt;wsp:rsid wsp:val=&quot;00FA45DD&quot;/&gt;&lt;wsp:rsid wsp:val=&quot;00FE0065&quot;/&gt;&lt;/wsp:rsids&gt;&lt;/w:docPr&gt;&lt;w:body&gt;&lt;wx:sect&gt;&lt;w:p wsp:rsidR=&quot;00000000&quot; wsp:rsidRPr=&quot;00347521&quot; wsp:rsidRDefault=&quot;00347521&quot; wsp:rsidP=&quot;00347521&quot;&gt;&lt;m:oMathPara&gt;&lt;m:oMath&gt;&lt;m:sSub&gt;&lt;m:sSubPr&gt;&lt;m:ctrlPr&gt;&lt;w:rPr&gt;&lt;w:rFonts w:ascii=&quot;Cambria Math&quot; w:h-ansi=&quot;Cambria Math&quot;/&gt;&lt;wx:font wx:val=&quot;Cambria Math&quot;/&gt;&lt;w:i/&gt;&lt;w:color w:val=&quot;000000&quot;/&gt;&lt;w:sz-cs w:val=&quot;24&quot;/&gt;&lt;w:vertAlign w:val=&quot;subscript&quot;/&gt;&lt;/w:rPr&gt;&lt;/m:ctrlPr&gt;&lt;/m:sSubPr&gt;&lt;m:e&gt;&lt;m:r&gt;&lt;w:rPr&gt;&lt;w:rFonts w:ascii=&quot;Cambria Math&quot; w:fareast=&quot;Cambria Math&quot; w:h-ansi=&quot;Cambria Math&quot;/&gt;&lt;wx:font wx:val=&quot;Cambria Math&quot;/&gt;&lt;w:i/&gt;&lt;w:color w:val=&quot;000000&quot;/&gt;&lt;w:sz-cs w:val=&quot;24&quot;/&gt;&lt;w:vertAlign w:val=&quot;subscript&quot;/&gt;&lt;/w:rPr&gt;&lt;m:t&gt;D&lt;/m:t&gt;&lt;/m:r&gt;&lt;/m:e&gt;&lt;m:sub&gt;&lt;m:r&gt;&lt;w:rPr&gt;&lt;w:rFonts w:ascii=&quot;Cambria Math&quot; w:fareast=&quot;Cambria Math&quot; w:h-ansi=&quot;Cambria Math&quot;/&gt;&lt;wx:font wx:val=&quot;Cambria Math&quot;/&gt;&lt;w:i/&gt;&lt;w:color w:val=&quot;000000&quot;/&gt;&lt;w:sz-cs w:val=&quot;24&quot;/&gt;&lt;w:vertAlign w:val=&quot;subscript&quot;/&gt;&lt;/w:rPr&gt;&lt;m:t&gt;(UES)&lt;/m:t&gt;&lt;/m:r&gt;&lt;/m:sub&gt;&lt;/m:sSub&gt;&lt;m:r&gt;&lt;w:rPr&gt;&lt;w:rFonts w:ascii=&quot;Cambria Math&quot; w:fareast=&quot;Cambria Math&quot; w:h-ansi=&quot;Cambria Math&quot;/&gt;&lt;wx:font wx:val=&quot;Cambria Math&quot;/&gt;&lt;w:i/&gt;&lt;w:color w:val=&quot;000000&quot;/&gt;&lt;w:sz-cs w:val=&quot;24&quot;/&gt;&lt;w:vertAlign w:val=&quot;subscript&quot;/&gt;&lt;/w:rPr&gt;&lt;m:t&gt;= &lt;/m:t&gt;&lt;/m:r&gt;&lt;m:sSub&gt;&lt;m:sSubPr&gt;&lt;m:ctrlPr&gt;&lt;w:rPr&gt;&lt;w:rFonts w:ascii=&quot;Cambria Math&quot; w:h-ansi=&quot;Cambria Math&quot;/&gt;&lt;wx:font wx:val=&quot;Cambria Math&quot;/&gt;&lt;w:i/&gt;&lt;w:color w:val=&quot;000000&quot;/&gt;&lt;w:sz-cs w:val=&quot;24&quot;/&gt;&lt;w:vertAlign w:val=&quot;subscript&quot;/&gt;&lt;/w:rPr&gt;&lt;/m:ctrlPr&gt;&lt;/m:sSubPr&gt;&lt;m:e&gt;&lt;m:r&gt;&lt;w:rPr&gt;&lt;w:rFonts w:ascii=&quot;Cambria Math&quot; w:fareast=&quot;Cambria Math&quot; w:h-ansi=&quot;Cambria Math&quot;/&gt;&lt;wx:font wx:val=&quot;Cambria Math&quot;/&gt;&lt;w:i/&gt;&lt;w:color w:val=&quot;000000&quot;/&gt;&lt;w:sz-cs w:val=&quot;24&quot;/&gt;&lt;w:vertAlign w:val=&quot;subscript&quot;/&gt;&lt;/w:rPr&gt;&lt;m:t&gt;D&lt;/m:t&gt;&lt;/m:r&gt;&lt;/m:e&gt;&lt;m:sub&gt;&lt;m:r&gt;&lt;w:rPr&gt;&lt;w:rFonts w:ascii=&quot;Cambria Math&quot; w:fareast=&quot;Cambria Math&quot; w:h-ansi=&quot;Cambria Math&quot;/&gt;&lt;wx:font wx:val=&quot;Cambria Math&quot;/&gt;&lt;w:i/&gt;&lt;w:color w:val=&quot;000000&quot;/&gt;&lt;w:sz-cs w:val=&quot;24&quot;/&gt;&lt;w:vertAlign w:val=&quot;subscript&quot;/&gt;&lt;/w:rPr&gt;&lt;m:t&gt;S1&lt;/m:t&gt;&lt;/m:r&gt;&lt;/m:sub&gt;&lt;/m:sSub&gt;&lt;m:r&gt;&lt;w:rPr&gt;&lt;w:rFonts w:ascii=&quot;Cambria Math&quot; w:fareast=&quot;Cambria Math&quot; w:h-ansi=&quot;Cambria Math&quot;/&gt;&lt;wx:font wx:val=&quot;Cambria Math&quot;/&gt;&lt;w:i/&gt;&lt;w:color w:val=&quot;000000&quot;/&gt;&lt;w:sz-cs w:val=&quot;24&quot;/&gt;&lt;w:vertAlign w:val=&quot;subscript&quot;/&gt;&lt;/w:rPr&gt;&lt;m:t&gt;*&lt;/m:t&gt;&lt;/m:r&gt;&lt;m:sSub&gt;&lt;m:sSubPr&gt;&lt;m:ctrlPr&gt;&lt;w:rPr&gt;&lt;w:rFonts w:ascii=&quot;Cambria Math&quot; w:h-ansi=&quot;Cambria Math&quot;/&gt;&lt;wx:font wx:val=&quot;Cambria Math&quot;/&gt;&lt;w:i/&gt;&lt;w:i-cs/&gt;&lt;w:color w:val=&quot;000000&quot;/&gt;&lt;w:sz-cs w:val=&quot;24&quot;/&gt;&lt;w:vertAlign w:val=&quot;subscript&quot;/&gt;&lt;/w:rPr&gt;&lt;/m:ctrlPr&gt;&lt;/m:sSubPr&gt;&lt;m:e&gt;&lt;m:r&gt;&lt;w:rPr&gt;&lt;w:rFonts w:ascii=&quot;Cambria Math&quot; w:h-ansi=&quot;Cambria Math&quot;/&gt;&lt;wx:font wx:val=&quot;Cambria Math&quot;/&gt;&lt;w:i/&gt;&lt;w:color w:val=&quot;000000&quot;/&gt;&lt;w:sz-cs w:val=&quot;24&quot;/&gt;&lt;w:vertAlign w:val=&quot;subscript&quot;/&gt;&lt;/w:rPr&gt;&lt;m:t&gt;W&lt;/m:t&gt;&lt;/m:r&gt;&lt;/m:e&gt;&lt;m:sub&gt;&lt;m:r&gt;&lt;w:rPr&gt;&lt;w:rFonts w:ascii=&quot;Cambria Math&quot; w:h-ansi=&quot;Cambria Math&quot;/&gt;&lt;wx:font wx:val=&quot;Cambria Math&quot;/&gt;&lt;w:i/&gt;&lt;w:color w:val=&quot;000000&quot;/&gt;&lt;w:sz-cs w:val=&quot;24&quot;/&gt;&lt;w:vertAlign w:val=&quot;subscript&quot;/&gt;&lt;/w:rPr&gt;&lt;m:t&gt;S1&lt;/m:t&gt;&lt;/m:r&gt;&lt;/m:sub&gt;&lt;/m:sSub&gt;&lt;m:r&gt;&lt;w:rPr&gt;&lt;w:rFonts w:ascii=&quot;Cambria Math&quot; w:fareast=&quot;Times New Roman&quot; w:h-ansi=&quot;Cambria Math&quot;/&gt;&lt;wx:font wx:val=&quot;Cambria Math&quot;/&gt;&lt;w:i/&gt;&lt;w:color w:val=&quot;000000&quot;/&gt;&lt;w:sz-cs w:val=&quot;24&quot;/&gt;&lt;w:vertAlign w:val=&quot;subscript&quot;/&gt;&lt;/w:rPr&gt;&lt;m:t&gt;+&lt;/m:t&gt;&lt;/m:r&gt;&lt;m:sSub&gt;&lt;m:sSubPr&gt;&lt;m:ctrlPr&gt;&lt;w:rPr&gt;&lt;w:rFonts w:ascii=&quot;Cambria Math&quot; w:h-ansi=&quot;Cambria Math&quot;/&gt;&lt;wx:font wx:val=&quot;Cambria Math&quot;/&gt;&lt;w:i/&gt;&lt;w:i-cs/&gt;&lt;w:color w:val=&quot;000000&quot;/&gt;&lt;w:sz-cs w:val=&quot;24&quot;/&gt;&lt;w:vertAlign w:val=&quot;subscript&quot;/&gt;&lt;/w:rPr&gt;&lt;/m:ctrlPr&gt;&lt;/m:sSubPr&gt;&lt;m:e&gt;&lt;m:r&gt;&lt;w:rPr&gt;&lt;w:rFonts w:ascii=&quot;Cambria Math&quot; w:h-ansi=&quot;Cambria Math&quot;/&gt;&lt;wx:font wx:val=&quot;Cambria Math&quot;/&gt;&lt;w:i/&gt;&lt;w:color w:val=&quot;000000&quot;/&gt;&lt;w:sz-cs w:val=&quot;24&quot;/&gt;&lt;w:vertAlign w:val=&quot;subscript&quot;/&gt;&lt;/w:rPr&gt;&lt;m:t&gt;D&lt;/m:t&gt;&lt;/m:r&gt;&lt;/m:e&gt;&lt;m:sub&gt;&lt;m:r&gt;&lt;w:rPr&gt;&lt;w:rFonts w:ascii=&quot;Cambria Math&quot; w:h-ansi=&quot;Cambria Math&quot;/&gt;&lt;wx:font wx:val=&quot;Cambria Math&quot;/&gt;&lt;w:i/&gt;&lt;w:color w:val=&quot;000000&quot;/&gt;&lt;w:sz-cs w:val=&quot;24&quot;/&gt;&lt;w:vertAlign w:val=&quot;subscript&quot;/&gt;&lt;/w:rPr&gt;&lt;m:t&gt;S2&lt;/m:t&gt;&lt;/m:r&gt;&lt;/m:sub&gt;&lt;/m:sSub&gt;&lt;m:r&gt;&lt;w:rPr&gt;&lt;w:rFonts w:ascii=&quot;Cambria Math&quot; w:fareast=&quot;Cambria Math&quot; w:h-ansi=&quot;Cambria Math&quot;/&gt;&lt;wx:font wx:val=&quot;Cambria Math&quot;/&gt;&lt;w:i/&gt;&lt;w:color w:val=&quot;000000&quot;/&gt;&lt;w:sz-cs w:val=&quot;24&quot;/&gt;&lt;w:vertAlign w:val=&quot;subscript&quot;/&gt;&lt;/w:rPr&gt;&lt;m:t&gt;*&lt;/m:t&gt;&lt;/m:r&gt;&lt;m:sSub&gt;&lt;m:sSubPr&gt;&lt;m:ctrlPr&gt;&lt;w:rPr&gt;&lt;w:rFonts w:ascii=&quot;Cambria Math&quot; w:h-ansi=&quot;Cambria Math&quot;/&gt;&lt;wx:font wx:val=&quot;Cambria Math&quot;/&gt;&lt;w:i/&gt;&lt;w:i-cs/&gt;&lt;w:color w:val=&quot;000000&quot;/&gt;&lt;w:sz-cs w:val=&quot;24&quot;/&gt;&lt;w:vertAlign w:val=&quot;subscript&quot;/&gt;&lt;/w:rPr&gt;&lt;/m:ctrlPr&gt;&lt;/m:sSubPr&gt;&lt;m:e&gt;&lt;m:r&gt;&lt;w:rPr&gt;&lt;w:rFonts w:ascii=&quot;Cambria Math&quot; w:h-ansi=&quot;Cambria Math&quot;/&gt;&lt;wx:font wx:val=&quot;Cambria Math&quot;/&gt;&lt;w:i/&gt;&lt;w:color w:val=&quot;000000&quot;/&gt;&lt;w:sz-cs w:val=&quot;24&quot;/&gt;&lt;w:vertAlign w:val=&quot;subscript&quot;/&gt;&lt;/w:rPr&gt;&lt;m:t&gt;W&lt;/m:t&gt;&lt;/m:r&gt;&lt;/m:e&gt;&lt;m:sub&gt;&lt;m:r&gt;&lt;w:rPr&gt;&lt;w:rFonts w:ascii=&quot;Cambria Math&quot; w:h-ansi=&quot;Cambria Math&quot;/&gt;&lt;wx:font wx:val=&quot;Cambria Math&quot;/&gt;&lt;w:i/&gt;&lt;w:color w:val=&quot;000000&quot;/&gt;&lt;w:sz-cs w:val=&quot;24&quot;/&gt;&lt;w:vertAlign w:val=&quot;subscript&quot;/&gt;&lt;/w:rPr&gt;&lt;m:t&gt;S2&lt;/m:t&gt;&lt;/m:r&gt;&lt;/m:sub&gt;&lt;/m:sSub&gt;&lt;m:r&gt;&lt;w:rPr&gt;&lt;w:rFonts w:ascii=&quot;Cambria Math&quot; w:fareast=&quot;Cambria Math&quot; w:h-ansi=&quot;Cambria Math&quot;/&gt;&lt;wx:font wx:val=&quot;Cambria Math&quot;/&gt;&lt;w:i/&gt;&lt;w:color w:val=&quot;000000&quot;/&gt;&lt;w:sz-cs w:val=&quot;24&quot;/&gt;&lt;w:vertAlign w:val=&quot;subscript&quot;/&gt;&lt;/w:rPr&gt;&lt;m:t&gt;+&lt;/m:t&gt;&lt;/m:r&gt;&lt;m:sSub&gt;&lt;m:sSubPr&gt;&lt;m:ctrlPr&gt;&lt;w:rPr&gt;&lt;w:rFonts w:ascii=&quot;Cambria Math&quot; w:h-ansi=&quot;Cambria Math&quot;/&gt;&lt;wx:font wx:val=&quot;Cambria Math&quot;/&gt;&lt;w:i/&gt;&lt;w:color w:val=&quot;000000&quot;/&gt;&lt;w:sz-cs w:val=&quot;24&quot;/&gt;&lt;w:vertAlign w:val=&quot;subscript&quot;/&gt;&lt;/w:rPr&gt;&lt;/m:ctrlPr&gt;&lt;/m:sSubPr&gt;&lt;m:e&gt;&lt;m:r&gt;&lt;w:rPr&gt;&lt;w:rFonts w:ascii=&quot;Cambria Math&quot; w:fareast=&quot;Cambria Math&quot; w:h-ansi=&quot;Cambria Math&quot;/&gt;&lt;wx:font wx:val=&quot;Cambria Math&quot;/&gt;&lt;w:i/&gt;&lt;w:color w:val=&quot;000000&quot;/&gt;&lt;w:sz-cs w:val=&quot;24&quot;/&gt;&lt;w:vertAlign w:val=&quot;subscript&quot;/&gt;&lt;/w:rPr&gt;&lt;m:t&gt;D&lt;/m:t&gt;&lt;/m:r&gt;&lt;/m:e&gt;&lt;m:sub&gt;&lt;m:r&gt;&lt;w:rPr&gt;&lt;w:rFonts w:ascii=&quot;Cambria Math&quot; w:fareast=&quot;Cambria Math&quot; w:h-ansi=&quot;Cambria Math&quot;/&gt;&lt;wx:font wx:val=&quot;Cambria Math&quot;/&gt;&lt;w:i/&gt;&lt;w:color w:val=&quot;000000&quot;/&gt;&lt;w:sz-cs w:val=&quot;24&quot;/&gt;&lt;w:vertAlign w:val=&quot;subscript&quot;/&gt;&lt;/w:rPr&gt;&lt;m:t&gt;S3&lt;/m:t&gt;&lt;/m:r&gt;&lt;/m:sub&gt;&lt;/m:sSub&gt;&lt;m:r&gt;&lt;w:rPr&gt;&lt;w:rFonts w:ascii=&quot;Cambria Math&quot; w:fareast=&quot;Cambria Math&quot; w:h-ansi=&quot;Cambria Math&quot;/&gt;&lt;wx:font wx:val=&quot;Cambria Math&quot;/&gt;&lt;w:i/&gt;&lt;w:color w:val=&quot;000000&quot;/&gt;&lt;w:sz-cs w:val=&quot;24&quot;/&gt;&lt;w:vertAlign w:val=&quot;subscript&quot;/&gt;&lt;/w:rPr&gt;&lt;m:t&gt;*&lt;/m:t&gt;&lt;/m:r&gt;&lt;m:sSub&gt;&lt;m:sSubPr&gt;&lt;m:ctrlPr&gt;&lt;w:rPr&gt;&lt;w:rFonts w:ascii=&quot;Cambria Math&quot; w:h-ansi=&quot;Cambria Math&quot;/&gt;&lt;wx:font wx:val=&quot;Cambria Math&quot;/&gt;&lt;w:i/&gt;&lt;w:i-cs/&gt;&lt;w:color w:val=&quot;000000&quot;/&gt;&lt;w:sz-cs w:val=&quot;24&quot;/&gt;&lt;w:vertAlign w:val=&quot;subscript&quot;/&gt;&lt;/w:rPr&gt;&lt;/m:ctrlPr&gt;&lt;/m:sSubPr&gt;&lt;m:e&gt;&lt;m:r&gt;&lt;w:rPr&gt;&lt;w:rFonts w:ascii=&quot;Cambria Math&quot; w:h-ansi=&quot;Cambria Math&quot;/&gt;&lt;wx:font wx:val=&quot;Cambria Math&quot;/&gt;&lt;w:i/&gt;&lt;w:color w:val=&quot;000000&quot;/&gt;&lt;w:sz-cs w:val=&quot;24&quot;/&gt;&lt;w:vertAlign w:val=&quot;subscript&quot;/&gt;&lt;/w:rPr&gt;&lt;m:t&gt;W&lt;/m:t&gt;&lt;/m:r&gt;&lt;/m:e&gt;&lt;m:sub&gt;&lt;m:r&gt;&lt;w:rPr&gt;&lt;w:rFonts w:ascii=&quot;Cambria Math&quot; w:h-ansi=&quot;Cambria Math&quot;/&gt;&lt;wx:font wx:val=&quot;Cambria Math&quot;/&gt;&lt;w:i/&gt;&lt;w:color w:val=&quot;000000&quot;/&gt;&lt;w:sz-cs w:val=&quot;24&quot;/&gt;&lt;w:vertAlign w:val=&quot;subscript&quot;/&gt;&lt;/w:rPr&gt;&lt;m:t&gt;S3&lt;/m:t&gt;&lt;/m:r&gt;&lt;/m:sub&gt;&lt;/m:sSub&gt;&lt;m:r&gt;&lt;w:rPr&gt;&lt;w:rFonts w:ascii=&quot;Cambria Math&quot; w:fareast=&quot;Times New Roman&quot; w:h-ansi=&quot;Cambria Math&quot;/&gt;&lt;wx:font wx:val=&quot;Cambria Math&quot;/&gt;&lt;w:i/&gt;&lt;w:color w:val=&quot;000000&quot;/&gt;&lt;w:sz-cs w:val=&quot;24&quot;/&gt;&lt;w:vertAlign w:val=&quot;subscript&quot;/&gt;&lt;/w:rPr&gt;&lt;m:t&gt;+‚Ä¶&lt;/m:t&gt;&lt;/m:r&gt;&lt;/m:oMath&gt;&lt;/m:oMathPara&gt;&lt;/w:p&gt;&lt;w:sectPr wsp:rsidR=&quot;00000000&quot; wsp:rsidRPr=&quot;00347521&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p>
    <w:p w14:paraId="5EFB47EF" w14:textId="77777777" w:rsidR="00313877" w:rsidRDefault="00313877" w:rsidP="00313877">
      <w:pPr>
        <w:ind w:firstLine="720"/>
        <w:rPr>
          <w:i/>
          <w:iCs/>
          <w:color w:val="000000"/>
        </w:rPr>
      </w:pPr>
    </w:p>
    <w:p w14:paraId="4968F705" w14:textId="1C794D94" w:rsidR="00313877" w:rsidRDefault="00313877" w:rsidP="006655CB">
      <w:pPr>
        <w:rPr>
          <w:color w:val="000000"/>
        </w:rPr>
      </w:pPr>
      <w:r w:rsidRPr="00AA6C3C">
        <w:rPr>
          <w:i/>
          <w:iCs/>
          <w:color w:val="000000"/>
        </w:rPr>
        <w:t>D</w:t>
      </w:r>
      <w:r w:rsidRPr="00AA6C3C">
        <w:rPr>
          <w:i/>
          <w:iCs/>
          <w:color w:val="000000"/>
          <w:vertAlign w:val="subscript"/>
        </w:rPr>
        <w:t>S</w:t>
      </w:r>
      <w:r w:rsidRPr="00AA6C3C">
        <w:rPr>
          <w:color w:val="000000"/>
        </w:rPr>
        <w:t xml:space="preserve"> is the disparity index or ratio calculated for the individual school (S1, S2, etc.). </w:t>
      </w:r>
      <w:r w:rsidRPr="00AA6C3C">
        <w:rPr>
          <w:i/>
          <w:iCs/>
          <w:color w:val="000000"/>
        </w:rPr>
        <w:t>W</w:t>
      </w:r>
      <w:r w:rsidRPr="00AA6C3C">
        <w:rPr>
          <w:i/>
          <w:iCs/>
          <w:color w:val="000000"/>
          <w:vertAlign w:val="subscript"/>
        </w:rPr>
        <w:t>S</w:t>
      </w:r>
      <w:r w:rsidRPr="00AA6C3C">
        <w:rPr>
          <w:color w:val="000000"/>
        </w:rPr>
        <w:t xml:space="preserve"> is the patent weight of each school. For example, if S1 had 500 patents, S2 had 300 patents, and S3 had 200 patents assigned to them from 2000-2015, </w:t>
      </w:r>
      <w:r w:rsidRPr="00AA6C3C">
        <w:rPr>
          <w:i/>
          <w:iCs/>
          <w:color w:val="000000"/>
        </w:rPr>
        <w:t>W</w:t>
      </w:r>
      <w:r w:rsidRPr="00AA6C3C">
        <w:rPr>
          <w:i/>
          <w:iCs/>
          <w:color w:val="000000"/>
          <w:vertAlign w:val="subscript"/>
        </w:rPr>
        <w:t>S1</w:t>
      </w:r>
      <w:r w:rsidRPr="00AA6C3C">
        <w:rPr>
          <w:color w:val="000000"/>
        </w:rPr>
        <w:t xml:space="preserve"> would be 500/(500+300+200) = 0.5, </w:t>
      </w:r>
      <w:r w:rsidRPr="00AA6C3C">
        <w:rPr>
          <w:i/>
          <w:iCs/>
          <w:color w:val="000000"/>
        </w:rPr>
        <w:t>W</w:t>
      </w:r>
      <w:r w:rsidRPr="00AA6C3C">
        <w:rPr>
          <w:i/>
          <w:iCs/>
          <w:color w:val="000000"/>
          <w:vertAlign w:val="subscript"/>
        </w:rPr>
        <w:t>S2</w:t>
      </w:r>
      <w:r w:rsidRPr="00AA6C3C">
        <w:rPr>
          <w:color w:val="000000"/>
        </w:rPr>
        <w:t xml:space="preserve"> would be 300/(500+300+200) = 0.3, and </w:t>
      </w:r>
      <w:r w:rsidRPr="00AA6C3C">
        <w:rPr>
          <w:i/>
          <w:iCs/>
          <w:color w:val="000000"/>
        </w:rPr>
        <w:t>W</w:t>
      </w:r>
      <w:r w:rsidRPr="00AA6C3C">
        <w:rPr>
          <w:i/>
          <w:iCs/>
          <w:color w:val="000000"/>
          <w:vertAlign w:val="subscript"/>
        </w:rPr>
        <w:t>S3</w:t>
      </w:r>
      <w:r w:rsidRPr="00AA6C3C">
        <w:rPr>
          <w:color w:val="000000"/>
        </w:rPr>
        <w:t xml:space="preserve"> would be 200/(500+300+200) = 0.2.</w:t>
      </w:r>
      <w:r w:rsidR="00830FC5">
        <w:rPr>
          <w:color w:val="000000"/>
        </w:rPr>
        <w:t xml:space="preserve"> </w:t>
      </w:r>
      <w:r w:rsidR="00830FC5" w:rsidRPr="00AA6C3C">
        <w:rPr>
          <w:color w:val="000000"/>
        </w:rPr>
        <w:t xml:space="preserve">For example, </w:t>
      </w:r>
      <w:r w:rsidR="00830FC5">
        <w:rPr>
          <w:color w:val="000000"/>
        </w:rPr>
        <w:t>to obtain the D</w:t>
      </w:r>
      <w:r w:rsidR="00830FC5" w:rsidRPr="00830FC5">
        <w:rPr>
          <w:color w:val="000000"/>
          <w:vertAlign w:val="subscript"/>
        </w:rPr>
        <w:t>UES</w:t>
      </w:r>
      <w:r w:rsidR="00830FC5">
        <w:rPr>
          <w:color w:val="000000"/>
        </w:rPr>
        <w:t xml:space="preserve"> for HRS, I multiplied each HRS school’s disparity school by the patent weight of that school W</w:t>
      </w:r>
      <w:r w:rsidR="00830FC5" w:rsidRPr="00830FC5">
        <w:rPr>
          <w:color w:val="000000"/>
          <w:vertAlign w:val="subscript"/>
        </w:rPr>
        <w:t>S</w:t>
      </w:r>
      <w:r w:rsidR="00830FC5">
        <w:rPr>
          <w:color w:val="000000"/>
        </w:rPr>
        <w:t>. I then summed each weighted disparity index in the set to obtain the expected value of the set.  This way, when reporting the aggregated patent average for the university entity set, I accurately approximated selecting patents from the total pool of the university entity set by accounting for the weight of the patent pools from each school.</w:t>
      </w:r>
    </w:p>
    <w:p w14:paraId="5CABC7ED" w14:textId="77777777" w:rsidR="00342B3E" w:rsidRDefault="005F7A1C" w:rsidP="00342B3E">
      <w:pPr>
        <w:rPr>
          <w:color w:val="000000"/>
        </w:rPr>
      </w:pPr>
      <w:r>
        <w:rPr>
          <w:color w:val="000000"/>
        </w:rPr>
        <w:t>I further calculated the</w:t>
      </w:r>
      <w:r w:rsidRPr="00EF3A51">
        <w:rPr>
          <w:color w:val="000000"/>
        </w:rPr>
        <w:t xml:space="preserve"> Chi-square value of each analysis </w:t>
      </w:r>
      <w:r>
        <w:rPr>
          <w:color w:val="000000"/>
        </w:rPr>
        <w:t>to determine whether</w:t>
      </w:r>
      <w:r w:rsidRPr="00EF3A51">
        <w:rPr>
          <w:color w:val="000000"/>
        </w:rPr>
        <w:t xml:space="preserve"> </w:t>
      </w:r>
      <w:r>
        <w:rPr>
          <w:color w:val="000000"/>
        </w:rPr>
        <w:t>(</w:t>
      </w:r>
      <w:r w:rsidRPr="00EF3A51">
        <w:rPr>
          <w:color w:val="000000"/>
        </w:rPr>
        <w:t xml:space="preserve">1) the gender distribution on university patents is different than the gender distribution at the university at every employment level and </w:t>
      </w:r>
      <w:r>
        <w:rPr>
          <w:color w:val="000000"/>
        </w:rPr>
        <w:t>(</w:t>
      </w:r>
      <w:r w:rsidRPr="00EF3A51">
        <w:rPr>
          <w:color w:val="000000"/>
        </w:rPr>
        <w:t>2) the race distribution on university patents is different than the race distribution at the university at every employment level.</w:t>
      </w:r>
      <w:r>
        <w:rPr>
          <w:rStyle w:val="FootnoteReference"/>
          <w:color w:val="000000"/>
        </w:rPr>
        <w:footnoteReference w:id="100"/>
      </w:r>
      <w:bookmarkEnd w:id="7"/>
      <w:bookmarkEnd w:id="9"/>
    </w:p>
    <w:p w14:paraId="262422A7" w14:textId="69BB57E7" w:rsidR="00F07B8A" w:rsidRPr="00293465" w:rsidRDefault="00F07B8A" w:rsidP="00BC5D4E">
      <w:pPr>
        <w:pStyle w:val="Heading2"/>
        <w:numPr>
          <w:ilvl w:val="0"/>
          <w:numId w:val="7"/>
        </w:numPr>
        <w:spacing w:after="120"/>
        <w:jc w:val="left"/>
      </w:pPr>
      <w:r w:rsidRPr="00AE73B8">
        <w:t>Assumptions</w:t>
      </w:r>
      <w:r w:rsidRPr="00293465">
        <w:t xml:space="preserve"> and Limitations</w:t>
      </w:r>
    </w:p>
    <w:p w14:paraId="5AD94631" w14:textId="5FCF134C" w:rsidR="00313877" w:rsidRPr="00AA6C3C" w:rsidRDefault="00313877" w:rsidP="00313877">
      <w:pPr>
        <w:ind w:firstLine="720"/>
        <w:rPr>
          <w:color w:val="000000"/>
        </w:rPr>
      </w:pPr>
      <w:r w:rsidRPr="00AA6C3C">
        <w:rPr>
          <w:color w:val="000000"/>
        </w:rPr>
        <w:t xml:space="preserve">The notion that this comparison indicates a quantitative race or gender disparity between the demographics present at the university and the demographics present on the patents relies on several assumptions. </w:t>
      </w:r>
    </w:p>
    <w:p w14:paraId="5C66BBA9" w14:textId="77777777" w:rsidR="00313877" w:rsidRPr="00AA6C3C" w:rsidRDefault="00313877" w:rsidP="00313877">
      <w:pPr>
        <w:ind w:firstLine="720"/>
        <w:rPr>
          <w:color w:val="000000"/>
        </w:rPr>
      </w:pPr>
      <w:r w:rsidRPr="00AA6C3C">
        <w:rPr>
          <w:color w:val="000000"/>
        </w:rPr>
        <w:lastRenderedPageBreak/>
        <w:t>First, I assumed that every inventor at the university assigned their invention to the university and that each named inventor in my sample was associated with the university.</w:t>
      </w:r>
      <w:r w:rsidRPr="00AA6C3C">
        <w:rPr>
          <w:color w:val="000000"/>
          <w:vertAlign w:val="superscript"/>
        </w:rPr>
        <w:footnoteReference w:id="101"/>
      </w:r>
      <w:r w:rsidRPr="00AA6C3C">
        <w:rPr>
          <w:color w:val="000000"/>
        </w:rPr>
        <w:t xml:space="preserve"> If a greater number of inventors of color and women assigned their invention exclusively to a company outside of their institution or failed to assign their invention at all, the results would incorrectly show that women and inventors of color are not being named on patents in an equitable ratio to their white and male peers. Moreover, if inventors unassociated with the university but named on the patent were more Asian, white, and/or male than the average population of STEM professors in the university, the results would also incorrectly estimate the racial and gender patent gap.</w:t>
      </w:r>
      <w:r w:rsidRPr="00AA6C3C">
        <w:rPr>
          <w:rStyle w:val="FootnoteReference"/>
          <w:color w:val="000000"/>
        </w:rPr>
        <w:footnoteReference w:id="102"/>
      </w:r>
      <w:r w:rsidRPr="00AA6C3C">
        <w:rPr>
          <w:color w:val="000000"/>
        </w:rPr>
        <w:t xml:space="preserve"> </w:t>
      </w:r>
    </w:p>
    <w:p w14:paraId="6C3A37E1" w14:textId="30EC8076" w:rsidR="00313877" w:rsidRPr="00AA6C3C" w:rsidRDefault="00313877" w:rsidP="00313877">
      <w:pPr>
        <w:ind w:firstLine="720"/>
        <w:rPr>
          <w:color w:val="000000"/>
        </w:rPr>
      </w:pPr>
      <w:r w:rsidRPr="00AA6C3C">
        <w:rPr>
          <w:color w:val="000000"/>
        </w:rPr>
        <w:t xml:space="preserve">Although both assumptions may prove false, there is no indication that </w:t>
      </w:r>
      <w:r w:rsidR="00795CB4">
        <w:rPr>
          <w:color w:val="000000"/>
        </w:rPr>
        <w:t>this</w:t>
      </w:r>
      <w:r w:rsidRPr="00AA6C3C">
        <w:rPr>
          <w:color w:val="000000"/>
        </w:rPr>
        <w:t xml:space="preserve"> would significantly impact the results of my assessment. I did not find that people identifying as a particular gender or race would favor assigning their invention to an outside company instead of the university. I also did not find that the demographics of inventors who self-fund and self-patent their invention, rather than go through the university technology licensing office, deviate from demographic representation at the university. Moreover, I found no indication that inventors unassociated with the university were any less diverse than STEM professors at universities. Therefore, I contend that, even if this assumption were to be proven false, the false assumption would not significantly affect the results herein. </w:t>
      </w:r>
    </w:p>
    <w:p w14:paraId="107EABC0" w14:textId="77777777" w:rsidR="00313877" w:rsidRPr="00AA6C3C" w:rsidRDefault="00313877" w:rsidP="00313877">
      <w:pPr>
        <w:ind w:firstLine="720"/>
        <w:rPr>
          <w:color w:val="000000"/>
        </w:rPr>
      </w:pPr>
      <w:r w:rsidRPr="00AA6C3C">
        <w:rPr>
          <w:color w:val="000000"/>
        </w:rPr>
        <w:t>Next, I assumed there was no outside influence driving</w:t>
      </w:r>
      <w:r>
        <w:rPr>
          <w:color w:val="000000"/>
        </w:rPr>
        <w:t xml:space="preserve"> a certain demographic of</w:t>
      </w:r>
      <w:r w:rsidRPr="00AA6C3C">
        <w:rPr>
          <w:color w:val="000000"/>
        </w:rPr>
        <w:t xml:space="preserve"> inventors towards or away from patenting their inventions. Outside funding opportunities, for example, could influence an individual’s decision to pursue a patent. If a company is paying for research and expects to receive a patent in exchange for their funding, the researcher may decide to pursue a patent more enthusiastically than if they were funding their own research. If there was an outside influence significantly contributing to this patent disparity, the comparison might need to take those funding resources into account when classifying “peers” within a research space. </w:t>
      </w:r>
    </w:p>
    <w:p w14:paraId="668FA5B6" w14:textId="77777777" w:rsidR="00313877" w:rsidRPr="00AA6C3C" w:rsidRDefault="00313877" w:rsidP="00313877">
      <w:pPr>
        <w:ind w:firstLine="720"/>
        <w:rPr>
          <w:color w:val="000000"/>
        </w:rPr>
      </w:pPr>
      <w:r w:rsidRPr="00AA6C3C">
        <w:rPr>
          <w:color w:val="000000"/>
        </w:rPr>
        <w:t>Male and white professors are often better funded than their female and Black peers. First-time female principal investigators have a median grant size of $126,615, which is about 24% less than the average first-time male principal investigator’s median grant of $165,721.</w:t>
      </w:r>
      <w:r w:rsidRPr="00AA6C3C">
        <w:rPr>
          <w:rStyle w:val="FootnoteReference"/>
          <w:color w:val="000000"/>
        </w:rPr>
        <w:footnoteReference w:id="103"/>
      </w:r>
      <w:r w:rsidRPr="00AA6C3C">
        <w:rPr>
          <w:color w:val="000000"/>
        </w:rPr>
        <w:t xml:space="preserve"> The funding rate </w:t>
      </w:r>
      <w:r w:rsidRPr="00AA6C3C">
        <w:rPr>
          <w:color w:val="000000"/>
        </w:rPr>
        <w:lastRenderedPageBreak/>
        <w:t>for white scientists is approximately 1.7 times higher than for Black scientists.</w:t>
      </w:r>
      <w:r w:rsidRPr="00AA6C3C">
        <w:rPr>
          <w:rStyle w:val="FootnoteReference"/>
          <w:color w:val="000000"/>
        </w:rPr>
        <w:footnoteReference w:id="104"/>
      </w:r>
      <w:r w:rsidRPr="00AA6C3C">
        <w:rPr>
          <w:color w:val="000000"/>
        </w:rPr>
        <w:t xml:space="preserve"> Professors with industry funding who collaborate with industry colleagues are more likely to patent than those without industry funding.</w:t>
      </w:r>
      <w:r w:rsidRPr="00AA6C3C">
        <w:rPr>
          <w:rStyle w:val="FootnoteReference"/>
          <w:color w:val="000000"/>
        </w:rPr>
        <w:footnoteReference w:id="105"/>
      </w:r>
      <w:r w:rsidRPr="00AA6C3C">
        <w:rPr>
          <w:color w:val="000000"/>
        </w:rPr>
        <w:t xml:space="preserve"> </w:t>
      </w:r>
    </w:p>
    <w:p w14:paraId="2FD52377" w14:textId="7C526053" w:rsidR="00313877" w:rsidRPr="00AA6C3C" w:rsidRDefault="00313877" w:rsidP="00313877">
      <w:pPr>
        <w:ind w:firstLine="720"/>
        <w:rPr>
          <w:color w:val="000000"/>
        </w:rPr>
      </w:pPr>
      <w:r w:rsidRPr="00AA6C3C">
        <w:rPr>
          <w:color w:val="000000"/>
        </w:rPr>
        <w:t xml:space="preserve">Although </w:t>
      </w:r>
      <w:r>
        <w:rPr>
          <w:color w:val="000000"/>
        </w:rPr>
        <w:t xml:space="preserve">research may demonstrate </w:t>
      </w:r>
      <w:r w:rsidRPr="00AA6C3C">
        <w:rPr>
          <w:color w:val="000000"/>
        </w:rPr>
        <w:t xml:space="preserve">a correlation between industry funding and patent pursuit, the intertwined nature of funding, race, and gender cannot be overlooked. My research could not account for the source of laboratory funding, industry collaboration, or the overall wealth of laboratories producing patentable inventions. Even with this potential funding variable, the likelihood that race and gender do not play a part in </w:t>
      </w:r>
      <w:r>
        <w:rPr>
          <w:color w:val="000000"/>
        </w:rPr>
        <w:t xml:space="preserve">being named a </w:t>
      </w:r>
      <w:r w:rsidRPr="00AA6C3C">
        <w:rPr>
          <w:color w:val="000000"/>
        </w:rPr>
        <w:t xml:space="preserve">patent inventor seems small, especially given the size of the estimated gender and racial inventorship gap. I will discuss patent budgetary concern differences in </w:t>
      </w:r>
      <w:r w:rsidR="00795CB4">
        <w:rPr>
          <w:color w:val="000000"/>
        </w:rPr>
        <w:t>Part</w:t>
      </w:r>
      <w:r w:rsidR="00795CB4" w:rsidRPr="00AA6C3C">
        <w:rPr>
          <w:color w:val="000000"/>
        </w:rPr>
        <w:t xml:space="preserve"> </w:t>
      </w:r>
      <w:r w:rsidR="00FC65CD">
        <w:rPr>
          <w:color w:val="000000"/>
        </w:rPr>
        <w:t>IV</w:t>
      </w:r>
      <w:r w:rsidR="00FC65CD" w:rsidRPr="00AA6C3C">
        <w:rPr>
          <w:color w:val="000000"/>
        </w:rPr>
        <w:t xml:space="preserve"> </w:t>
      </w:r>
      <w:r w:rsidRPr="00AA6C3C">
        <w:rPr>
          <w:color w:val="000000"/>
        </w:rPr>
        <w:t>because, if the funding is not influential but rather simply important to fund a certain quantity of research, the opportunity cost falls into the category of a potential solution, rather than an overlooked data variable.</w:t>
      </w:r>
    </w:p>
    <w:p w14:paraId="1C03F0DF" w14:textId="77777777" w:rsidR="00481BA1" w:rsidRDefault="00313877" w:rsidP="006655CB">
      <w:pPr>
        <w:spacing w:after="120"/>
        <w:ind w:firstLine="720"/>
        <w:rPr>
          <w:color w:val="000000"/>
        </w:rPr>
      </w:pPr>
      <w:r w:rsidRPr="00AA6C3C">
        <w:rPr>
          <w:color w:val="000000"/>
        </w:rPr>
        <w:t>Third, I assumed that all STEM professors had an equal opportunity to produce and patent their ideas. This was a necessary assumption because IPEDS only reported the STEM professor population in aggregate, not broken down by specific subject area. Some technology areas are less likely to produce a large quantity of patents.</w:t>
      </w:r>
      <w:r w:rsidRPr="00AA6C3C">
        <w:rPr>
          <w:rStyle w:val="FootnoteReference"/>
          <w:color w:val="000000"/>
        </w:rPr>
        <w:footnoteReference w:id="106"/>
      </w:r>
      <w:r w:rsidRPr="00AA6C3C">
        <w:rPr>
          <w:color w:val="000000"/>
        </w:rPr>
        <w:t xml:space="preserve"> </w:t>
      </w:r>
      <w:r w:rsidR="00D76F95">
        <w:rPr>
          <w:color w:val="000000"/>
        </w:rPr>
        <w:t xml:space="preserve">Aspects </w:t>
      </w:r>
      <w:r>
        <w:rPr>
          <w:color w:val="000000"/>
        </w:rPr>
        <w:t>of STEM focus on discovering laws of nature or algorithms, like theoretical physics and mathematics, and as such, do not often produce patentable results.</w:t>
      </w:r>
      <w:r>
        <w:rPr>
          <w:rStyle w:val="FootnoteReference"/>
          <w:color w:val="000000"/>
        </w:rPr>
        <w:footnoteReference w:id="107"/>
      </w:r>
      <w:r>
        <w:rPr>
          <w:color w:val="000000"/>
        </w:rPr>
        <w:t xml:space="preserve"> If</w:t>
      </w:r>
      <w:r w:rsidRPr="00AA6C3C">
        <w:rPr>
          <w:color w:val="000000"/>
        </w:rPr>
        <w:t xml:space="preserve"> the majority of underrepresented inventors happened to work in STEM fields that do not produce as large a quantity of patents, the results would be skewed. </w:t>
      </w:r>
    </w:p>
    <w:p w14:paraId="075EE93C" w14:textId="13B26A84" w:rsidR="00313877" w:rsidRDefault="00313877" w:rsidP="006655CB">
      <w:pPr>
        <w:spacing w:after="120"/>
        <w:ind w:firstLine="720"/>
        <w:rPr>
          <w:color w:val="000000"/>
        </w:rPr>
      </w:pPr>
      <w:r w:rsidRPr="00AA6C3C">
        <w:rPr>
          <w:color w:val="000000"/>
        </w:rPr>
        <w:t>For example, the top five fields of technology for patent applications in 2019 were computer technology, digital communication, medical technology, electrical machinery, and semiconductors.</w:t>
      </w:r>
      <w:r w:rsidRPr="00AA6C3C">
        <w:rPr>
          <w:rStyle w:val="FootnoteReference"/>
          <w:color w:val="000000"/>
        </w:rPr>
        <w:footnoteReference w:id="108"/>
      </w:r>
      <w:r w:rsidRPr="00AA6C3C">
        <w:rPr>
          <w:color w:val="000000"/>
        </w:rPr>
        <w:t xml:space="preserve"> It is unclear </w:t>
      </w:r>
      <w:r w:rsidRPr="00AA6C3C">
        <w:rPr>
          <w:color w:val="000000"/>
        </w:rPr>
        <w:lastRenderedPageBreak/>
        <w:t xml:space="preserve">whether these fields are more dominated by white, </w:t>
      </w:r>
      <w:r w:rsidRPr="005E36D4">
        <w:rPr>
          <w:color w:val="000000"/>
        </w:rPr>
        <w:t>Asian</w:t>
      </w:r>
      <w:r w:rsidRPr="00AA6C3C">
        <w:rPr>
          <w:color w:val="000000"/>
        </w:rPr>
        <w:t>, and male professors than their female, Black, and Hispanic peers when compared to other departments at the university. According to my study, women comprised approximately 25% of the total STEM professor population at MIT from 2000</w:t>
      </w:r>
      <w:r w:rsidR="003C2C62">
        <w:rPr>
          <w:color w:val="000000"/>
        </w:rPr>
        <w:t xml:space="preserve"> to </w:t>
      </w:r>
      <w:r w:rsidRPr="00AA6C3C">
        <w:rPr>
          <w:color w:val="000000"/>
        </w:rPr>
        <w:t xml:space="preserve">2015. In 2020, </w:t>
      </w:r>
      <w:r w:rsidR="00D76F95">
        <w:rPr>
          <w:color w:val="000000"/>
        </w:rPr>
        <w:t xml:space="preserve">women constituted 12.4% of </w:t>
      </w:r>
      <w:r w:rsidRPr="00AA6C3C">
        <w:rPr>
          <w:color w:val="000000"/>
        </w:rPr>
        <w:t>the computer science department .</w:t>
      </w:r>
      <w:r w:rsidRPr="00AA6C3C">
        <w:rPr>
          <w:rStyle w:val="FootnoteReference"/>
          <w:color w:val="000000"/>
        </w:rPr>
        <w:footnoteReference w:id="109"/>
      </w:r>
      <w:r w:rsidRPr="00AA6C3C">
        <w:rPr>
          <w:color w:val="000000"/>
        </w:rPr>
        <w:t xml:space="preserve"> However, female faculty comprised approximately 17% (32/184) of the electrical engineering department at MIT, 25% (11/44) of the chemistry department at MIT, and 27% (9/33) of the medical engineering and science faculty at MIT.</w:t>
      </w:r>
      <w:r w:rsidRPr="00AA6C3C">
        <w:rPr>
          <w:rStyle w:val="FootnoteReference"/>
          <w:color w:val="000000"/>
        </w:rPr>
        <w:footnoteReference w:id="110"/>
      </w:r>
      <w:r w:rsidRPr="00AA6C3C">
        <w:rPr>
          <w:color w:val="000000"/>
        </w:rPr>
        <w:t xml:space="preserve"> More research must be conducted to determine if women and underrepresented people of color are researching in less-patentable fields, thus skewing their potential ability to get a patent. </w:t>
      </w:r>
      <w:bookmarkStart w:id="10" w:name="_Toc77171682"/>
    </w:p>
    <w:p w14:paraId="3EAD1063" w14:textId="4E08C0BA" w:rsidR="00481BA1" w:rsidRDefault="00481BA1" w:rsidP="006655CB">
      <w:pPr>
        <w:spacing w:after="120"/>
        <w:ind w:firstLine="720"/>
      </w:pPr>
      <w:r>
        <w:rPr>
          <w:color w:val="000000"/>
        </w:rPr>
        <w:t>This also impacts the validity of comparing the HBCU data to data from other university entity sets. I was unable to analyze the inventorship of every patent produced from 2000-2015 for the HRSs, Ivy League schools, and research institutions due to the sheer size of the patent set.  However, the HBCU data set</w:t>
      </w:r>
      <w:r w:rsidRPr="004D79FC">
        <w:rPr>
          <w:color w:val="000000"/>
        </w:rPr>
        <w:t xml:space="preserve"> represents an analysis of the entire patent set at those universities</w:t>
      </w:r>
      <w:r>
        <w:rPr>
          <w:color w:val="000000"/>
        </w:rPr>
        <w:t xml:space="preserve"> because the number of patents at each of the HBCUs were relatively small, with under fifty patents per institution. Although all STEM professors at the HBCUs may have still had </w:t>
      </w:r>
      <w:r w:rsidRPr="00AA6C3C">
        <w:rPr>
          <w:color w:val="000000"/>
        </w:rPr>
        <w:t>an equal opportunity to produce and patent their ideas</w:t>
      </w:r>
      <w:r>
        <w:rPr>
          <w:color w:val="000000"/>
        </w:rPr>
        <w:t>, it seems very likely that they did not have an opportunity equal to their peers at research universities, Ivy League schools, or other HRSs.</w:t>
      </w:r>
    </w:p>
    <w:bookmarkEnd w:id="10"/>
    <w:p w14:paraId="5D6985DC" w14:textId="6B050CB7" w:rsidR="00313877" w:rsidRPr="00AA6C3C" w:rsidRDefault="00313877" w:rsidP="00BC5D4E">
      <w:pPr>
        <w:pStyle w:val="Heading2"/>
        <w:numPr>
          <w:ilvl w:val="0"/>
          <w:numId w:val="7"/>
        </w:numPr>
        <w:spacing w:after="120"/>
        <w:jc w:val="left"/>
      </w:pPr>
      <w:r>
        <w:t>Validity of Race and Gender Perception Methodologies</w:t>
      </w:r>
    </w:p>
    <w:p w14:paraId="344121B7" w14:textId="52D24E70" w:rsidR="00313877" w:rsidRPr="002561D7" w:rsidRDefault="00313877" w:rsidP="00313877">
      <w:pPr>
        <w:ind w:firstLine="720"/>
        <w:rPr>
          <w:iCs/>
          <w:color w:val="000000"/>
        </w:rPr>
      </w:pPr>
      <w:r w:rsidRPr="002561D7">
        <w:rPr>
          <w:iCs/>
          <w:color w:val="000000"/>
        </w:rPr>
        <w:t xml:space="preserve">The complexities of race and gender identification do not jeopardize </w:t>
      </w:r>
      <w:r>
        <w:rPr>
          <w:iCs/>
          <w:color w:val="000000"/>
        </w:rPr>
        <w:t>my</w:t>
      </w:r>
      <w:r w:rsidRPr="002561D7">
        <w:rPr>
          <w:iCs/>
          <w:color w:val="000000"/>
        </w:rPr>
        <w:t xml:space="preserve"> research on gender and racial representation on university patents. My research demonstrates a high correlation between </w:t>
      </w:r>
      <w:r w:rsidR="00D76F95" w:rsidRPr="002561D7">
        <w:rPr>
          <w:iCs/>
          <w:color w:val="000000"/>
        </w:rPr>
        <w:t>socially perceived</w:t>
      </w:r>
      <w:r w:rsidRPr="002561D7">
        <w:rPr>
          <w:iCs/>
          <w:color w:val="000000"/>
        </w:rPr>
        <w:t xml:space="preserve"> and self-identified race and gender within my sample set. Although there may be many different methods to identify individuals by race and gender, they are all ultimately influenced by social perception. Therefore, </w:t>
      </w:r>
      <w:r w:rsidR="00D76F95" w:rsidRPr="002561D7">
        <w:rPr>
          <w:iCs/>
          <w:color w:val="000000"/>
        </w:rPr>
        <w:t>socially perceived</w:t>
      </w:r>
      <w:r w:rsidRPr="002561D7">
        <w:rPr>
          <w:iCs/>
          <w:color w:val="000000"/>
        </w:rPr>
        <w:t xml:space="preserve"> identification methods should be used to determine demographic </w:t>
      </w:r>
      <w:r w:rsidRPr="002561D7">
        <w:rPr>
          <w:iCs/>
          <w:color w:val="000000"/>
        </w:rPr>
        <w:lastRenderedPageBreak/>
        <w:t>representation on university patents, especially when assessing the socially</w:t>
      </w:r>
      <w:r w:rsidR="00D76F95">
        <w:rPr>
          <w:iCs/>
          <w:color w:val="000000"/>
        </w:rPr>
        <w:t xml:space="preserve"> </w:t>
      </w:r>
      <w:r w:rsidRPr="002561D7">
        <w:rPr>
          <w:iCs/>
          <w:color w:val="000000"/>
        </w:rPr>
        <w:t>perceived value of individual inventors within a university.</w:t>
      </w:r>
    </w:p>
    <w:p w14:paraId="41B72653" w14:textId="1AD9F4C5" w:rsidR="00313877" w:rsidRPr="002561D7" w:rsidRDefault="00313877" w:rsidP="00313877">
      <w:pPr>
        <w:ind w:firstLine="720"/>
        <w:rPr>
          <w:color w:val="000000"/>
        </w:rPr>
      </w:pPr>
      <w:r w:rsidRPr="002561D7">
        <w:rPr>
          <w:color w:val="000000"/>
        </w:rPr>
        <w:t>Race is “a construct in which group membership is based on phenotypic attributes and rooted in a common descent but is also structured by malleable social rules”</w:t>
      </w:r>
      <w:r w:rsidR="00D76F95">
        <w:rPr>
          <w:color w:val="000000"/>
        </w:rPr>
        <w:t>—</w:t>
      </w:r>
      <w:r w:rsidRPr="002561D7">
        <w:rPr>
          <w:color w:val="000000"/>
        </w:rPr>
        <w:t>both social perception and physical attributes can alter a person’s race identification.</w:t>
      </w:r>
      <w:r w:rsidRPr="002561D7">
        <w:rPr>
          <w:rStyle w:val="FootnoteReference"/>
          <w:color w:val="000000"/>
        </w:rPr>
        <w:footnoteReference w:id="111"/>
      </w:r>
      <w:r w:rsidRPr="002561D7">
        <w:rPr>
          <w:color w:val="000000"/>
        </w:rPr>
        <w:t xml:space="preserve"> Although </w:t>
      </w:r>
      <w:r w:rsidR="0038350C">
        <w:rPr>
          <w:color w:val="000000"/>
        </w:rPr>
        <w:t>US</w:t>
      </w:r>
      <w:r w:rsidRPr="002561D7">
        <w:rPr>
          <w:color w:val="000000"/>
        </w:rPr>
        <w:t xml:space="preserve"> society primarily operates with an inherent construction of binary gender, the same malleable social rules and self-identification assessments applying to a person’s race can equally apply to gender.</w:t>
      </w:r>
      <w:r w:rsidRPr="002561D7">
        <w:rPr>
          <w:rStyle w:val="FootnoteReference"/>
          <w:color w:val="000000"/>
        </w:rPr>
        <w:footnoteReference w:id="112"/>
      </w:r>
    </w:p>
    <w:p w14:paraId="2A460483" w14:textId="2E7EAA7C" w:rsidR="00313877" w:rsidRPr="002561D7" w:rsidRDefault="00313877" w:rsidP="00313877">
      <w:pPr>
        <w:ind w:firstLine="720"/>
        <w:rPr>
          <w:color w:val="000000"/>
        </w:rPr>
      </w:pPr>
      <w:r w:rsidRPr="002561D7">
        <w:rPr>
          <w:color w:val="000000"/>
        </w:rPr>
        <w:t xml:space="preserve">Race and gender identification rely on two separate and intertwined aspects: self-identification and </w:t>
      </w:r>
      <w:r w:rsidR="00440741" w:rsidRPr="002561D7">
        <w:rPr>
          <w:color w:val="000000"/>
        </w:rPr>
        <w:t>socially perceived</w:t>
      </w:r>
      <w:r w:rsidRPr="002561D7">
        <w:rPr>
          <w:color w:val="000000"/>
        </w:rPr>
        <w:t xml:space="preserve"> identification.</w:t>
      </w:r>
      <w:r w:rsidRPr="002561D7">
        <w:rPr>
          <w:rStyle w:val="FootnoteReference"/>
          <w:color w:val="000000"/>
        </w:rPr>
        <w:footnoteReference w:id="113"/>
      </w:r>
      <w:r w:rsidRPr="002561D7">
        <w:rPr>
          <w:color w:val="000000"/>
        </w:rPr>
        <w:t xml:space="preserve"> Self-identification, as it will be used in this paper, refers to how a person identifies themself. </w:t>
      </w:r>
      <w:r w:rsidR="00F55E92" w:rsidRPr="002561D7">
        <w:rPr>
          <w:color w:val="000000"/>
        </w:rPr>
        <w:t>Socially perceived</w:t>
      </w:r>
      <w:r w:rsidRPr="002561D7">
        <w:rPr>
          <w:color w:val="000000"/>
        </w:rPr>
        <w:t xml:space="preserve"> identification refers to how society identifies the person. In this paper, my methods compare a sample set comprising primarily self-identified race and gender (reported population at a university publicly available in the IPEDS database) to a sample set comprising primarily socially</w:t>
      </w:r>
      <w:r w:rsidR="00F55E92">
        <w:rPr>
          <w:color w:val="000000"/>
        </w:rPr>
        <w:t xml:space="preserve"> </w:t>
      </w:r>
      <w:r w:rsidRPr="002561D7">
        <w:rPr>
          <w:color w:val="000000"/>
        </w:rPr>
        <w:t>perceived race and gender (individually identified patent inventors by race and gender through photographs and name databases).</w:t>
      </w:r>
      <w:r w:rsidRPr="002561D7">
        <w:rPr>
          <w:rStyle w:val="FootnoteReference"/>
          <w:color w:val="000000"/>
        </w:rPr>
        <w:footnoteReference w:id="114"/>
      </w:r>
      <w:r w:rsidRPr="002561D7">
        <w:rPr>
          <w:color w:val="000000"/>
        </w:rPr>
        <w:t xml:space="preserve"> Although these are certainly different assessment methods, the high correlation between self-identified and socially</w:t>
      </w:r>
      <w:r w:rsidR="00F55E92">
        <w:rPr>
          <w:color w:val="000000"/>
        </w:rPr>
        <w:t xml:space="preserve"> </w:t>
      </w:r>
      <w:r w:rsidRPr="002561D7">
        <w:rPr>
          <w:color w:val="000000"/>
        </w:rPr>
        <w:t>perceived race and gender reported in my sample set, in addition to the heavy social influences behind self-identification assessments, validates this comparison.</w:t>
      </w:r>
    </w:p>
    <w:p w14:paraId="5B27DE92" w14:textId="696C4937" w:rsidR="00313877" w:rsidRPr="002561D7" w:rsidRDefault="00313877" w:rsidP="00313877">
      <w:pPr>
        <w:ind w:firstLine="720"/>
        <w:rPr>
          <w:color w:val="000000"/>
        </w:rPr>
      </w:pPr>
      <w:r w:rsidRPr="002561D7">
        <w:rPr>
          <w:color w:val="000000"/>
        </w:rPr>
        <w:t xml:space="preserve">When identifying inventors by race and gender, I emailed 78.1% of my sample and asked them to identify their </w:t>
      </w:r>
      <w:r w:rsidR="00F55E92" w:rsidRPr="002561D7">
        <w:rPr>
          <w:color w:val="000000"/>
        </w:rPr>
        <w:t>socially perceived</w:t>
      </w:r>
      <w:r w:rsidRPr="002561D7">
        <w:rPr>
          <w:color w:val="000000"/>
        </w:rPr>
        <w:t xml:space="preserve"> </w:t>
      </w:r>
      <w:r>
        <w:rPr>
          <w:color w:val="000000"/>
        </w:rPr>
        <w:t xml:space="preserve">and self-identified </w:t>
      </w:r>
      <w:r w:rsidRPr="002561D7">
        <w:rPr>
          <w:color w:val="000000"/>
        </w:rPr>
        <w:t xml:space="preserve">race and gender. I assessed two hypotheses through the responses: </w:t>
      </w:r>
      <w:r w:rsidR="00F55E92">
        <w:rPr>
          <w:color w:val="000000"/>
        </w:rPr>
        <w:t>(</w:t>
      </w:r>
      <w:r w:rsidRPr="002561D7">
        <w:rPr>
          <w:color w:val="000000"/>
        </w:rPr>
        <w:t xml:space="preserve">1) that the identification methods used in this paper were accurate enough to compare the resulting identification to the reported IPEDS population </w:t>
      </w:r>
      <w:r w:rsidRPr="002561D7">
        <w:rPr>
          <w:color w:val="000000"/>
        </w:rPr>
        <w:lastRenderedPageBreak/>
        <w:t xml:space="preserve">data; and </w:t>
      </w:r>
      <w:r w:rsidR="00F55E92">
        <w:rPr>
          <w:color w:val="000000"/>
        </w:rPr>
        <w:t>(</w:t>
      </w:r>
      <w:r w:rsidRPr="002561D7">
        <w:rPr>
          <w:color w:val="000000"/>
        </w:rPr>
        <w:t>2) that self-identified race and gender strongly correlated to socially</w:t>
      </w:r>
      <w:r w:rsidR="00F55E92">
        <w:rPr>
          <w:color w:val="000000"/>
        </w:rPr>
        <w:t xml:space="preserve"> </w:t>
      </w:r>
      <w:r w:rsidRPr="002561D7">
        <w:rPr>
          <w:color w:val="000000"/>
        </w:rPr>
        <w:t xml:space="preserve">perceived race and gender. </w:t>
      </w:r>
      <w:r w:rsidR="00F55E92">
        <w:rPr>
          <w:color w:val="000000"/>
        </w:rPr>
        <w:t>Ninety-two percent</w:t>
      </w:r>
      <w:r w:rsidRPr="002561D7">
        <w:rPr>
          <w:color w:val="000000"/>
        </w:rPr>
        <w:t xml:space="preserve"> of the responses matched my initial assessment of their race and 100% of the responses matched my initial assessment of their gender, leading to the conclusion that my analysis could proceed. Additionally, the self-identified race of my sample set did strongly correlate to their socially</w:t>
      </w:r>
      <w:r w:rsidR="00F55E92">
        <w:rPr>
          <w:color w:val="000000"/>
        </w:rPr>
        <w:t xml:space="preserve"> </w:t>
      </w:r>
      <w:r w:rsidRPr="002561D7">
        <w:rPr>
          <w:color w:val="000000"/>
        </w:rPr>
        <w:t>perceived race and gender, with 96.7% of responses having socially</w:t>
      </w:r>
      <w:r w:rsidR="00F55E92">
        <w:rPr>
          <w:color w:val="000000"/>
        </w:rPr>
        <w:t xml:space="preserve"> </w:t>
      </w:r>
      <w:r w:rsidRPr="002561D7">
        <w:rPr>
          <w:color w:val="000000"/>
        </w:rPr>
        <w:t>perceived race identical to their self-identified race and 100% of responses having socially-perceived gender identical to their self-identified gender.</w:t>
      </w:r>
    </w:p>
    <w:p w14:paraId="23925DBC" w14:textId="5D466782" w:rsidR="00313877" w:rsidRPr="002561D7" w:rsidRDefault="00313877" w:rsidP="00313877">
      <w:pPr>
        <w:ind w:firstLine="720"/>
        <w:rPr>
          <w:color w:val="000000"/>
        </w:rPr>
      </w:pPr>
      <w:r w:rsidRPr="002561D7">
        <w:rPr>
          <w:color w:val="000000"/>
        </w:rPr>
        <w:t>This strong correlation suggests that self-identified race</w:t>
      </w:r>
      <w:r>
        <w:rPr>
          <w:color w:val="000000"/>
        </w:rPr>
        <w:t xml:space="preserve"> as collected in the </w:t>
      </w:r>
      <w:r w:rsidR="0038350C">
        <w:rPr>
          <w:color w:val="000000"/>
        </w:rPr>
        <w:t>US</w:t>
      </w:r>
      <w:r>
        <w:rPr>
          <w:color w:val="000000"/>
        </w:rPr>
        <w:t xml:space="preserve"> census and beyond</w:t>
      </w:r>
      <w:r w:rsidRPr="002561D7">
        <w:rPr>
          <w:color w:val="000000"/>
        </w:rPr>
        <w:t xml:space="preserve"> is heavily influenced by social</w:t>
      </w:r>
      <w:r>
        <w:rPr>
          <w:color w:val="000000"/>
        </w:rPr>
        <w:t>ly</w:t>
      </w:r>
      <w:r w:rsidR="00F55E92">
        <w:rPr>
          <w:color w:val="000000"/>
        </w:rPr>
        <w:t xml:space="preserve"> </w:t>
      </w:r>
      <w:r>
        <w:rPr>
          <w:color w:val="000000"/>
        </w:rPr>
        <w:t xml:space="preserve">perceived cultural </w:t>
      </w:r>
      <w:r w:rsidRPr="002561D7">
        <w:rPr>
          <w:color w:val="000000"/>
        </w:rPr>
        <w:t>norms.</w:t>
      </w:r>
      <w:r w:rsidRPr="002561D7">
        <w:rPr>
          <w:color w:val="000000"/>
          <w:vertAlign w:val="superscript"/>
        </w:rPr>
        <w:footnoteReference w:id="115"/>
      </w:r>
      <w:r w:rsidRPr="002561D7">
        <w:rPr>
          <w:color w:val="000000"/>
        </w:rPr>
        <w:t xml:space="preserve"> Thus, they cannot be considered solely a measure of self-identification. This overlap </w:t>
      </w:r>
      <w:r>
        <w:rPr>
          <w:color w:val="000000"/>
        </w:rPr>
        <w:t>between self-identification and socially</w:t>
      </w:r>
      <w:r w:rsidR="00F55E92">
        <w:rPr>
          <w:color w:val="000000"/>
        </w:rPr>
        <w:t xml:space="preserve"> </w:t>
      </w:r>
      <w:r>
        <w:rPr>
          <w:color w:val="000000"/>
        </w:rPr>
        <w:t xml:space="preserve">perceived identification </w:t>
      </w:r>
      <w:r w:rsidRPr="002561D7">
        <w:rPr>
          <w:color w:val="000000"/>
        </w:rPr>
        <w:t>demonstrates that the two demographic sets, one collected from a person’s self-identified perspective and one collected primarily from an outside observer’s perspective, are not so different as to be considered separate entities. In fact, the strong correlation shown in the emailed survey suggest</w:t>
      </w:r>
      <w:r w:rsidR="00F55E92">
        <w:rPr>
          <w:color w:val="000000"/>
        </w:rPr>
        <w:t>s</w:t>
      </w:r>
      <w:r w:rsidRPr="002561D7">
        <w:rPr>
          <w:color w:val="000000"/>
        </w:rPr>
        <w:t xml:space="preserve"> that these are simply two methods to yield very similar race and gender demographic results. This may have led to different results if my initial observational assessment had been able to account for a person’s accent or their identified country of origin.</w:t>
      </w:r>
      <w:r w:rsidRPr="002561D7">
        <w:rPr>
          <w:rStyle w:val="FootnoteReference"/>
          <w:color w:val="000000"/>
        </w:rPr>
        <w:footnoteReference w:id="116"/>
      </w:r>
      <w:r w:rsidRPr="002561D7">
        <w:rPr>
          <w:color w:val="000000"/>
        </w:rPr>
        <w:t xml:space="preserve"> There may have been a higher correlation for my particular sample because my </w:t>
      </w:r>
      <w:r w:rsidR="00F55E92" w:rsidRPr="002561D7">
        <w:rPr>
          <w:color w:val="000000"/>
        </w:rPr>
        <w:t>socially perceived</w:t>
      </w:r>
      <w:r w:rsidRPr="002561D7">
        <w:rPr>
          <w:color w:val="000000"/>
        </w:rPr>
        <w:t xml:space="preserve"> phenotypic identification relies primarily on a person’s photograph or other visual depiction, along with their resume, and their last name.</w:t>
      </w:r>
      <w:r w:rsidRPr="002561D7">
        <w:rPr>
          <w:rStyle w:val="FootnoteReference"/>
          <w:color w:val="000000"/>
        </w:rPr>
        <w:footnoteReference w:id="117"/>
      </w:r>
    </w:p>
    <w:p w14:paraId="4122AED8" w14:textId="55E52A63" w:rsidR="00313877" w:rsidRPr="002561D7" w:rsidRDefault="00313877" w:rsidP="00313877">
      <w:pPr>
        <w:ind w:firstLine="720"/>
        <w:rPr>
          <w:color w:val="000000"/>
        </w:rPr>
      </w:pPr>
      <w:r w:rsidRPr="002561D7">
        <w:rPr>
          <w:color w:val="000000"/>
        </w:rPr>
        <w:t xml:space="preserve">This concentration on </w:t>
      </w:r>
      <w:r w:rsidR="00451EF2" w:rsidRPr="002561D7">
        <w:rPr>
          <w:color w:val="000000"/>
        </w:rPr>
        <w:t>socially perceived</w:t>
      </w:r>
      <w:r w:rsidRPr="002561D7">
        <w:rPr>
          <w:color w:val="000000"/>
        </w:rPr>
        <w:t xml:space="preserve"> identification, rather than self-identification, is not meant to invalidate a person’s identity, but rather to acknowledge the realities behind value</w:t>
      </w:r>
      <w:r w:rsidR="00451EF2">
        <w:rPr>
          <w:color w:val="000000"/>
        </w:rPr>
        <w:t xml:space="preserve"> </w:t>
      </w:r>
      <w:r w:rsidRPr="002561D7">
        <w:rPr>
          <w:color w:val="000000"/>
        </w:rPr>
        <w:t>perception in society.</w:t>
      </w:r>
      <w:r>
        <w:rPr>
          <w:rStyle w:val="FootnoteReference"/>
          <w:color w:val="000000"/>
        </w:rPr>
        <w:footnoteReference w:id="118"/>
      </w:r>
      <w:r w:rsidRPr="002561D7">
        <w:rPr>
          <w:color w:val="000000"/>
        </w:rPr>
        <w:t xml:space="preserve"> Socially </w:t>
      </w:r>
      <w:r w:rsidRPr="002561D7">
        <w:rPr>
          <w:color w:val="000000"/>
        </w:rPr>
        <w:lastRenderedPageBreak/>
        <w:t>perceived phenotypic identification plays a role in how people interact with the people in society, influencing an entity’s unconscious biases regarding value assessment of an individual. This can be a negative interaction, such as when socially perceived phenotypic identification strongly affects police interactions in the United States.</w:t>
      </w:r>
      <w:r w:rsidRPr="002561D7">
        <w:rPr>
          <w:rStyle w:val="FootnoteReference"/>
          <w:color w:val="000000"/>
        </w:rPr>
        <w:footnoteReference w:id="119"/>
      </w:r>
      <w:r w:rsidRPr="002561D7">
        <w:rPr>
          <w:color w:val="000000"/>
        </w:rPr>
        <w:t xml:space="preserve"> This social perception can also meaningfully impact everyday relationships, including work and mentorship relationships, friendships, and even a sense of belonging, position, and perception of value in society. The social perception of individual inventors at universities, therefore, </w:t>
      </w:r>
      <w:r>
        <w:rPr>
          <w:color w:val="000000"/>
        </w:rPr>
        <w:t>may influence</w:t>
      </w:r>
      <w:r w:rsidRPr="002561D7">
        <w:rPr>
          <w:color w:val="000000"/>
        </w:rPr>
        <w:t xml:space="preserve"> whether potential future inventors will perceive themselves as trailblazers or simply followers of a mentor’s footsteps.</w:t>
      </w:r>
      <w:r w:rsidRPr="002561D7">
        <w:rPr>
          <w:rStyle w:val="FootnoteReference"/>
          <w:color w:val="000000"/>
        </w:rPr>
        <w:footnoteReference w:id="120"/>
      </w:r>
      <w:r w:rsidRPr="002561D7">
        <w:rPr>
          <w:color w:val="000000"/>
        </w:rPr>
        <w:t xml:space="preserve"> </w:t>
      </w:r>
    </w:p>
    <w:p w14:paraId="6A9A5B20" w14:textId="60F3823E" w:rsidR="00313877" w:rsidRPr="002561D7" w:rsidRDefault="00313877" w:rsidP="006655CB">
      <w:pPr>
        <w:spacing w:after="120"/>
        <w:ind w:firstLine="720"/>
        <w:rPr>
          <w:color w:val="000000"/>
        </w:rPr>
      </w:pPr>
      <w:r w:rsidRPr="002561D7">
        <w:rPr>
          <w:color w:val="000000"/>
        </w:rPr>
        <w:t xml:space="preserve">Because of this evaluation, as well as the nature of the data available to me, I used </w:t>
      </w:r>
      <w:r w:rsidR="00451EF2" w:rsidRPr="002561D7">
        <w:rPr>
          <w:color w:val="000000"/>
        </w:rPr>
        <w:t>socially perceived</w:t>
      </w:r>
      <w:r w:rsidRPr="002561D7">
        <w:rPr>
          <w:color w:val="000000"/>
        </w:rPr>
        <w:t xml:space="preserve"> race and gender as the primary bases for my analysis. This better correlates to potential value assessments from school administrators and peers, who influence whether a person is named on a patent. Additionally, any deviation between self-identified race and gender and </w:t>
      </w:r>
      <w:r w:rsidR="00451EF2" w:rsidRPr="002561D7">
        <w:rPr>
          <w:color w:val="000000"/>
        </w:rPr>
        <w:t>socially perceived</w:t>
      </w:r>
      <w:r w:rsidRPr="002561D7">
        <w:rPr>
          <w:color w:val="000000"/>
        </w:rPr>
        <w:t xml:space="preserve"> race and gender is negligible given the results of this study.</w:t>
      </w:r>
    </w:p>
    <w:p w14:paraId="1E0C97E5" w14:textId="0291B4AA" w:rsidR="00313877" w:rsidRPr="00C77056" w:rsidRDefault="00313877" w:rsidP="00BC5D4E">
      <w:pPr>
        <w:pStyle w:val="Heading1"/>
        <w:numPr>
          <w:ilvl w:val="0"/>
          <w:numId w:val="6"/>
        </w:numPr>
        <w:spacing w:after="120"/>
        <w:jc w:val="left"/>
      </w:pPr>
      <w:bookmarkStart w:id="14" w:name="_Toc77171683"/>
      <w:r>
        <w:t>Research Findings</w:t>
      </w:r>
      <w:bookmarkEnd w:id="14"/>
    </w:p>
    <w:p w14:paraId="642BE73C" w14:textId="1A4B7BA5" w:rsidR="00313877" w:rsidRPr="002561D7" w:rsidRDefault="00313877" w:rsidP="006655CB">
      <w:pPr>
        <w:ind w:firstLine="720"/>
        <w:rPr>
          <w:color w:val="000000"/>
        </w:rPr>
      </w:pPr>
      <w:r w:rsidRPr="002561D7">
        <w:rPr>
          <w:color w:val="000000"/>
        </w:rPr>
        <w:t>The findings below highlight results regarding the two princip</w:t>
      </w:r>
      <w:r w:rsidR="0038350C">
        <w:rPr>
          <w:color w:val="000000"/>
        </w:rPr>
        <w:t xml:space="preserve">al </w:t>
      </w:r>
      <w:r w:rsidRPr="002561D7">
        <w:rPr>
          <w:color w:val="000000"/>
        </w:rPr>
        <w:t>demographic focuses</w:t>
      </w:r>
      <w:r w:rsidR="0038350C">
        <w:rPr>
          <w:color w:val="000000"/>
        </w:rPr>
        <w:t>—</w:t>
      </w:r>
      <w:r w:rsidRPr="002561D7">
        <w:rPr>
          <w:color w:val="000000"/>
        </w:rPr>
        <w:t xml:space="preserve"> race and gender</w:t>
      </w:r>
      <w:r w:rsidR="0038350C">
        <w:rPr>
          <w:color w:val="000000"/>
        </w:rPr>
        <w:t>—</w:t>
      </w:r>
      <w:r w:rsidRPr="002561D7">
        <w:rPr>
          <w:color w:val="000000"/>
        </w:rPr>
        <w:t xml:space="preserve">that I found most striking and interesting in the dataset. The figures show a pattern of systemic racial and gender underrepresentation for Hispanic, Black, and female inventors, </w:t>
      </w:r>
      <w:r>
        <w:rPr>
          <w:color w:val="000000"/>
        </w:rPr>
        <w:t>and</w:t>
      </w:r>
      <w:r w:rsidRPr="002561D7">
        <w:rPr>
          <w:color w:val="000000"/>
        </w:rPr>
        <w:t xml:space="preserve"> highlight the </w:t>
      </w:r>
      <w:r w:rsidR="004560BF">
        <w:rPr>
          <w:color w:val="000000"/>
        </w:rPr>
        <w:t>magnitude</w:t>
      </w:r>
      <w:r w:rsidR="004560BF" w:rsidRPr="002561D7">
        <w:rPr>
          <w:color w:val="000000"/>
        </w:rPr>
        <w:t xml:space="preserve"> </w:t>
      </w:r>
      <w:r w:rsidRPr="002561D7">
        <w:rPr>
          <w:color w:val="000000"/>
        </w:rPr>
        <w:t>of the gender and race gaps.</w:t>
      </w:r>
      <w:r w:rsidRPr="002561D7">
        <w:rPr>
          <w:color w:val="000000"/>
          <w:vertAlign w:val="superscript"/>
        </w:rPr>
        <w:footnoteReference w:id="121"/>
      </w:r>
      <w:r w:rsidRPr="002561D7">
        <w:rPr>
          <w:color w:val="000000"/>
        </w:rPr>
        <w:t xml:space="preserve"> </w:t>
      </w:r>
      <w:r>
        <w:rPr>
          <w:color w:val="000000"/>
        </w:rPr>
        <w:t>T</w:t>
      </w:r>
      <w:r w:rsidRPr="002561D7">
        <w:rPr>
          <w:color w:val="000000"/>
        </w:rPr>
        <w:t xml:space="preserve">his problem is not </w:t>
      </w:r>
      <w:r w:rsidRPr="002561D7">
        <w:rPr>
          <w:color w:val="000000"/>
        </w:rPr>
        <w:lastRenderedPageBreak/>
        <w:t xml:space="preserve">only pervasive among Ivy League institutions and research institutions, but also extends to HBCUs. Although I will later provide hypotheses on reasons for these disparities, further research must be done to answer the questions raised by this dataset. </w:t>
      </w:r>
    </w:p>
    <w:p w14:paraId="0352C7BC" w14:textId="07D1505A" w:rsidR="00313877" w:rsidRDefault="00313877" w:rsidP="00313877">
      <w:pPr>
        <w:ind w:firstLine="360"/>
        <w:rPr>
          <w:color w:val="000000"/>
        </w:rPr>
      </w:pPr>
      <w:r w:rsidRPr="002561D7">
        <w:rPr>
          <w:color w:val="000000"/>
        </w:rPr>
        <w:tab/>
        <w:t xml:space="preserve">The following analysis provides summaries of the </w:t>
      </w:r>
      <w:r w:rsidR="00342B3E">
        <w:rPr>
          <w:color w:val="000000"/>
        </w:rPr>
        <w:t xml:space="preserve">equity metric </w:t>
      </w:r>
      <w:r w:rsidRPr="002561D7">
        <w:rPr>
          <w:color w:val="000000"/>
        </w:rPr>
        <w:t>results from each university entity set</w:t>
      </w:r>
      <w:r w:rsidR="00451EF2">
        <w:rPr>
          <w:color w:val="000000"/>
        </w:rPr>
        <w:t>—</w:t>
      </w:r>
      <w:r w:rsidRPr="002561D7">
        <w:rPr>
          <w:color w:val="000000"/>
        </w:rPr>
        <w:t xml:space="preserve">Ivy League institutions, HBCUs, research institutions, and </w:t>
      </w:r>
      <w:r w:rsidR="00ED5876">
        <w:rPr>
          <w:color w:val="000000"/>
        </w:rPr>
        <w:t>HRSs</w:t>
      </w:r>
      <w:r w:rsidR="00ED5876" w:rsidRPr="002561D7">
        <w:rPr>
          <w:color w:val="000000"/>
        </w:rPr>
        <w:t xml:space="preserve"> </w:t>
      </w:r>
      <w:r w:rsidRPr="002561D7">
        <w:rPr>
          <w:color w:val="000000"/>
        </w:rPr>
        <w:t>outside of the HBCU system with the most tenured Black faculty. These have been weighted according to the number of patents produced by the school from 2000</w:t>
      </w:r>
      <w:r w:rsidR="004560BF">
        <w:rPr>
          <w:color w:val="000000"/>
        </w:rPr>
        <w:t xml:space="preserve"> to </w:t>
      </w:r>
      <w:r w:rsidRPr="002561D7">
        <w:rPr>
          <w:color w:val="000000"/>
        </w:rPr>
        <w:t xml:space="preserve">2015. I provide some commentary about individual schools within this set, but I </w:t>
      </w:r>
      <w:r w:rsidR="00451EF2">
        <w:rPr>
          <w:color w:val="000000"/>
        </w:rPr>
        <w:t>do</w:t>
      </w:r>
      <w:r w:rsidR="00451EF2" w:rsidRPr="002561D7">
        <w:rPr>
          <w:color w:val="000000"/>
        </w:rPr>
        <w:t xml:space="preserve"> </w:t>
      </w:r>
      <w:r w:rsidRPr="002561D7">
        <w:rPr>
          <w:color w:val="000000"/>
        </w:rPr>
        <w:t>not discuss the results at every university.</w:t>
      </w:r>
      <w:r w:rsidR="00830FC5">
        <w:rPr>
          <w:rStyle w:val="FootnoteReference"/>
          <w:color w:val="000000"/>
        </w:rPr>
        <w:footnoteReference w:id="122"/>
      </w:r>
      <w:r w:rsidRPr="002561D7">
        <w:rPr>
          <w:color w:val="000000"/>
        </w:rPr>
        <w:t xml:space="preserve"> I can provide statistics regarding individual schools upon request. </w:t>
      </w:r>
    </w:p>
    <w:p w14:paraId="0E5953BD" w14:textId="4269A4FE" w:rsidR="003D5238" w:rsidRDefault="003D5238" w:rsidP="003D5238">
      <w:pPr>
        <w:ind w:firstLine="720"/>
        <w:rPr>
          <w:color w:val="000000"/>
        </w:rPr>
      </w:pPr>
      <w:r>
        <w:rPr>
          <w:color w:val="000000"/>
        </w:rPr>
        <w:t>T</w:t>
      </w:r>
      <w:r w:rsidRPr="00EF3A51">
        <w:rPr>
          <w:color w:val="000000"/>
        </w:rPr>
        <w:t xml:space="preserve">he Chi-square value of each analysis supports the conclusions that </w:t>
      </w:r>
      <w:r>
        <w:rPr>
          <w:color w:val="000000"/>
        </w:rPr>
        <w:t>(</w:t>
      </w:r>
      <w:r w:rsidRPr="00EF3A51">
        <w:rPr>
          <w:color w:val="000000"/>
        </w:rPr>
        <w:t xml:space="preserve">1) the gender distribution on university patents is different than the gender distribution at the university at every employment level and </w:t>
      </w:r>
      <w:r>
        <w:rPr>
          <w:color w:val="000000"/>
        </w:rPr>
        <w:t>(</w:t>
      </w:r>
      <w:r w:rsidRPr="00EF3A51">
        <w:rPr>
          <w:color w:val="000000"/>
        </w:rPr>
        <w:t>2) the race distribution on university patents is different than the race distribution at the university at every employment level.</w:t>
      </w:r>
      <w:r>
        <w:rPr>
          <w:rStyle w:val="FootnoteReference"/>
          <w:color w:val="000000"/>
        </w:rPr>
        <w:footnoteReference w:id="123"/>
      </w:r>
      <w:r w:rsidRPr="00EF3A51">
        <w:rPr>
          <w:color w:val="000000"/>
        </w:rPr>
        <w:t xml:space="preserve"> In other words, I can say with a 99% degree of certainty that Black, Hispanic, and female full time STEM professors are not named on university patents at the same rate as their white and male peers, even when accounting for their smaller representation. </w:t>
      </w:r>
    </w:p>
    <w:p w14:paraId="4EBA7A9B" w14:textId="77777777" w:rsidR="003D5238" w:rsidRDefault="003D5238" w:rsidP="003D5238">
      <w:pPr>
        <w:ind w:firstLine="720"/>
        <w:rPr>
          <w:iCs/>
          <w:color w:val="000000"/>
        </w:rPr>
      </w:pPr>
      <w:r w:rsidRPr="00EF3A51">
        <w:rPr>
          <w:color w:val="000000"/>
        </w:rPr>
        <w:t xml:space="preserve">The disparity between the racial and gender representation on patents compared to the entire student and faculty population is staggering. At the average Ivy League institution, when considering the percent representation on campus, male staff and students are 5.43 times more likely to be named patent inventors than their female peers. White </w:t>
      </w:r>
      <w:r>
        <w:rPr>
          <w:color w:val="000000"/>
        </w:rPr>
        <w:t xml:space="preserve">staff and </w:t>
      </w:r>
      <w:r w:rsidRPr="00EF3A51">
        <w:rPr>
          <w:color w:val="000000"/>
        </w:rPr>
        <w:t>students are 24.3</w:t>
      </w:r>
      <w:r>
        <w:rPr>
          <w:color w:val="000000"/>
        </w:rPr>
        <w:t>3</w:t>
      </w:r>
      <w:r w:rsidRPr="00EF3A51">
        <w:rPr>
          <w:color w:val="000000"/>
        </w:rPr>
        <w:t xml:space="preserve"> </w:t>
      </w:r>
      <w:r w:rsidRPr="00EF3A51">
        <w:t>times</w:t>
      </w:r>
      <w:r w:rsidRPr="00EF3A51">
        <w:rPr>
          <w:color w:val="000000"/>
        </w:rPr>
        <w:t xml:space="preserve"> more likely than their Black peers and 57.</w:t>
      </w:r>
      <w:r>
        <w:rPr>
          <w:color w:val="000000"/>
        </w:rPr>
        <w:t>68</w:t>
      </w:r>
      <w:r w:rsidRPr="00EF3A51">
        <w:rPr>
          <w:color w:val="000000"/>
        </w:rPr>
        <w:t xml:space="preserve"> times more likely than their Hispanic and Latino p</w:t>
      </w:r>
      <w:r w:rsidRPr="001E1D99">
        <w:rPr>
          <w:color w:val="000000"/>
        </w:rPr>
        <w:t>eers to be named patent inventors.</w:t>
      </w:r>
      <w:r w:rsidRPr="001E1D99">
        <w:rPr>
          <w:rStyle w:val="FootnoteReference"/>
          <w:color w:val="000000"/>
        </w:rPr>
        <w:footnoteReference w:id="124"/>
      </w:r>
      <w:r w:rsidRPr="001E1D99">
        <w:rPr>
          <w:color w:val="000000"/>
        </w:rPr>
        <w:t xml:space="preserve"> </w:t>
      </w:r>
    </w:p>
    <w:p w14:paraId="0492C246" w14:textId="317FEDED" w:rsidR="003D5238" w:rsidRPr="003D5238" w:rsidRDefault="003D5238" w:rsidP="003D5238">
      <w:pPr>
        <w:ind w:firstLine="720"/>
        <w:rPr>
          <w:iCs/>
        </w:rPr>
      </w:pPr>
      <w:r w:rsidRPr="0090019A">
        <w:rPr>
          <w:iCs/>
          <w:color w:val="000000"/>
        </w:rPr>
        <w:t xml:space="preserve">Given the multitude of factors associated with disparities across entire school populations, the calculations below compare the gender and racial representation on patents to the demographic representation within only the full-time STEM faculty. The gender and racial patent gaps were still evident across every university set, even when only accounting for the </w:t>
      </w:r>
      <w:r w:rsidRPr="0090019A">
        <w:rPr>
          <w:iCs/>
          <w:color w:val="000000"/>
        </w:rPr>
        <w:lastRenderedPageBreak/>
        <w:t xml:space="preserve">population of full-time STEM professors. </w:t>
      </w:r>
      <w:r w:rsidR="00342B3E">
        <w:rPr>
          <w:iCs/>
          <w:color w:val="000000"/>
        </w:rPr>
        <w:t xml:space="preserve">This shows that, even when using one of the most stringent employment-based equity metrics, Black, Hispanic, and female professors do not achieve equitable patent inventorship recognition when compared to their white, Asian, and male </w:t>
      </w:r>
      <w:proofErr w:type="spellStart"/>
      <w:r w:rsidR="00342B3E">
        <w:rPr>
          <w:iCs/>
          <w:color w:val="000000"/>
        </w:rPr>
        <w:t>colelagues</w:t>
      </w:r>
      <w:proofErr w:type="spellEnd"/>
      <w:r w:rsidR="00342B3E">
        <w:rPr>
          <w:iCs/>
          <w:color w:val="000000"/>
        </w:rPr>
        <w:t xml:space="preserve">. </w:t>
      </w:r>
      <w:r w:rsidRPr="0090019A">
        <w:rPr>
          <w:iCs/>
          <w:color w:val="000000"/>
        </w:rPr>
        <w:t xml:space="preserve">Overall, the estimated race patent disparities demonstrate that white and Asian full-time STEM professors are more likely to be named patent inventors than their Black and Hispanic peers. As will be discussed further in Part IV, </w:t>
      </w:r>
      <w:r w:rsidRPr="0090019A">
        <w:rPr>
          <w:iCs/>
        </w:rPr>
        <w:t xml:space="preserve">universities and researchers can use this </w:t>
      </w:r>
      <w:r w:rsidR="00342B3E">
        <w:rPr>
          <w:iCs/>
        </w:rPr>
        <w:t xml:space="preserve">equity metric </w:t>
      </w:r>
      <w:r w:rsidRPr="0090019A">
        <w:rPr>
          <w:iCs/>
        </w:rPr>
        <w:t xml:space="preserve">data to determine whether mentorship, outreach, tenure-track, and funding programs implemented to close racial and gender gaps are effective or simply restorative justice theater. With underrepresentation gaps of over 2600%, universities should strongly pursue programs for practical academic equity, rather than false promises of equal opportunity. </w:t>
      </w:r>
    </w:p>
    <w:p w14:paraId="3CD2D66C" w14:textId="4CF2354C" w:rsidR="00313877" w:rsidRPr="00AA6C3C" w:rsidRDefault="00313877" w:rsidP="006655CB">
      <w:pPr>
        <w:spacing w:after="120"/>
      </w:pPr>
      <w:r w:rsidRPr="002561D7">
        <w:rPr>
          <w:color w:val="000000"/>
        </w:rPr>
        <w:tab/>
      </w:r>
      <w:r w:rsidR="003D5238">
        <w:rPr>
          <w:color w:val="000000"/>
        </w:rPr>
        <w:t>This</w:t>
      </w:r>
      <w:r w:rsidRPr="002561D7">
        <w:rPr>
          <w:color w:val="000000"/>
        </w:rPr>
        <w:t xml:space="preserve"> research shows that, although increasing representation of one demographic may help lessen the size of the gender and racial gaps, the act of simply hiring or admitting more people of a certain race or gender does not erase the gap. Black, Hispanic, and female faculty and students are not equitably represented on patents.</w:t>
      </w:r>
      <w:r>
        <w:rPr>
          <w:color w:val="000000"/>
        </w:rPr>
        <w:t xml:space="preserve"> </w:t>
      </w:r>
    </w:p>
    <w:p w14:paraId="57407829" w14:textId="735F4A6B" w:rsidR="00313877" w:rsidRDefault="00313877" w:rsidP="00BC5D4E">
      <w:pPr>
        <w:pStyle w:val="Heading2"/>
        <w:numPr>
          <w:ilvl w:val="0"/>
          <w:numId w:val="13"/>
        </w:numPr>
        <w:spacing w:after="120"/>
        <w:jc w:val="left"/>
      </w:pPr>
      <w:bookmarkStart w:id="15" w:name="_Toc77171684"/>
      <w:r>
        <w:t>Gender Representation</w:t>
      </w:r>
      <w:bookmarkEnd w:id="15"/>
    </w:p>
    <w:p w14:paraId="5F4E9C20" w14:textId="77777777" w:rsidR="00313877" w:rsidRPr="002561D7" w:rsidRDefault="00313877" w:rsidP="00313877">
      <w:pPr>
        <w:ind w:firstLine="720"/>
        <w:rPr>
          <w:color w:val="000000"/>
        </w:rPr>
      </w:pPr>
      <w:r w:rsidRPr="002561D7">
        <w:rPr>
          <w:color w:val="000000"/>
        </w:rPr>
        <w:t>It is not surprising that women are named on patents less frequently than their male peers.</w:t>
      </w:r>
      <w:r w:rsidRPr="002561D7">
        <w:rPr>
          <w:rStyle w:val="FootnoteReference"/>
          <w:color w:val="000000"/>
        </w:rPr>
        <w:footnoteReference w:id="125"/>
      </w:r>
      <w:r w:rsidRPr="002561D7">
        <w:rPr>
          <w:color w:val="000000"/>
        </w:rPr>
        <w:t xml:space="preserve"> However, the actual quantified frequency and the consistency of this frequency across every university entity set is striking. Out of the twenty-five schools analyzed for this paper, only Spelman College, a private, historically Black, women's liberal arts college, showed an overrepresentation of women on patents when compared to the campus demographic population. </w:t>
      </w:r>
    </w:p>
    <w:p w14:paraId="65C872A8" w14:textId="0E5B4161" w:rsidR="00313877" w:rsidRDefault="00313877" w:rsidP="00313877">
      <w:pPr>
        <w:rPr>
          <w:color w:val="000000"/>
        </w:rPr>
      </w:pPr>
      <w:r w:rsidRPr="002561D7">
        <w:rPr>
          <w:color w:val="000000"/>
        </w:rPr>
        <w:tab/>
        <w:t>The following is a chart of the calculated gender disparities in the four university entity sets</w:t>
      </w:r>
      <w:r w:rsidR="00AA7660">
        <w:rPr>
          <w:color w:val="000000"/>
        </w:rPr>
        <w:t>—</w:t>
      </w:r>
      <w:r w:rsidRPr="002561D7">
        <w:rPr>
          <w:color w:val="000000"/>
        </w:rPr>
        <w:t xml:space="preserve">Ivy League institutions (Ivy), HBCUs, research institutions (Tech), and </w:t>
      </w:r>
      <w:r w:rsidR="00ED5876">
        <w:rPr>
          <w:color w:val="000000"/>
        </w:rPr>
        <w:t>HRSs</w:t>
      </w:r>
      <w:r w:rsidR="00ED5876" w:rsidRPr="002561D7">
        <w:rPr>
          <w:color w:val="000000"/>
        </w:rPr>
        <w:t xml:space="preserve"> </w:t>
      </w:r>
      <w:r w:rsidRPr="002561D7">
        <w:rPr>
          <w:color w:val="000000"/>
        </w:rPr>
        <w:t xml:space="preserve">outside of the HBCU system with the most tenured Black faculty ( HRS). I present the disparities in three different ways: the </w:t>
      </w:r>
      <w:r w:rsidR="00830FC5">
        <w:rPr>
          <w:color w:val="000000"/>
        </w:rPr>
        <w:t>d</w:t>
      </w:r>
      <w:r w:rsidRPr="002561D7">
        <w:rPr>
          <w:color w:val="000000"/>
        </w:rPr>
        <w:t xml:space="preserve">isparity </w:t>
      </w:r>
      <w:r w:rsidR="00830FC5">
        <w:rPr>
          <w:color w:val="000000"/>
        </w:rPr>
        <w:t>i</w:t>
      </w:r>
      <w:r w:rsidR="00830FC5" w:rsidRPr="002561D7">
        <w:rPr>
          <w:color w:val="000000"/>
        </w:rPr>
        <w:t xml:space="preserve">ndex </w:t>
      </w:r>
      <w:r w:rsidRPr="002561D7">
        <w:rPr>
          <w:color w:val="000000"/>
        </w:rPr>
        <w:t>(</w:t>
      </w:r>
      <w:r w:rsidRPr="002561D7">
        <w:rPr>
          <w:i/>
          <w:color w:val="000000"/>
        </w:rPr>
        <w:t>D</w:t>
      </w:r>
      <w:r w:rsidRPr="002561D7">
        <w:rPr>
          <w:i/>
          <w:color w:val="000000"/>
          <w:vertAlign w:val="subscript"/>
        </w:rPr>
        <w:t>i</w:t>
      </w:r>
      <w:r w:rsidRPr="002561D7">
        <w:rPr>
          <w:color w:val="000000"/>
        </w:rPr>
        <w:t xml:space="preserve">), the </w:t>
      </w:r>
      <w:r w:rsidR="00830FC5">
        <w:rPr>
          <w:color w:val="000000"/>
        </w:rPr>
        <w:t>d</w:t>
      </w:r>
      <w:r w:rsidRPr="002561D7">
        <w:rPr>
          <w:color w:val="000000"/>
        </w:rPr>
        <w:t xml:space="preserve">isparity </w:t>
      </w:r>
      <w:r w:rsidR="00830FC5">
        <w:rPr>
          <w:color w:val="000000"/>
        </w:rPr>
        <w:t>r</w:t>
      </w:r>
      <w:r w:rsidR="00830FC5" w:rsidRPr="002561D7">
        <w:rPr>
          <w:color w:val="000000"/>
        </w:rPr>
        <w:t xml:space="preserve">atio </w:t>
      </w:r>
      <w:r w:rsidRPr="002561D7">
        <w:rPr>
          <w:color w:val="000000"/>
        </w:rPr>
        <w:t>(</w:t>
      </w:r>
      <w:r w:rsidRPr="002561D7">
        <w:rPr>
          <w:i/>
          <w:color w:val="000000"/>
        </w:rPr>
        <w:t>D</w:t>
      </w:r>
      <w:r w:rsidRPr="002561D7">
        <w:rPr>
          <w:i/>
          <w:color w:val="000000"/>
          <w:vertAlign w:val="subscript"/>
        </w:rPr>
        <w:t>r</w:t>
      </w:r>
      <w:r w:rsidRPr="002561D7">
        <w:rPr>
          <w:color w:val="000000"/>
        </w:rPr>
        <w:t xml:space="preserve">) using white as the race basis and male as the gender basis, and the </w:t>
      </w:r>
      <w:r w:rsidR="00830FC5">
        <w:rPr>
          <w:color w:val="000000"/>
        </w:rPr>
        <w:t>p</w:t>
      </w:r>
      <w:r w:rsidRPr="002561D7">
        <w:rPr>
          <w:color w:val="000000"/>
        </w:rPr>
        <w:t xml:space="preserve">atent </w:t>
      </w:r>
      <w:r w:rsidR="00830FC5">
        <w:rPr>
          <w:color w:val="000000"/>
        </w:rPr>
        <w:t>a</w:t>
      </w:r>
      <w:r w:rsidRPr="002561D7">
        <w:rPr>
          <w:color w:val="000000"/>
        </w:rPr>
        <w:t xml:space="preserve">ggregation </w:t>
      </w:r>
      <w:r w:rsidR="00830FC5">
        <w:rPr>
          <w:color w:val="000000"/>
        </w:rPr>
        <w:t>d</w:t>
      </w:r>
      <w:r w:rsidRPr="002561D7">
        <w:rPr>
          <w:color w:val="000000"/>
        </w:rPr>
        <w:t>isparity ratio (</w:t>
      </w:r>
      <w:r w:rsidRPr="002561D7">
        <w:rPr>
          <w:i/>
          <w:color w:val="000000"/>
        </w:rPr>
        <w:t>D</w:t>
      </w:r>
      <w:r w:rsidRPr="002561D7">
        <w:rPr>
          <w:i/>
          <w:color w:val="000000"/>
          <w:vertAlign w:val="subscript"/>
        </w:rPr>
        <w:t>r(Ag)</w:t>
      </w:r>
      <w:r w:rsidRPr="002561D7">
        <w:rPr>
          <w:color w:val="000000"/>
        </w:rPr>
        <w:t>).</w:t>
      </w:r>
      <w:r w:rsidRPr="002561D7">
        <w:rPr>
          <w:color w:val="000000"/>
          <w:vertAlign w:val="superscript"/>
        </w:rPr>
        <w:footnoteReference w:id="126"/>
      </w:r>
      <w:r w:rsidRPr="002561D7">
        <w:rPr>
          <w:color w:val="000000"/>
        </w:rPr>
        <w:t xml:space="preserve"> I calculated each of these disparities for the four employment categories of the four university entity sets: total full-time instructional staff and students</w:t>
      </w:r>
      <w:r w:rsidR="004560BF">
        <w:rPr>
          <w:color w:val="000000"/>
        </w:rPr>
        <w:t>,</w:t>
      </w:r>
      <w:r w:rsidRPr="002561D7">
        <w:rPr>
          <w:color w:val="000000"/>
        </w:rPr>
        <w:t xml:space="preserve"> total full-time instructional staff</w:t>
      </w:r>
      <w:r w:rsidR="004560BF">
        <w:rPr>
          <w:color w:val="000000"/>
        </w:rPr>
        <w:t>,</w:t>
      </w:r>
      <w:r w:rsidRPr="002561D7">
        <w:rPr>
          <w:color w:val="000000"/>
        </w:rPr>
        <w:t xml:space="preserve"> the total </w:t>
      </w:r>
      <w:r w:rsidRPr="002561D7">
        <w:rPr>
          <w:color w:val="000000"/>
        </w:rPr>
        <w:lastRenderedPageBreak/>
        <w:t xml:space="preserve">graduate researchers and full-time </w:t>
      </w:r>
      <w:r>
        <w:rPr>
          <w:color w:val="000000"/>
        </w:rPr>
        <w:t>STEM</w:t>
      </w:r>
      <w:r w:rsidRPr="002561D7">
        <w:rPr>
          <w:color w:val="000000"/>
        </w:rPr>
        <w:t xml:space="preserve"> staff</w:t>
      </w:r>
      <w:r w:rsidR="004560BF">
        <w:rPr>
          <w:color w:val="000000"/>
        </w:rPr>
        <w:t>,</w:t>
      </w:r>
      <w:r w:rsidRPr="002561D7">
        <w:rPr>
          <w:color w:val="000000"/>
        </w:rPr>
        <w:t xml:space="preserve"> and only full time </w:t>
      </w:r>
      <w:r>
        <w:rPr>
          <w:color w:val="000000"/>
        </w:rPr>
        <w:t>STEM</w:t>
      </w:r>
      <w:r w:rsidRPr="002561D7">
        <w:rPr>
          <w:color w:val="000000"/>
        </w:rPr>
        <w:t xml:space="preserve"> staff.</w:t>
      </w:r>
      <w:r w:rsidRPr="002561D7">
        <w:rPr>
          <w:color w:val="000000"/>
          <w:vertAlign w:val="superscript"/>
        </w:rPr>
        <w:footnoteReference w:id="127"/>
      </w:r>
      <w:r w:rsidRPr="002561D7">
        <w:rPr>
          <w:color w:val="000000"/>
        </w:rPr>
        <w:t xml:space="preserve"> In the interest of space, </w:t>
      </w:r>
      <w:r w:rsidR="00272259">
        <w:rPr>
          <w:color w:val="000000"/>
        </w:rPr>
        <w:t>Table 1</w:t>
      </w:r>
      <w:r w:rsidRPr="002561D7">
        <w:rPr>
          <w:color w:val="000000"/>
        </w:rPr>
        <w:t xml:space="preserve"> only shows the disparity index, disparity ratio, and patent aggregation disparity ratio for full-time </w:t>
      </w:r>
      <w:r>
        <w:rPr>
          <w:color w:val="000000"/>
        </w:rPr>
        <w:t>STEM</w:t>
      </w:r>
      <w:r w:rsidRPr="002561D7">
        <w:rPr>
          <w:color w:val="000000"/>
        </w:rPr>
        <w:t xml:space="preserve"> staff</w:t>
      </w:r>
      <w:r w:rsidR="00342B3E">
        <w:rPr>
          <w:color w:val="000000"/>
        </w:rPr>
        <w:t>, as well as the overall determined percent representation of STEM staff and patent inventors in my sample.</w:t>
      </w:r>
    </w:p>
    <w:p w14:paraId="55E37A9C" w14:textId="77777777" w:rsidR="00313877" w:rsidRPr="002561D7" w:rsidRDefault="00313877" w:rsidP="00313877">
      <w:pPr>
        <w:rPr>
          <w:color w:val="000000"/>
        </w:rPr>
      </w:pPr>
    </w:p>
    <w:tbl>
      <w:tblPr>
        <w:tblW w:w="8635" w:type="dxa"/>
        <w:tblLayout w:type="fixed"/>
        <w:tblLook w:val="0400" w:firstRow="0" w:lastRow="0" w:firstColumn="0" w:lastColumn="0" w:noHBand="0" w:noVBand="1"/>
      </w:tblPr>
      <w:tblGrid>
        <w:gridCol w:w="1458"/>
        <w:gridCol w:w="787"/>
        <w:gridCol w:w="113"/>
        <w:gridCol w:w="697"/>
        <w:gridCol w:w="990"/>
        <w:gridCol w:w="810"/>
        <w:gridCol w:w="990"/>
        <w:gridCol w:w="990"/>
        <w:gridCol w:w="990"/>
        <w:gridCol w:w="810"/>
      </w:tblGrid>
      <w:tr w:rsidR="00313877" w:rsidRPr="002561D7" w14:paraId="0EFC729D" w14:textId="77777777" w:rsidTr="00C80B1A">
        <w:trPr>
          <w:trHeight w:val="600"/>
        </w:trPr>
        <w:tc>
          <w:tcPr>
            <w:tcW w:w="1458" w:type="dxa"/>
            <w:tcBorders>
              <w:top w:val="single" w:sz="4" w:space="0" w:color="8EA9DB"/>
              <w:left w:val="single" w:sz="4" w:space="0" w:color="8EA9DB"/>
              <w:bottom w:val="single" w:sz="4" w:space="0" w:color="8EA9DB"/>
              <w:right w:val="nil"/>
            </w:tcBorders>
            <w:shd w:val="clear" w:color="auto" w:fill="8EA9DB"/>
            <w:vAlign w:val="center"/>
          </w:tcPr>
          <w:p w14:paraId="12E39BE0" w14:textId="77777777" w:rsidR="00313877" w:rsidRPr="002561D7" w:rsidRDefault="00313877" w:rsidP="00C80B1A">
            <w:pPr>
              <w:keepNext/>
              <w:keepLines/>
              <w:jc w:val="center"/>
              <w:rPr>
                <w:b/>
                <w:color w:val="000000"/>
                <w:sz w:val="20"/>
              </w:rPr>
            </w:pPr>
            <w:r w:rsidRPr="002561D7">
              <w:rPr>
                <w:b/>
                <w:color w:val="000000"/>
                <w:sz w:val="20"/>
              </w:rPr>
              <w:t>Disparity Analysis</w:t>
            </w:r>
          </w:p>
        </w:tc>
        <w:tc>
          <w:tcPr>
            <w:tcW w:w="900" w:type="dxa"/>
            <w:gridSpan w:val="2"/>
            <w:tcBorders>
              <w:top w:val="single" w:sz="4" w:space="0" w:color="8EA9DB"/>
              <w:left w:val="nil"/>
              <w:bottom w:val="single" w:sz="4" w:space="0" w:color="8EA9DB"/>
              <w:right w:val="nil"/>
            </w:tcBorders>
            <w:shd w:val="clear" w:color="auto" w:fill="8EA9DB"/>
            <w:vAlign w:val="center"/>
          </w:tcPr>
          <w:p w14:paraId="40DF94C0" w14:textId="77777777" w:rsidR="00313877" w:rsidRPr="002561D7" w:rsidRDefault="00313877" w:rsidP="00C80B1A">
            <w:pPr>
              <w:keepNext/>
              <w:keepLines/>
              <w:jc w:val="center"/>
              <w:rPr>
                <w:b/>
                <w:color w:val="000000"/>
                <w:sz w:val="20"/>
              </w:rPr>
            </w:pPr>
            <w:r w:rsidRPr="002561D7">
              <w:rPr>
                <w:b/>
                <w:color w:val="000000"/>
                <w:sz w:val="20"/>
              </w:rPr>
              <w:t>Ivy Women</w:t>
            </w:r>
          </w:p>
        </w:tc>
        <w:tc>
          <w:tcPr>
            <w:tcW w:w="697" w:type="dxa"/>
            <w:tcBorders>
              <w:top w:val="single" w:sz="4" w:space="0" w:color="8EA9DB"/>
              <w:left w:val="nil"/>
              <w:bottom w:val="single" w:sz="4" w:space="0" w:color="8EA9DB"/>
              <w:right w:val="nil"/>
            </w:tcBorders>
            <w:shd w:val="clear" w:color="auto" w:fill="8EA9DB"/>
            <w:vAlign w:val="center"/>
          </w:tcPr>
          <w:p w14:paraId="5C5A6250" w14:textId="77777777" w:rsidR="00313877" w:rsidRPr="002561D7" w:rsidRDefault="00313877" w:rsidP="00C80B1A">
            <w:pPr>
              <w:keepNext/>
              <w:keepLines/>
              <w:jc w:val="center"/>
              <w:rPr>
                <w:b/>
                <w:color w:val="000000"/>
                <w:sz w:val="20"/>
              </w:rPr>
            </w:pPr>
            <w:r w:rsidRPr="002561D7">
              <w:rPr>
                <w:b/>
                <w:color w:val="000000"/>
                <w:sz w:val="20"/>
              </w:rPr>
              <w:t>Ivy Men</w:t>
            </w:r>
          </w:p>
        </w:tc>
        <w:tc>
          <w:tcPr>
            <w:tcW w:w="990" w:type="dxa"/>
            <w:tcBorders>
              <w:top w:val="single" w:sz="4" w:space="0" w:color="8EA9DB"/>
              <w:left w:val="nil"/>
              <w:bottom w:val="single" w:sz="4" w:space="0" w:color="8EA9DB"/>
              <w:right w:val="nil"/>
            </w:tcBorders>
            <w:shd w:val="clear" w:color="auto" w:fill="8EA9DB"/>
            <w:vAlign w:val="center"/>
          </w:tcPr>
          <w:p w14:paraId="127A8BBB" w14:textId="77777777" w:rsidR="00313877" w:rsidRPr="002561D7" w:rsidRDefault="00313877" w:rsidP="00C80B1A">
            <w:pPr>
              <w:keepNext/>
              <w:keepLines/>
              <w:jc w:val="center"/>
              <w:rPr>
                <w:b/>
                <w:color w:val="000000"/>
                <w:sz w:val="20"/>
              </w:rPr>
            </w:pPr>
            <w:r w:rsidRPr="002561D7">
              <w:rPr>
                <w:b/>
                <w:color w:val="000000"/>
                <w:sz w:val="20"/>
              </w:rPr>
              <w:t>HRS Women</w:t>
            </w:r>
          </w:p>
        </w:tc>
        <w:tc>
          <w:tcPr>
            <w:tcW w:w="810" w:type="dxa"/>
            <w:tcBorders>
              <w:top w:val="single" w:sz="4" w:space="0" w:color="8EA9DB"/>
              <w:left w:val="nil"/>
              <w:bottom w:val="single" w:sz="4" w:space="0" w:color="8EA9DB"/>
              <w:right w:val="nil"/>
            </w:tcBorders>
            <w:shd w:val="clear" w:color="auto" w:fill="8EA9DB"/>
            <w:vAlign w:val="center"/>
          </w:tcPr>
          <w:p w14:paraId="024F314C" w14:textId="77777777" w:rsidR="00313877" w:rsidRPr="002561D7" w:rsidRDefault="00313877" w:rsidP="00C80B1A">
            <w:pPr>
              <w:keepNext/>
              <w:keepLines/>
              <w:jc w:val="center"/>
              <w:rPr>
                <w:b/>
                <w:color w:val="000000"/>
                <w:sz w:val="20"/>
              </w:rPr>
            </w:pPr>
            <w:r w:rsidRPr="002561D7">
              <w:rPr>
                <w:b/>
                <w:color w:val="000000"/>
                <w:sz w:val="20"/>
              </w:rPr>
              <w:t>HRS Men</w:t>
            </w:r>
          </w:p>
        </w:tc>
        <w:tc>
          <w:tcPr>
            <w:tcW w:w="990" w:type="dxa"/>
            <w:tcBorders>
              <w:top w:val="single" w:sz="4" w:space="0" w:color="8EA9DB"/>
              <w:left w:val="nil"/>
              <w:bottom w:val="single" w:sz="4" w:space="0" w:color="8EA9DB"/>
              <w:right w:val="nil"/>
            </w:tcBorders>
            <w:shd w:val="clear" w:color="auto" w:fill="8EA9DB"/>
            <w:vAlign w:val="center"/>
          </w:tcPr>
          <w:p w14:paraId="3322D21A" w14:textId="77777777" w:rsidR="00313877" w:rsidRPr="002561D7" w:rsidRDefault="00313877" w:rsidP="00C80B1A">
            <w:pPr>
              <w:keepNext/>
              <w:keepLines/>
              <w:jc w:val="center"/>
              <w:rPr>
                <w:b/>
                <w:color w:val="000000"/>
                <w:sz w:val="20"/>
              </w:rPr>
            </w:pPr>
            <w:r w:rsidRPr="002561D7">
              <w:rPr>
                <w:b/>
                <w:color w:val="000000"/>
                <w:sz w:val="20"/>
              </w:rPr>
              <w:t>HBCU Women</w:t>
            </w:r>
          </w:p>
        </w:tc>
        <w:tc>
          <w:tcPr>
            <w:tcW w:w="990" w:type="dxa"/>
            <w:tcBorders>
              <w:top w:val="single" w:sz="4" w:space="0" w:color="8EA9DB"/>
              <w:left w:val="nil"/>
              <w:bottom w:val="single" w:sz="4" w:space="0" w:color="8EA9DB"/>
              <w:right w:val="nil"/>
            </w:tcBorders>
            <w:shd w:val="clear" w:color="auto" w:fill="8EA9DB"/>
            <w:vAlign w:val="center"/>
          </w:tcPr>
          <w:p w14:paraId="59E310B4" w14:textId="77777777" w:rsidR="00313877" w:rsidRPr="002561D7" w:rsidRDefault="00313877" w:rsidP="00C80B1A">
            <w:pPr>
              <w:keepNext/>
              <w:keepLines/>
              <w:jc w:val="center"/>
              <w:rPr>
                <w:b/>
                <w:color w:val="000000"/>
                <w:sz w:val="20"/>
              </w:rPr>
            </w:pPr>
            <w:r w:rsidRPr="002561D7">
              <w:rPr>
                <w:b/>
                <w:color w:val="000000"/>
                <w:sz w:val="20"/>
              </w:rPr>
              <w:t>HBCU Men</w:t>
            </w:r>
          </w:p>
        </w:tc>
        <w:tc>
          <w:tcPr>
            <w:tcW w:w="990" w:type="dxa"/>
            <w:tcBorders>
              <w:top w:val="single" w:sz="4" w:space="0" w:color="8EA9DB"/>
              <w:left w:val="nil"/>
              <w:bottom w:val="single" w:sz="4" w:space="0" w:color="8EA9DB"/>
              <w:right w:val="nil"/>
            </w:tcBorders>
            <w:shd w:val="clear" w:color="auto" w:fill="8EA9DB"/>
            <w:vAlign w:val="center"/>
          </w:tcPr>
          <w:p w14:paraId="7704B163" w14:textId="77777777" w:rsidR="00313877" w:rsidRPr="002561D7" w:rsidRDefault="00313877" w:rsidP="00C80B1A">
            <w:pPr>
              <w:keepNext/>
              <w:keepLines/>
              <w:jc w:val="center"/>
              <w:rPr>
                <w:b/>
                <w:color w:val="000000"/>
                <w:sz w:val="20"/>
              </w:rPr>
            </w:pPr>
            <w:r w:rsidRPr="002561D7">
              <w:rPr>
                <w:b/>
                <w:color w:val="000000"/>
                <w:sz w:val="20"/>
              </w:rPr>
              <w:t>Tech Women</w:t>
            </w:r>
          </w:p>
        </w:tc>
        <w:tc>
          <w:tcPr>
            <w:tcW w:w="810" w:type="dxa"/>
            <w:tcBorders>
              <w:top w:val="single" w:sz="4" w:space="0" w:color="8EA9DB"/>
              <w:left w:val="nil"/>
              <w:bottom w:val="single" w:sz="4" w:space="0" w:color="8EA9DB"/>
              <w:right w:val="single" w:sz="4" w:space="0" w:color="8EA9DB"/>
            </w:tcBorders>
            <w:shd w:val="clear" w:color="auto" w:fill="8EA9DB"/>
            <w:vAlign w:val="center"/>
          </w:tcPr>
          <w:p w14:paraId="0A1627AB" w14:textId="77777777" w:rsidR="00313877" w:rsidRPr="002561D7" w:rsidRDefault="00313877" w:rsidP="00C80B1A">
            <w:pPr>
              <w:keepNext/>
              <w:keepLines/>
              <w:jc w:val="center"/>
              <w:rPr>
                <w:b/>
                <w:color w:val="000000"/>
                <w:sz w:val="20"/>
              </w:rPr>
            </w:pPr>
            <w:r w:rsidRPr="002561D7">
              <w:rPr>
                <w:b/>
                <w:color w:val="000000"/>
                <w:sz w:val="20"/>
              </w:rPr>
              <w:t>Tech Men</w:t>
            </w:r>
          </w:p>
        </w:tc>
      </w:tr>
      <w:tr w:rsidR="00962398" w:rsidRPr="002561D7" w14:paraId="53F967B2" w14:textId="77777777" w:rsidTr="00C80B1A">
        <w:trPr>
          <w:trHeight w:val="600"/>
        </w:trPr>
        <w:tc>
          <w:tcPr>
            <w:tcW w:w="1458" w:type="dxa"/>
            <w:tcBorders>
              <w:top w:val="single" w:sz="4" w:space="0" w:color="8EA9DB"/>
              <w:left w:val="single" w:sz="4" w:space="0" w:color="8EA9DB"/>
              <w:bottom w:val="single" w:sz="4" w:space="0" w:color="8EA9DB"/>
              <w:right w:val="nil"/>
            </w:tcBorders>
            <w:shd w:val="clear" w:color="auto" w:fill="auto"/>
            <w:vAlign w:val="center"/>
          </w:tcPr>
          <w:p w14:paraId="2DC21F06" w14:textId="74A92999" w:rsidR="00962398" w:rsidRPr="002561D7" w:rsidRDefault="007E4823" w:rsidP="00C80B1A">
            <w:pPr>
              <w:keepNext/>
              <w:keepLines/>
              <w:jc w:val="center"/>
              <w:rPr>
                <w:b/>
                <w:color w:val="000000"/>
                <w:sz w:val="22"/>
                <w:szCs w:val="22"/>
              </w:rPr>
            </w:pPr>
            <w:r>
              <w:rPr>
                <w:b/>
                <w:color w:val="000000"/>
                <w:sz w:val="22"/>
                <w:szCs w:val="22"/>
              </w:rPr>
              <w:t>STEM Staff</w:t>
            </w:r>
            <w:r w:rsidR="00DE0D23">
              <w:rPr>
                <w:b/>
                <w:color w:val="000000"/>
                <w:sz w:val="22"/>
                <w:szCs w:val="22"/>
              </w:rPr>
              <w:t xml:space="preserve"> (%)</w:t>
            </w:r>
          </w:p>
        </w:tc>
        <w:tc>
          <w:tcPr>
            <w:tcW w:w="787" w:type="dxa"/>
            <w:tcBorders>
              <w:top w:val="single" w:sz="4" w:space="0" w:color="8EA9DB"/>
              <w:left w:val="nil"/>
              <w:bottom w:val="single" w:sz="4" w:space="0" w:color="8EA9DB"/>
              <w:right w:val="nil"/>
            </w:tcBorders>
            <w:shd w:val="clear" w:color="auto" w:fill="auto"/>
            <w:vAlign w:val="center"/>
          </w:tcPr>
          <w:p w14:paraId="0B2D0592" w14:textId="20CE4977" w:rsidR="00962398" w:rsidRPr="002561D7" w:rsidRDefault="00F97183" w:rsidP="00C80B1A">
            <w:pPr>
              <w:keepNext/>
              <w:keepLines/>
              <w:jc w:val="center"/>
              <w:rPr>
                <w:color w:val="000000"/>
                <w:sz w:val="22"/>
                <w:szCs w:val="22"/>
              </w:rPr>
            </w:pPr>
            <w:r>
              <w:rPr>
                <w:color w:val="000000"/>
                <w:sz w:val="22"/>
                <w:szCs w:val="22"/>
              </w:rPr>
              <w:t>39.3</w:t>
            </w:r>
            <w:r w:rsidR="00DE0D23">
              <w:rPr>
                <w:color w:val="000000"/>
                <w:sz w:val="22"/>
                <w:szCs w:val="22"/>
              </w:rPr>
              <w:t>%</w:t>
            </w:r>
          </w:p>
        </w:tc>
        <w:tc>
          <w:tcPr>
            <w:tcW w:w="810" w:type="dxa"/>
            <w:gridSpan w:val="2"/>
            <w:tcBorders>
              <w:top w:val="single" w:sz="4" w:space="0" w:color="8EA9DB"/>
              <w:left w:val="nil"/>
              <w:bottom w:val="single" w:sz="4" w:space="0" w:color="8EA9DB"/>
              <w:right w:val="nil"/>
            </w:tcBorders>
            <w:shd w:val="clear" w:color="auto" w:fill="auto"/>
            <w:vAlign w:val="center"/>
          </w:tcPr>
          <w:p w14:paraId="593B6417" w14:textId="14F15DFA" w:rsidR="00962398" w:rsidRPr="002561D7" w:rsidRDefault="00F97183" w:rsidP="00C80B1A">
            <w:pPr>
              <w:keepNext/>
              <w:keepLines/>
              <w:jc w:val="center"/>
              <w:rPr>
                <w:color w:val="000000"/>
                <w:sz w:val="22"/>
                <w:szCs w:val="22"/>
              </w:rPr>
            </w:pPr>
            <w:r>
              <w:rPr>
                <w:color w:val="000000"/>
                <w:sz w:val="22"/>
                <w:szCs w:val="22"/>
              </w:rPr>
              <w:t>60.7%</w:t>
            </w:r>
          </w:p>
        </w:tc>
        <w:tc>
          <w:tcPr>
            <w:tcW w:w="990" w:type="dxa"/>
            <w:tcBorders>
              <w:top w:val="single" w:sz="4" w:space="0" w:color="8EA9DB"/>
              <w:left w:val="nil"/>
              <w:bottom w:val="single" w:sz="4" w:space="0" w:color="8EA9DB"/>
              <w:right w:val="nil"/>
            </w:tcBorders>
            <w:shd w:val="clear" w:color="auto" w:fill="auto"/>
            <w:vAlign w:val="center"/>
          </w:tcPr>
          <w:p w14:paraId="567BAD15" w14:textId="1D0D664B" w:rsidR="00962398" w:rsidRPr="002561D7" w:rsidRDefault="00DE0D23" w:rsidP="00C80B1A">
            <w:pPr>
              <w:keepNext/>
              <w:keepLines/>
              <w:jc w:val="center"/>
              <w:rPr>
                <w:color w:val="000000"/>
                <w:sz w:val="22"/>
                <w:szCs w:val="22"/>
              </w:rPr>
            </w:pPr>
            <w:r>
              <w:rPr>
                <w:color w:val="000000"/>
                <w:sz w:val="22"/>
                <w:szCs w:val="22"/>
              </w:rPr>
              <w:t>50.</w:t>
            </w:r>
            <w:r w:rsidR="00BE34C9">
              <w:rPr>
                <w:color w:val="000000"/>
                <w:sz w:val="22"/>
                <w:szCs w:val="22"/>
              </w:rPr>
              <w:t>1</w:t>
            </w:r>
            <w:r>
              <w:rPr>
                <w:color w:val="000000"/>
                <w:sz w:val="22"/>
                <w:szCs w:val="22"/>
              </w:rPr>
              <w:t>%</w:t>
            </w:r>
          </w:p>
        </w:tc>
        <w:tc>
          <w:tcPr>
            <w:tcW w:w="810" w:type="dxa"/>
            <w:tcBorders>
              <w:top w:val="single" w:sz="4" w:space="0" w:color="8EA9DB"/>
              <w:left w:val="nil"/>
              <w:bottom w:val="single" w:sz="4" w:space="0" w:color="8EA9DB"/>
              <w:right w:val="nil"/>
            </w:tcBorders>
            <w:shd w:val="clear" w:color="auto" w:fill="auto"/>
            <w:vAlign w:val="center"/>
          </w:tcPr>
          <w:p w14:paraId="61ABD997" w14:textId="42088099" w:rsidR="00962398" w:rsidRPr="002561D7" w:rsidRDefault="00BE34C9" w:rsidP="00C80B1A">
            <w:pPr>
              <w:keepNext/>
              <w:keepLines/>
              <w:jc w:val="center"/>
              <w:rPr>
                <w:color w:val="000000"/>
                <w:sz w:val="22"/>
                <w:szCs w:val="22"/>
              </w:rPr>
            </w:pPr>
            <w:r>
              <w:rPr>
                <w:color w:val="000000"/>
                <w:sz w:val="22"/>
                <w:szCs w:val="22"/>
              </w:rPr>
              <w:t>49.9</w:t>
            </w:r>
            <w:r w:rsidR="00F07B8A">
              <w:rPr>
                <w:color w:val="000000"/>
                <w:sz w:val="22"/>
                <w:szCs w:val="22"/>
              </w:rPr>
              <w:t>%</w:t>
            </w:r>
          </w:p>
        </w:tc>
        <w:tc>
          <w:tcPr>
            <w:tcW w:w="990" w:type="dxa"/>
            <w:tcBorders>
              <w:top w:val="single" w:sz="4" w:space="0" w:color="8EA9DB"/>
              <w:left w:val="nil"/>
              <w:bottom w:val="single" w:sz="4" w:space="0" w:color="8EA9DB"/>
              <w:right w:val="nil"/>
            </w:tcBorders>
            <w:shd w:val="clear" w:color="auto" w:fill="auto"/>
            <w:vAlign w:val="center"/>
          </w:tcPr>
          <w:p w14:paraId="18C76354" w14:textId="6C5B63BF" w:rsidR="00962398" w:rsidRPr="002561D7" w:rsidRDefault="00DE0D23" w:rsidP="00C80B1A">
            <w:pPr>
              <w:keepNext/>
              <w:keepLines/>
              <w:jc w:val="center"/>
              <w:rPr>
                <w:color w:val="000000"/>
                <w:sz w:val="22"/>
                <w:szCs w:val="22"/>
              </w:rPr>
            </w:pPr>
            <w:r>
              <w:rPr>
                <w:color w:val="000000"/>
                <w:sz w:val="22"/>
                <w:szCs w:val="22"/>
              </w:rPr>
              <w:t>3</w:t>
            </w:r>
            <w:r w:rsidR="00F97183">
              <w:rPr>
                <w:color w:val="000000"/>
                <w:sz w:val="22"/>
                <w:szCs w:val="22"/>
              </w:rPr>
              <w:t>9.4</w:t>
            </w:r>
            <w:r>
              <w:rPr>
                <w:color w:val="000000"/>
                <w:sz w:val="22"/>
                <w:szCs w:val="22"/>
              </w:rPr>
              <w:t>%</w:t>
            </w:r>
          </w:p>
        </w:tc>
        <w:tc>
          <w:tcPr>
            <w:tcW w:w="990" w:type="dxa"/>
            <w:tcBorders>
              <w:top w:val="single" w:sz="4" w:space="0" w:color="8EA9DB"/>
              <w:left w:val="nil"/>
              <w:bottom w:val="single" w:sz="4" w:space="0" w:color="8EA9DB"/>
              <w:right w:val="nil"/>
            </w:tcBorders>
            <w:shd w:val="clear" w:color="auto" w:fill="auto"/>
            <w:vAlign w:val="center"/>
          </w:tcPr>
          <w:p w14:paraId="343A4F74" w14:textId="730D56FE" w:rsidR="00962398" w:rsidRPr="002561D7" w:rsidRDefault="00F97183" w:rsidP="00C80B1A">
            <w:pPr>
              <w:keepNext/>
              <w:keepLines/>
              <w:jc w:val="center"/>
              <w:rPr>
                <w:color w:val="000000"/>
                <w:sz w:val="22"/>
                <w:szCs w:val="22"/>
              </w:rPr>
            </w:pPr>
            <w:r>
              <w:rPr>
                <w:color w:val="000000"/>
                <w:sz w:val="22"/>
                <w:szCs w:val="22"/>
              </w:rPr>
              <w:t>60.6</w:t>
            </w:r>
            <w:r w:rsidR="00DE0D23">
              <w:rPr>
                <w:color w:val="000000"/>
                <w:sz w:val="22"/>
                <w:szCs w:val="22"/>
              </w:rPr>
              <w:t>%</w:t>
            </w:r>
          </w:p>
        </w:tc>
        <w:tc>
          <w:tcPr>
            <w:tcW w:w="990" w:type="dxa"/>
            <w:tcBorders>
              <w:top w:val="single" w:sz="4" w:space="0" w:color="8EA9DB"/>
              <w:left w:val="nil"/>
              <w:bottom w:val="single" w:sz="4" w:space="0" w:color="8EA9DB"/>
              <w:right w:val="nil"/>
            </w:tcBorders>
            <w:shd w:val="clear" w:color="auto" w:fill="auto"/>
            <w:vAlign w:val="center"/>
          </w:tcPr>
          <w:p w14:paraId="3C06E8FC" w14:textId="374DE055" w:rsidR="00962398" w:rsidRPr="002561D7" w:rsidRDefault="00F97183" w:rsidP="00C80B1A">
            <w:pPr>
              <w:keepNext/>
              <w:keepLines/>
              <w:jc w:val="center"/>
              <w:rPr>
                <w:color w:val="000000"/>
                <w:sz w:val="22"/>
                <w:szCs w:val="22"/>
              </w:rPr>
            </w:pPr>
            <w:r>
              <w:rPr>
                <w:color w:val="000000"/>
                <w:sz w:val="22"/>
                <w:szCs w:val="22"/>
              </w:rPr>
              <w:t>38.0</w:t>
            </w:r>
            <w:r w:rsidR="00DE0D23">
              <w:rPr>
                <w:color w:val="000000"/>
                <w:sz w:val="22"/>
                <w:szCs w:val="22"/>
              </w:rPr>
              <w:t>%</w:t>
            </w:r>
          </w:p>
        </w:tc>
        <w:tc>
          <w:tcPr>
            <w:tcW w:w="810" w:type="dxa"/>
            <w:tcBorders>
              <w:top w:val="single" w:sz="4" w:space="0" w:color="8EA9DB"/>
              <w:left w:val="nil"/>
              <w:bottom w:val="single" w:sz="4" w:space="0" w:color="8EA9DB"/>
              <w:right w:val="single" w:sz="4" w:space="0" w:color="8EA9DB"/>
            </w:tcBorders>
            <w:shd w:val="clear" w:color="auto" w:fill="auto"/>
            <w:vAlign w:val="center"/>
          </w:tcPr>
          <w:p w14:paraId="7024EF33" w14:textId="2A280101" w:rsidR="00962398" w:rsidRPr="002561D7" w:rsidRDefault="00F97183" w:rsidP="00C80B1A">
            <w:pPr>
              <w:keepNext/>
              <w:keepLines/>
              <w:jc w:val="center"/>
              <w:rPr>
                <w:color w:val="000000"/>
                <w:sz w:val="22"/>
                <w:szCs w:val="22"/>
              </w:rPr>
            </w:pPr>
            <w:r>
              <w:rPr>
                <w:color w:val="000000"/>
                <w:sz w:val="22"/>
                <w:szCs w:val="22"/>
              </w:rPr>
              <w:t>62.0</w:t>
            </w:r>
            <w:r w:rsidR="00DE0D23">
              <w:rPr>
                <w:color w:val="000000"/>
                <w:sz w:val="22"/>
                <w:szCs w:val="22"/>
              </w:rPr>
              <w:t>%</w:t>
            </w:r>
          </w:p>
        </w:tc>
      </w:tr>
      <w:tr w:rsidR="00962398" w:rsidRPr="002561D7" w14:paraId="3BCEBA37" w14:textId="77777777" w:rsidTr="00C80B1A">
        <w:trPr>
          <w:trHeight w:val="600"/>
        </w:trPr>
        <w:tc>
          <w:tcPr>
            <w:tcW w:w="1458" w:type="dxa"/>
            <w:tcBorders>
              <w:top w:val="single" w:sz="4" w:space="0" w:color="8EA9DB"/>
              <w:left w:val="single" w:sz="4" w:space="0" w:color="8EA9DB"/>
              <w:bottom w:val="single" w:sz="4" w:space="0" w:color="8EA9DB"/>
              <w:right w:val="nil"/>
            </w:tcBorders>
            <w:shd w:val="clear" w:color="auto" w:fill="auto"/>
            <w:vAlign w:val="center"/>
          </w:tcPr>
          <w:p w14:paraId="2E122491" w14:textId="3D72EBF8" w:rsidR="00962398" w:rsidRPr="002561D7" w:rsidRDefault="007E4823" w:rsidP="00C80B1A">
            <w:pPr>
              <w:keepNext/>
              <w:keepLines/>
              <w:jc w:val="center"/>
              <w:rPr>
                <w:b/>
                <w:color w:val="000000"/>
                <w:sz w:val="22"/>
                <w:szCs w:val="22"/>
              </w:rPr>
            </w:pPr>
            <w:r>
              <w:rPr>
                <w:b/>
                <w:color w:val="000000"/>
                <w:sz w:val="22"/>
                <w:szCs w:val="22"/>
              </w:rPr>
              <w:t>Patent Inventors</w:t>
            </w:r>
            <w:r w:rsidR="00DE0D23">
              <w:rPr>
                <w:b/>
                <w:color w:val="000000"/>
                <w:sz w:val="22"/>
                <w:szCs w:val="22"/>
              </w:rPr>
              <w:t xml:space="preserve"> (%)</w:t>
            </w:r>
          </w:p>
        </w:tc>
        <w:tc>
          <w:tcPr>
            <w:tcW w:w="787" w:type="dxa"/>
            <w:tcBorders>
              <w:top w:val="single" w:sz="4" w:space="0" w:color="8EA9DB"/>
              <w:left w:val="nil"/>
              <w:bottom w:val="single" w:sz="4" w:space="0" w:color="8EA9DB"/>
              <w:right w:val="nil"/>
            </w:tcBorders>
            <w:shd w:val="clear" w:color="auto" w:fill="auto"/>
            <w:vAlign w:val="center"/>
          </w:tcPr>
          <w:p w14:paraId="09119BA1" w14:textId="04627306" w:rsidR="00962398" w:rsidRPr="002561D7" w:rsidRDefault="004D349B" w:rsidP="00C80B1A">
            <w:pPr>
              <w:keepNext/>
              <w:keepLines/>
              <w:jc w:val="center"/>
              <w:rPr>
                <w:color w:val="000000"/>
                <w:sz w:val="22"/>
                <w:szCs w:val="22"/>
              </w:rPr>
            </w:pPr>
            <w:r>
              <w:rPr>
                <w:color w:val="000000"/>
                <w:sz w:val="22"/>
                <w:szCs w:val="22"/>
              </w:rPr>
              <w:t>14</w:t>
            </w:r>
            <w:r w:rsidR="00AC24B8">
              <w:rPr>
                <w:color w:val="000000"/>
                <w:sz w:val="22"/>
                <w:szCs w:val="22"/>
              </w:rPr>
              <w:t>.4</w:t>
            </w:r>
            <w:r w:rsidR="00DE0D23">
              <w:rPr>
                <w:color w:val="000000"/>
                <w:sz w:val="22"/>
                <w:szCs w:val="22"/>
              </w:rPr>
              <w:t>%</w:t>
            </w:r>
          </w:p>
        </w:tc>
        <w:tc>
          <w:tcPr>
            <w:tcW w:w="810" w:type="dxa"/>
            <w:gridSpan w:val="2"/>
            <w:tcBorders>
              <w:top w:val="single" w:sz="4" w:space="0" w:color="8EA9DB"/>
              <w:left w:val="nil"/>
              <w:bottom w:val="single" w:sz="4" w:space="0" w:color="8EA9DB"/>
              <w:right w:val="nil"/>
            </w:tcBorders>
            <w:shd w:val="clear" w:color="auto" w:fill="auto"/>
            <w:vAlign w:val="center"/>
          </w:tcPr>
          <w:p w14:paraId="038C37DF" w14:textId="5CCB1B7D" w:rsidR="00962398" w:rsidRPr="002561D7" w:rsidRDefault="004D349B" w:rsidP="00C80B1A">
            <w:pPr>
              <w:keepNext/>
              <w:keepLines/>
              <w:jc w:val="center"/>
              <w:rPr>
                <w:color w:val="000000"/>
                <w:sz w:val="22"/>
                <w:szCs w:val="22"/>
              </w:rPr>
            </w:pPr>
            <w:r>
              <w:rPr>
                <w:color w:val="000000"/>
                <w:sz w:val="22"/>
                <w:szCs w:val="22"/>
              </w:rPr>
              <w:t>84</w:t>
            </w:r>
            <w:r w:rsidR="00AC24B8">
              <w:rPr>
                <w:color w:val="000000"/>
                <w:sz w:val="22"/>
                <w:szCs w:val="22"/>
              </w:rPr>
              <w:t>.3</w:t>
            </w:r>
            <w:r w:rsidR="00DE0D23">
              <w:rPr>
                <w:color w:val="000000"/>
                <w:sz w:val="22"/>
                <w:szCs w:val="22"/>
              </w:rPr>
              <w:t>%</w:t>
            </w:r>
          </w:p>
        </w:tc>
        <w:tc>
          <w:tcPr>
            <w:tcW w:w="990" w:type="dxa"/>
            <w:tcBorders>
              <w:top w:val="single" w:sz="4" w:space="0" w:color="8EA9DB"/>
              <w:left w:val="nil"/>
              <w:bottom w:val="single" w:sz="4" w:space="0" w:color="8EA9DB"/>
              <w:right w:val="nil"/>
            </w:tcBorders>
            <w:shd w:val="clear" w:color="auto" w:fill="auto"/>
            <w:vAlign w:val="center"/>
          </w:tcPr>
          <w:p w14:paraId="35482B52" w14:textId="54C7B6C1" w:rsidR="00962398" w:rsidRPr="002561D7" w:rsidRDefault="003763DC" w:rsidP="00C80B1A">
            <w:pPr>
              <w:keepNext/>
              <w:keepLines/>
              <w:jc w:val="center"/>
              <w:rPr>
                <w:color w:val="000000"/>
                <w:sz w:val="22"/>
                <w:szCs w:val="22"/>
              </w:rPr>
            </w:pPr>
            <w:r>
              <w:rPr>
                <w:color w:val="000000"/>
                <w:sz w:val="22"/>
                <w:szCs w:val="22"/>
              </w:rPr>
              <w:t>17.5</w:t>
            </w:r>
            <w:r w:rsidR="00DE0D23">
              <w:rPr>
                <w:color w:val="000000"/>
                <w:sz w:val="22"/>
                <w:szCs w:val="22"/>
              </w:rPr>
              <w:t>%</w:t>
            </w:r>
          </w:p>
        </w:tc>
        <w:tc>
          <w:tcPr>
            <w:tcW w:w="810" w:type="dxa"/>
            <w:tcBorders>
              <w:top w:val="single" w:sz="4" w:space="0" w:color="8EA9DB"/>
              <w:left w:val="nil"/>
              <w:bottom w:val="single" w:sz="4" w:space="0" w:color="8EA9DB"/>
              <w:right w:val="nil"/>
            </w:tcBorders>
            <w:shd w:val="clear" w:color="auto" w:fill="auto"/>
            <w:vAlign w:val="center"/>
          </w:tcPr>
          <w:p w14:paraId="2CB2C34E" w14:textId="2AD0AFC3" w:rsidR="00962398" w:rsidRPr="002561D7" w:rsidRDefault="00F07B8A" w:rsidP="00C80B1A">
            <w:pPr>
              <w:keepNext/>
              <w:keepLines/>
              <w:jc w:val="center"/>
              <w:rPr>
                <w:color w:val="000000"/>
                <w:sz w:val="22"/>
                <w:szCs w:val="22"/>
              </w:rPr>
            </w:pPr>
            <w:r>
              <w:rPr>
                <w:color w:val="000000"/>
                <w:sz w:val="22"/>
                <w:szCs w:val="22"/>
              </w:rPr>
              <w:t>79.1</w:t>
            </w:r>
            <w:r w:rsidR="00DE0D23">
              <w:rPr>
                <w:color w:val="000000"/>
                <w:sz w:val="22"/>
                <w:szCs w:val="22"/>
              </w:rPr>
              <w:t>%</w:t>
            </w:r>
          </w:p>
        </w:tc>
        <w:tc>
          <w:tcPr>
            <w:tcW w:w="990" w:type="dxa"/>
            <w:tcBorders>
              <w:top w:val="single" w:sz="4" w:space="0" w:color="8EA9DB"/>
              <w:left w:val="nil"/>
              <w:bottom w:val="single" w:sz="4" w:space="0" w:color="8EA9DB"/>
              <w:right w:val="nil"/>
            </w:tcBorders>
            <w:shd w:val="clear" w:color="auto" w:fill="auto"/>
            <w:vAlign w:val="center"/>
          </w:tcPr>
          <w:p w14:paraId="60FB4AFF" w14:textId="70475004" w:rsidR="00962398" w:rsidRPr="002561D7" w:rsidRDefault="00AC24B8" w:rsidP="00C80B1A">
            <w:pPr>
              <w:keepNext/>
              <w:keepLines/>
              <w:jc w:val="center"/>
              <w:rPr>
                <w:color w:val="000000"/>
                <w:sz w:val="22"/>
                <w:szCs w:val="22"/>
              </w:rPr>
            </w:pPr>
            <w:r>
              <w:rPr>
                <w:color w:val="000000"/>
                <w:sz w:val="22"/>
                <w:szCs w:val="22"/>
              </w:rPr>
              <w:t>20.</w:t>
            </w:r>
            <w:r w:rsidR="00F97183">
              <w:rPr>
                <w:color w:val="000000"/>
                <w:sz w:val="22"/>
                <w:szCs w:val="22"/>
              </w:rPr>
              <w:t>1</w:t>
            </w:r>
            <w:r w:rsidR="004D349B">
              <w:rPr>
                <w:color w:val="000000"/>
                <w:sz w:val="22"/>
                <w:szCs w:val="22"/>
              </w:rPr>
              <w:t>%</w:t>
            </w:r>
          </w:p>
        </w:tc>
        <w:tc>
          <w:tcPr>
            <w:tcW w:w="990" w:type="dxa"/>
            <w:tcBorders>
              <w:top w:val="single" w:sz="4" w:space="0" w:color="8EA9DB"/>
              <w:left w:val="nil"/>
              <w:bottom w:val="single" w:sz="4" w:space="0" w:color="8EA9DB"/>
              <w:right w:val="nil"/>
            </w:tcBorders>
            <w:shd w:val="clear" w:color="auto" w:fill="auto"/>
            <w:vAlign w:val="center"/>
          </w:tcPr>
          <w:p w14:paraId="2378F34D" w14:textId="3B08A105" w:rsidR="00962398" w:rsidRPr="002561D7" w:rsidRDefault="004D349B" w:rsidP="00C80B1A">
            <w:pPr>
              <w:keepNext/>
              <w:keepLines/>
              <w:jc w:val="center"/>
              <w:rPr>
                <w:color w:val="000000"/>
                <w:sz w:val="22"/>
                <w:szCs w:val="22"/>
              </w:rPr>
            </w:pPr>
            <w:r>
              <w:rPr>
                <w:color w:val="000000"/>
                <w:sz w:val="22"/>
                <w:szCs w:val="22"/>
              </w:rPr>
              <w:t>7</w:t>
            </w:r>
            <w:r w:rsidR="00F97183">
              <w:rPr>
                <w:color w:val="000000"/>
                <w:sz w:val="22"/>
                <w:szCs w:val="22"/>
              </w:rPr>
              <w:t>8</w:t>
            </w:r>
            <w:r w:rsidR="00AC24B8">
              <w:rPr>
                <w:color w:val="000000"/>
                <w:sz w:val="22"/>
                <w:szCs w:val="22"/>
              </w:rPr>
              <w:t>.</w:t>
            </w:r>
            <w:r w:rsidR="00F97183">
              <w:rPr>
                <w:color w:val="000000"/>
                <w:sz w:val="22"/>
                <w:szCs w:val="22"/>
              </w:rPr>
              <w:t>3</w:t>
            </w:r>
            <w:r w:rsidR="00DE0D23">
              <w:rPr>
                <w:color w:val="000000"/>
                <w:sz w:val="22"/>
                <w:szCs w:val="22"/>
              </w:rPr>
              <w:t>%</w:t>
            </w:r>
          </w:p>
        </w:tc>
        <w:tc>
          <w:tcPr>
            <w:tcW w:w="990" w:type="dxa"/>
            <w:tcBorders>
              <w:top w:val="single" w:sz="4" w:space="0" w:color="8EA9DB"/>
              <w:left w:val="nil"/>
              <w:bottom w:val="single" w:sz="4" w:space="0" w:color="8EA9DB"/>
              <w:right w:val="nil"/>
            </w:tcBorders>
            <w:shd w:val="clear" w:color="auto" w:fill="auto"/>
            <w:vAlign w:val="center"/>
          </w:tcPr>
          <w:p w14:paraId="721AA291" w14:textId="43B01DF6" w:rsidR="00962398" w:rsidRPr="002561D7" w:rsidRDefault="00DE0D23" w:rsidP="00C80B1A">
            <w:pPr>
              <w:keepNext/>
              <w:keepLines/>
              <w:jc w:val="center"/>
              <w:rPr>
                <w:color w:val="000000"/>
                <w:sz w:val="22"/>
                <w:szCs w:val="22"/>
              </w:rPr>
            </w:pPr>
            <w:r>
              <w:rPr>
                <w:color w:val="000000"/>
                <w:sz w:val="22"/>
                <w:szCs w:val="22"/>
              </w:rPr>
              <w:t>1</w:t>
            </w:r>
            <w:r w:rsidR="004D349B">
              <w:rPr>
                <w:color w:val="000000"/>
                <w:sz w:val="22"/>
                <w:szCs w:val="22"/>
              </w:rPr>
              <w:t>2</w:t>
            </w:r>
            <w:r w:rsidR="00AC24B8">
              <w:rPr>
                <w:color w:val="000000"/>
                <w:sz w:val="22"/>
                <w:szCs w:val="22"/>
              </w:rPr>
              <w:t>.3</w:t>
            </w:r>
            <w:r>
              <w:rPr>
                <w:color w:val="000000"/>
                <w:sz w:val="22"/>
                <w:szCs w:val="22"/>
              </w:rPr>
              <w:t>%</w:t>
            </w:r>
          </w:p>
        </w:tc>
        <w:tc>
          <w:tcPr>
            <w:tcW w:w="810" w:type="dxa"/>
            <w:tcBorders>
              <w:top w:val="single" w:sz="4" w:space="0" w:color="8EA9DB"/>
              <w:left w:val="nil"/>
              <w:bottom w:val="single" w:sz="4" w:space="0" w:color="8EA9DB"/>
              <w:right w:val="single" w:sz="4" w:space="0" w:color="8EA9DB"/>
            </w:tcBorders>
            <w:shd w:val="clear" w:color="auto" w:fill="auto"/>
            <w:vAlign w:val="center"/>
          </w:tcPr>
          <w:p w14:paraId="02DB8D77" w14:textId="79FADD60" w:rsidR="00962398" w:rsidRPr="002561D7" w:rsidRDefault="004D349B" w:rsidP="00C80B1A">
            <w:pPr>
              <w:keepNext/>
              <w:keepLines/>
              <w:jc w:val="center"/>
              <w:rPr>
                <w:color w:val="000000"/>
                <w:sz w:val="22"/>
                <w:szCs w:val="22"/>
              </w:rPr>
            </w:pPr>
            <w:r>
              <w:rPr>
                <w:color w:val="000000"/>
                <w:sz w:val="22"/>
                <w:szCs w:val="22"/>
              </w:rPr>
              <w:t>87</w:t>
            </w:r>
            <w:r w:rsidR="00AC24B8">
              <w:rPr>
                <w:color w:val="000000"/>
                <w:sz w:val="22"/>
                <w:szCs w:val="22"/>
              </w:rPr>
              <w:t>.3</w:t>
            </w:r>
            <w:r>
              <w:rPr>
                <w:color w:val="000000"/>
                <w:sz w:val="22"/>
                <w:szCs w:val="22"/>
              </w:rPr>
              <w:t>%</w:t>
            </w:r>
          </w:p>
        </w:tc>
      </w:tr>
      <w:tr w:rsidR="00313877" w:rsidRPr="002561D7" w14:paraId="381ED19C" w14:textId="77777777" w:rsidTr="00C80B1A">
        <w:trPr>
          <w:trHeight w:val="600"/>
        </w:trPr>
        <w:tc>
          <w:tcPr>
            <w:tcW w:w="1458" w:type="dxa"/>
            <w:tcBorders>
              <w:top w:val="single" w:sz="4" w:space="0" w:color="8EA9DB"/>
              <w:left w:val="single" w:sz="4" w:space="0" w:color="8EA9DB"/>
              <w:bottom w:val="single" w:sz="4" w:space="0" w:color="8EA9DB"/>
              <w:right w:val="nil"/>
            </w:tcBorders>
            <w:shd w:val="clear" w:color="auto" w:fill="auto"/>
            <w:vAlign w:val="center"/>
          </w:tcPr>
          <w:p w14:paraId="05C599F3" w14:textId="77777777" w:rsidR="00313877" w:rsidRPr="002561D7" w:rsidRDefault="00313877" w:rsidP="00C80B1A">
            <w:pPr>
              <w:keepNext/>
              <w:keepLines/>
              <w:jc w:val="center"/>
              <w:rPr>
                <w:b/>
                <w:color w:val="000000"/>
                <w:sz w:val="22"/>
                <w:szCs w:val="22"/>
              </w:rPr>
            </w:pPr>
            <w:r w:rsidRPr="002561D7">
              <w:rPr>
                <w:b/>
                <w:color w:val="000000"/>
                <w:sz w:val="22"/>
                <w:szCs w:val="22"/>
              </w:rPr>
              <w:t>D</w:t>
            </w:r>
            <w:r w:rsidRPr="002561D7">
              <w:rPr>
                <w:b/>
                <w:color w:val="000000"/>
                <w:sz w:val="22"/>
                <w:szCs w:val="22"/>
                <w:vertAlign w:val="subscript"/>
              </w:rPr>
              <w:t>i</w:t>
            </w:r>
            <w:r w:rsidRPr="002561D7">
              <w:rPr>
                <w:b/>
                <w:color w:val="000000"/>
                <w:sz w:val="22"/>
                <w:szCs w:val="22"/>
              </w:rPr>
              <w:t xml:space="preserve"> to STEM Staff</w:t>
            </w:r>
          </w:p>
        </w:tc>
        <w:tc>
          <w:tcPr>
            <w:tcW w:w="787" w:type="dxa"/>
            <w:tcBorders>
              <w:top w:val="single" w:sz="4" w:space="0" w:color="8EA9DB"/>
              <w:left w:val="nil"/>
              <w:bottom w:val="single" w:sz="4" w:space="0" w:color="8EA9DB"/>
              <w:right w:val="nil"/>
            </w:tcBorders>
            <w:shd w:val="clear" w:color="auto" w:fill="auto"/>
            <w:vAlign w:val="center"/>
          </w:tcPr>
          <w:p w14:paraId="08AFB980" w14:textId="77777777" w:rsidR="00313877" w:rsidRPr="002561D7" w:rsidRDefault="00313877" w:rsidP="00C80B1A">
            <w:pPr>
              <w:keepNext/>
              <w:keepLines/>
              <w:jc w:val="center"/>
              <w:rPr>
                <w:color w:val="000000"/>
                <w:sz w:val="22"/>
                <w:szCs w:val="22"/>
              </w:rPr>
            </w:pPr>
            <w:r w:rsidRPr="002561D7">
              <w:rPr>
                <w:color w:val="000000"/>
                <w:sz w:val="22"/>
                <w:szCs w:val="22"/>
              </w:rPr>
              <w:t>0.366</w:t>
            </w:r>
          </w:p>
        </w:tc>
        <w:tc>
          <w:tcPr>
            <w:tcW w:w="810" w:type="dxa"/>
            <w:gridSpan w:val="2"/>
            <w:tcBorders>
              <w:top w:val="single" w:sz="4" w:space="0" w:color="8EA9DB"/>
              <w:left w:val="nil"/>
              <w:bottom w:val="single" w:sz="4" w:space="0" w:color="8EA9DB"/>
              <w:right w:val="nil"/>
            </w:tcBorders>
            <w:shd w:val="clear" w:color="auto" w:fill="auto"/>
            <w:vAlign w:val="center"/>
          </w:tcPr>
          <w:p w14:paraId="586C1C25" w14:textId="77777777" w:rsidR="00313877" w:rsidRPr="002561D7" w:rsidRDefault="00313877" w:rsidP="00C80B1A">
            <w:pPr>
              <w:keepNext/>
              <w:keepLines/>
              <w:jc w:val="center"/>
              <w:rPr>
                <w:color w:val="000000"/>
                <w:sz w:val="22"/>
                <w:szCs w:val="22"/>
              </w:rPr>
            </w:pPr>
            <w:r w:rsidRPr="002561D7">
              <w:rPr>
                <w:color w:val="000000"/>
                <w:sz w:val="22"/>
                <w:szCs w:val="22"/>
              </w:rPr>
              <w:t>1.390</w:t>
            </w:r>
          </w:p>
        </w:tc>
        <w:tc>
          <w:tcPr>
            <w:tcW w:w="990" w:type="dxa"/>
            <w:tcBorders>
              <w:top w:val="single" w:sz="4" w:space="0" w:color="8EA9DB"/>
              <w:left w:val="nil"/>
              <w:bottom w:val="single" w:sz="4" w:space="0" w:color="8EA9DB"/>
              <w:right w:val="nil"/>
            </w:tcBorders>
            <w:shd w:val="clear" w:color="auto" w:fill="auto"/>
            <w:vAlign w:val="center"/>
          </w:tcPr>
          <w:p w14:paraId="46809D92" w14:textId="0E8461A0" w:rsidR="00313877" w:rsidRPr="002561D7" w:rsidRDefault="00313877" w:rsidP="00C80B1A">
            <w:pPr>
              <w:keepNext/>
              <w:keepLines/>
              <w:jc w:val="center"/>
              <w:rPr>
                <w:color w:val="000000"/>
                <w:sz w:val="22"/>
                <w:szCs w:val="22"/>
              </w:rPr>
            </w:pPr>
            <w:r w:rsidRPr="002561D7">
              <w:rPr>
                <w:color w:val="000000"/>
                <w:sz w:val="22"/>
                <w:szCs w:val="22"/>
              </w:rPr>
              <w:t>0.</w:t>
            </w:r>
            <w:r w:rsidR="00F07B8A">
              <w:rPr>
                <w:color w:val="000000"/>
                <w:sz w:val="22"/>
                <w:szCs w:val="22"/>
              </w:rPr>
              <w:t>3</w:t>
            </w:r>
            <w:r w:rsidR="003763DC">
              <w:rPr>
                <w:color w:val="000000"/>
                <w:sz w:val="22"/>
                <w:szCs w:val="22"/>
              </w:rPr>
              <w:t>50</w:t>
            </w:r>
          </w:p>
        </w:tc>
        <w:tc>
          <w:tcPr>
            <w:tcW w:w="810" w:type="dxa"/>
            <w:tcBorders>
              <w:top w:val="single" w:sz="4" w:space="0" w:color="8EA9DB"/>
              <w:left w:val="nil"/>
              <w:bottom w:val="single" w:sz="4" w:space="0" w:color="8EA9DB"/>
              <w:right w:val="nil"/>
            </w:tcBorders>
            <w:shd w:val="clear" w:color="auto" w:fill="auto"/>
            <w:vAlign w:val="center"/>
          </w:tcPr>
          <w:p w14:paraId="4F29B39E" w14:textId="77777777" w:rsidR="00313877" w:rsidRPr="002561D7" w:rsidRDefault="00313877" w:rsidP="00C80B1A">
            <w:pPr>
              <w:keepNext/>
              <w:keepLines/>
              <w:jc w:val="center"/>
              <w:rPr>
                <w:color w:val="000000"/>
                <w:sz w:val="22"/>
                <w:szCs w:val="22"/>
              </w:rPr>
            </w:pPr>
            <w:r w:rsidRPr="002561D7">
              <w:rPr>
                <w:color w:val="000000"/>
                <w:sz w:val="22"/>
                <w:szCs w:val="22"/>
              </w:rPr>
              <w:t>1.585</w:t>
            </w:r>
          </w:p>
        </w:tc>
        <w:tc>
          <w:tcPr>
            <w:tcW w:w="990" w:type="dxa"/>
            <w:tcBorders>
              <w:top w:val="single" w:sz="4" w:space="0" w:color="8EA9DB"/>
              <w:left w:val="nil"/>
              <w:bottom w:val="single" w:sz="4" w:space="0" w:color="8EA9DB"/>
              <w:right w:val="nil"/>
            </w:tcBorders>
            <w:shd w:val="clear" w:color="auto" w:fill="auto"/>
            <w:vAlign w:val="center"/>
          </w:tcPr>
          <w:p w14:paraId="0DDC9C7A" w14:textId="77777777" w:rsidR="00313877" w:rsidRPr="002561D7" w:rsidRDefault="00313877" w:rsidP="00C80B1A">
            <w:pPr>
              <w:keepNext/>
              <w:keepLines/>
              <w:jc w:val="center"/>
              <w:rPr>
                <w:color w:val="000000"/>
                <w:sz w:val="22"/>
                <w:szCs w:val="22"/>
              </w:rPr>
            </w:pPr>
            <w:r w:rsidRPr="002561D7">
              <w:rPr>
                <w:color w:val="000000"/>
                <w:sz w:val="22"/>
                <w:szCs w:val="22"/>
              </w:rPr>
              <w:t>0.510</w:t>
            </w:r>
          </w:p>
        </w:tc>
        <w:tc>
          <w:tcPr>
            <w:tcW w:w="990" w:type="dxa"/>
            <w:tcBorders>
              <w:top w:val="single" w:sz="4" w:space="0" w:color="8EA9DB"/>
              <w:left w:val="nil"/>
              <w:bottom w:val="single" w:sz="4" w:space="0" w:color="8EA9DB"/>
              <w:right w:val="nil"/>
            </w:tcBorders>
            <w:shd w:val="clear" w:color="auto" w:fill="auto"/>
            <w:vAlign w:val="center"/>
          </w:tcPr>
          <w:p w14:paraId="636BB342" w14:textId="77777777" w:rsidR="00313877" w:rsidRPr="002561D7" w:rsidRDefault="00313877" w:rsidP="00C80B1A">
            <w:pPr>
              <w:keepNext/>
              <w:keepLines/>
              <w:jc w:val="center"/>
              <w:rPr>
                <w:color w:val="000000"/>
                <w:sz w:val="22"/>
                <w:szCs w:val="22"/>
              </w:rPr>
            </w:pPr>
            <w:r w:rsidRPr="002561D7">
              <w:rPr>
                <w:color w:val="000000"/>
                <w:sz w:val="22"/>
                <w:szCs w:val="22"/>
              </w:rPr>
              <w:t>1.292</w:t>
            </w:r>
          </w:p>
        </w:tc>
        <w:tc>
          <w:tcPr>
            <w:tcW w:w="990" w:type="dxa"/>
            <w:tcBorders>
              <w:top w:val="single" w:sz="4" w:space="0" w:color="8EA9DB"/>
              <w:left w:val="nil"/>
              <w:bottom w:val="single" w:sz="4" w:space="0" w:color="8EA9DB"/>
              <w:right w:val="nil"/>
            </w:tcBorders>
            <w:shd w:val="clear" w:color="auto" w:fill="auto"/>
            <w:vAlign w:val="center"/>
          </w:tcPr>
          <w:p w14:paraId="35C8DAFF" w14:textId="77777777" w:rsidR="00313877" w:rsidRPr="002561D7" w:rsidRDefault="00313877" w:rsidP="00C80B1A">
            <w:pPr>
              <w:keepNext/>
              <w:keepLines/>
              <w:jc w:val="center"/>
              <w:rPr>
                <w:color w:val="000000"/>
                <w:sz w:val="22"/>
                <w:szCs w:val="22"/>
              </w:rPr>
            </w:pPr>
            <w:r w:rsidRPr="002561D7">
              <w:rPr>
                <w:color w:val="000000"/>
                <w:sz w:val="22"/>
                <w:szCs w:val="22"/>
              </w:rPr>
              <w:t>0.324</w:t>
            </w:r>
          </w:p>
        </w:tc>
        <w:tc>
          <w:tcPr>
            <w:tcW w:w="810" w:type="dxa"/>
            <w:tcBorders>
              <w:top w:val="single" w:sz="4" w:space="0" w:color="8EA9DB"/>
              <w:left w:val="nil"/>
              <w:bottom w:val="single" w:sz="4" w:space="0" w:color="8EA9DB"/>
              <w:right w:val="single" w:sz="4" w:space="0" w:color="8EA9DB"/>
            </w:tcBorders>
            <w:shd w:val="clear" w:color="auto" w:fill="auto"/>
            <w:vAlign w:val="center"/>
          </w:tcPr>
          <w:p w14:paraId="75863150" w14:textId="77777777" w:rsidR="00313877" w:rsidRPr="002561D7" w:rsidRDefault="00313877" w:rsidP="00C80B1A">
            <w:pPr>
              <w:keepNext/>
              <w:keepLines/>
              <w:jc w:val="center"/>
              <w:rPr>
                <w:color w:val="000000"/>
                <w:sz w:val="22"/>
                <w:szCs w:val="22"/>
              </w:rPr>
            </w:pPr>
            <w:r w:rsidRPr="002561D7">
              <w:rPr>
                <w:color w:val="000000"/>
                <w:sz w:val="22"/>
                <w:szCs w:val="22"/>
              </w:rPr>
              <w:t>1.409</w:t>
            </w:r>
          </w:p>
        </w:tc>
      </w:tr>
      <w:tr w:rsidR="00313877" w:rsidRPr="002561D7" w14:paraId="7526ABCD" w14:textId="77777777" w:rsidTr="00C80B1A">
        <w:trPr>
          <w:trHeight w:val="600"/>
        </w:trPr>
        <w:tc>
          <w:tcPr>
            <w:tcW w:w="1458" w:type="dxa"/>
            <w:tcBorders>
              <w:top w:val="single" w:sz="4" w:space="0" w:color="8EA9DB"/>
              <w:left w:val="single" w:sz="4" w:space="0" w:color="8EA9DB"/>
              <w:bottom w:val="single" w:sz="4" w:space="0" w:color="8EA9DB"/>
              <w:right w:val="nil"/>
            </w:tcBorders>
            <w:shd w:val="clear" w:color="auto" w:fill="auto"/>
            <w:vAlign w:val="center"/>
          </w:tcPr>
          <w:p w14:paraId="115C17C7" w14:textId="77777777" w:rsidR="00313877" w:rsidRPr="002561D7" w:rsidRDefault="00313877" w:rsidP="00C80B1A">
            <w:pPr>
              <w:keepNext/>
              <w:keepLines/>
              <w:jc w:val="center"/>
              <w:rPr>
                <w:b/>
                <w:color w:val="000000"/>
                <w:sz w:val="22"/>
                <w:szCs w:val="22"/>
              </w:rPr>
            </w:pPr>
            <w:r w:rsidRPr="002561D7">
              <w:rPr>
                <w:b/>
                <w:color w:val="000000"/>
                <w:sz w:val="22"/>
                <w:szCs w:val="22"/>
              </w:rPr>
              <w:t>D</w:t>
            </w:r>
            <w:r w:rsidRPr="002561D7">
              <w:rPr>
                <w:b/>
                <w:color w:val="000000"/>
                <w:sz w:val="22"/>
                <w:szCs w:val="22"/>
                <w:vertAlign w:val="subscript"/>
              </w:rPr>
              <w:t>r</w:t>
            </w:r>
            <w:r w:rsidRPr="002561D7">
              <w:rPr>
                <w:b/>
                <w:color w:val="000000"/>
                <w:sz w:val="22"/>
                <w:szCs w:val="22"/>
              </w:rPr>
              <w:t xml:space="preserve"> to STEM Staff</w:t>
            </w:r>
          </w:p>
        </w:tc>
        <w:tc>
          <w:tcPr>
            <w:tcW w:w="787" w:type="dxa"/>
            <w:tcBorders>
              <w:top w:val="single" w:sz="4" w:space="0" w:color="8EA9DB"/>
              <w:left w:val="nil"/>
              <w:bottom w:val="single" w:sz="4" w:space="0" w:color="8EA9DB"/>
              <w:right w:val="nil"/>
            </w:tcBorders>
            <w:shd w:val="clear" w:color="auto" w:fill="auto"/>
            <w:vAlign w:val="center"/>
          </w:tcPr>
          <w:p w14:paraId="1508F96C" w14:textId="77777777" w:rsidR="00313877" w:rsidRPr="002561D7" w:rsidRDefault="00313877" w:rsidP="00C80B1A">
            <w:pPr>
              <w:keepNext/>
              <w:keepLines/>
              <w:jc w:val="center"/>
              <w:rPr>
                <w:color w:val="000000"/>
                <w:sz w:val="22"/>
                <w:szCs w:val="22"/>
              </w:rPr>
            </w:pPr>
            <w:r w:rsidRPr="002561D7">
              <w:rPr>
                <w:color w:val="000000"/>
                <w:sz w:val="22"/>
                <w:szCs w:val="22"/>
              </w:rPr>
              <w:t>3.794</w:t>
            </w:r>
          </w:p>
        </w:tc>
        <w:tc>
          <w:tcPr>
            <w:tcW w:w="810" w:type="dxa"/>
            <w:gridSpan w:val="2"/>
            <w:tcBorders>
              <w:top w:val="single" w:sz="4" w:space="0" w:color="8EA9DB"/>
              <w:left w:val="nil"/>
              <w:bottom w:val="single" w:sz="4" w:space="0" w:color="8EA9DB"/>
              <w:right w:val="nil"/>
            </w:tcBorders>
            <w:shd w:val="clear" w:color="auto" w:fill="auto"/>
            <w:vAlign w:val="center"/>
          </w:tcPr>
          <w:p w14:paraId="14556CB1" w14:textId="77777777" w:rsidR="00313877" w:rsidRPr="002561D7" w:rsidRDefault="00313877" w:rsidP="00C80B1A">
            <w:pPr>
              <w:keepNext/>
              <w:keepLines/>
              <w:jc w:val="center"/>
              <w:rPr>
                <w:color w:val="000000"/>
                <w:sz w:val="22"/>
                <w:szCs w:val="22"/>
              </w:rPr>
            </w:pPr>
            <w:r w:rsidRPr="002561D7">
              <w:rPr>
                <w:color w:val="000000"/>
                <w:sz w:val="22"/>
                <w:szCs w:val="22"/>
              </w:rPr>
              <w:t>1.000</w:t>
            </w:r>
          </w:p>
        </w:tc>
        <w:tc>
          <w:tcPr>
            <w:tcW w:w="990" w:type="dxa"/>
            <w:tcBorders>
              <w:top w:val="single" w:sz="4" w:space="0" w:color="8EA9DB"/>
              <w:left w:val="nil"/>
              <w:bottom w:val="single" w:sz="4" w:space="0" w:color="8EA9DB"/>
              <w:right w:val="nil"/>
            </w:tcBorders>
            <w:shd w:val="clear" w:color="auto" w:fill="auto"/>
            <w:vAlign w:val="center"/>
          </w:tcPr>
          <w:p w14:paraId="2C378E94" w14:textId="06BB9427" w:rsidR="00313877" w:rsidRPr="002561D7" w:rsidRDefault="00F07B8A" w:rsidP="00C80B1A">
            <w:pPr>
              <w:keepNext/>
              <w:keepLines/>
              <w:jc w:val="center"/>
              <w:rPr>
                <w:color w:val="000000"/>
                <w:sz w:val="22"/>
                <w:szCs w:val="22"/>
              </w:rPr>
            </w:pPr>
            <w:r>
              <w:rPr>
                <w:color w:val="000000"/>
                <w:sz w:val="22"/>
                <w:szCs w:val="22"/>
              </w:rPr>
              <w:t>4.</w:t>
            </w:r>
            <w:r w:rsidR="003763DC">
              <w:rPr>
                <w:color w:val="000000"/>
                <w:sz w:val="22"/>
                <w:szCs w:val="22"/>
              </w:rPr>
              <w:t>529</w:t>
            </w:r>
          </w:p>
        </w:tc>
        <w:tc>
          <w:tcPr>
            <w:tcW w:w="810" w:type="dxa"/>
            <w:tcBorders>
              <w:top w:val="single" w:sz="4" w:space="0" w:color="8EA9DB"/>
              <w:left w:val="nil"/>
              <w:bottom w:val="single" w:sz="4" w:space="0" w:color="8EA9DB"/>
              <w:right w:val="nil"/>
            </w:tcBorders>
            <w:shd w:val="clear" w:color="auto" w:fill="auto"/>
            <w:vAlign w:val="center"/>
          </w:tcPr>
          <w:p w14:paraId="6A659A28" w14:textId="77777777" w:rsidR="00313877" w:rsidRPr="002561D7" w:rsidRDefault="00313877" w:rsidP="00C80B1A">
            <w:pPr>
              <w:keepNext/>
              <w:keepLines/>
              <w:jc w:val="center"/>
              <w:rPr>
                <w:color w:val="000000"/>
                <w:sz w:val="22"/>
                <w:szCs w:val="22"/>
              </w:rPr>
            </w:pPr>
            <w:r w:rsidRPr="002561D7">
              <w:rPr>
                <w:color w:val="000000"/>
                <w:sz w:val="22"/>
                <w:szCs w:val="22"/>
              </w:rPr>
              <w:t>1.000</w:t>
            </w:r>
          </w:p>
        </w:tc>
        <w:tc>
          <w:tcPr>
            <w:tcW w:w="990" w:type="dxa"/>
            <w:tcBorders>
              <w:top w:val="single" w:sz="4" w:space="0" w:color="8EA9DB"/>
              <w:left w:val="nil"/>
              <w:bottom w:val="single" w:sz="4" w:space="0" w:color="8EA9DB"/>
              <w:right w:val="nil"/>
            </w:tcBorders>
            <w:shd w:val="clear" w:color="auto" w:fill="auto"/>
            <w:vAlign w:val="center"/>
          </w:tcPr>
          <w:p w14:paraId="56D7DAEE" w14:textId="77777777" w:rsidR="00313877" w:rsidRPr="002561D7" w:rsidRDefault="00313877" w:rsidP="00C80B1A">
            <w:pPr>
              <w:keepNext/>
              <w:keepLines/>
              <w:jc w:val="center"/>
              <w:rPr>
                <w:color w:val="000000"/>
                <w:sz w:val="22"/>
                <w:szCs w:val="22"/>
              </w:rPr>
            </w:pPr>
            <w:r w:rsidRPr="002561D7">
              <w:rPr>
                <w:color w:val="000000"/>
                <w:sz w:val="22"/>
                <w:szCs w:val="22"/>
              </w:rPr>
              <w:t>2.532</w:t>
            </w:r>
          </w:p>
        </w:tc>
        <w:tc>
          <w:tcPr>
            <w:tcW w:w="990" w:type="dxa"/>
            <w:tcBorders>
              <w:top w:val="single" w:sz="4" w:space="0" w:color="8EA9DB"/>
              <w:left w:val="nil"/>
              <w:bottom w:val="single" w:sz="4" w:space="0" w:color="8EA9DB"/>
              <w:right w:val="nil"/>
            </w:tcBorders>
            <w:shd w:val="clear" w:color="auto" w:fill="auto"/>
            <w:vAlign w:val="center"/>
          </w:tcPr>
          <w:p w14:paraId="31F6B39B" w14:textId="77777777" w:rsidR="00313877" w:rsidRPr="002561D7" w:rsidRDefault="00313877" w:rsidP="00C80B1A">
            <w:pPr>
              <w:keepNext/>
              <w:keepLines/>
              <w:jc w:val="center"/>
              <w:rPr>
                <w:color w:val="000000"/>
                <w:sz w:val="22"/>
                <w:szCs w:val="22"/>
              </w:rPr>
            </w:pPr>
            <w:r w:rsidRPr="002561D7">
              <w:rPr>
                <w:color w:val="000000"/>
                <w:sz w:val="22"/>
                <w:szCs w:val="22"/>
              </w:rPr>
              <w:t>1.000</w:t>
            </w:r>
          </w:p>
        </w:tc>
        <w:tc>
          <w:tcPr>
            <w:tcW w:w="990" w:type="dxa"/>
            <w:tcBorders>
              <w:top w:val="single" w:sz="4" w:space="0" w:color="8EA9DB"/>
              <w:left w:val="nil"/>
              <w:bottom w:val="single" w:sz="4" w:space="0" w:color="8EA9DB"/>
              <w:right w:val="nil"/>
            </w:tcBorders>
            <w:shd w:val="clear" w:color="auto" w:fill="auto"/>
            <w:vAlign w:val="center"/>
          </w:tcPr>
          <w:p w14:paraId="6054FE4C" w14:textId="77777777" w:rsidR="00313877" w:rsidRPr="002561D7" w:rsidRDefault="00313877" w:rsidP="00C80B1A">
            <w:pPr>
              <w:keepNext/>
              <w:keepLines/>
              <w:jc w:val="center"/>
              <w:rPr>
                <w:color w:val="000000"/>
                <w:sz w:val="22"/>
                <w:szCs w:val="22"/>
              </w:rPr>
            </w:pPr>
            <w:r w:rsidRPr="002561D7">
              <w:rPr>
                <w:color w:val="000000"/>
                <w:sz w:val="22"/>
                <w:szCs w:val="22"/>
              </w:rPr>
              <w:t>4.341</w:t>
            </w:r>
          </w:p>
        </w:tc>
        <w:tc>
          <w:tcPr>
            <w:tcW w:w="810" w:type="dxa"/>
            <w:tcBorders>
              <w:top w:val="single" w:sz="4" w:space="0" w:color="8EA9DB"/>
              <w:left w:val="nil"/>
              <w:bottom w:val="single" w:sz="4" w:space="0" w:color="8EA9DB"/>
              <w:right w:val="single" w:sz="4" w:space="0" w:color="8EA9DB"/>
            </w:tcBorders>
            <w:shd w:val="clear" w:color="auto" w:fill="auto"/>
            <w:vAlign w:val="center"/>
          </w:tcPr>
          <w:p w14:paraId="37ACA445" w14:textId="77777777" w:rsidR="00313877" w:rsidRPr="002561D7" w:rsidRDefault="00313877" w:rsidP="00C80B1A">
            <w:pPr>
              <w:keepNext/>
              <w:keepLines/>
              <w:jc w:val="center"/>
              <w:rPr>
                <w:color w:val="000000"/>
                <w:sz w:val="22"/>
                <w:szCs w:val="22"/>
              </w:rPr>
            </w:pPr>
            <w:r w:rsidRPr="002561D7">
              <w:rPr>
                <w:color w:val="000000"/>
                <w:sz w:val="22"/>
                <w:szCs w:val="22"/>
              </w:rPr>
              <w:t>1.000</w:t>
            </w:r>
          </w:p>
        </w:tc>
      </w:tr>
      <w:tr w:rsidR="00313877" w:rsidRPr="002561D7" w14:paraId="445DB2BC" w14:textId="77777777" w:rsidTr="00C80B1A">
        <w:trPr>
          <w:trHeight w:val="72"/>
        </w:trPr>
        <w:tc>
          <w:tcPr>
            <w:tcW w:w="1458" w:type="dxa"/>
            <w:tcBorders>
              <w:top w:val="single" w:sz="4" w:space="0" w:color="8EA9DB"/>
              <w:left w:val="single" w:sz="4" w:space="0" w:color="8EA9DB"/>
              <w:bottom w:val="single" w:sz="4" w:space="0" w:color="8EA9DB"/>
              <w:right w:val="nil"/>
            </w:tcBorders>
            <w:shd w:val="clear" w:color="auto" w:fill="auto"/>
            <w:vAlign w:val="center"/>
          </w:tcPr>
          <w:p w14:paraId="6799D546" w14:textId="77777777" w:rsidR="00313877" w:rsidRPr="002561D7" w:rsidRDefault="00313877" w:rsidP="00C80B1A">
            <w:pPr>
              <w:keepNext/>
              <w:keepLines/>
              <w:jc w:val="center"/>
              <w:rPr>
                <w:b/>
                <w:color w:val="000000"/>
                <w:sz w:val="22"/>
                <w:szCs w:val="22"/>
              </w:rPr>
            </w:pPr>
            <w:r w:rsidRPr="002561D7">
              <w:rPr>
                <w:b/>
                <w:color w:val="000000"/>
                <w:sz w:val="22"/>
                <w:szCs w:val="22"/>
              </w:rPr>
              <w:t>D</w:t>
            </w:r>
            <w:r w:rsidRPr="002561D7">
              <w:rPr>
                <w:b/>
                <w:color w:val="000000"/>
                <w:sz w:val="22"/>
                <w:szCs w:val="22"/>
                <w:vertAlign w:val="subscript"/>
              </w:rPr>
              <w:t>r(Ag)</w:t>
            </w:r>
            <w:r>
              <w:rPr>
                <w:b/>
                <w:color w:val="000000"/>
                <w:sz w:val="22"/>
                <w:szCs w:val="22"/>
              </w:rPr>
              <w:t xml:space="preserve"> </w:t>
            </w:r>
            <w:r w:rsidRPr="002561D7">
              <w:rPr>
                <w:b/>
                <w:color w:val="000000"/>
                <w:sz w:val="22"/>
                <w:szCs w:val="22"/>
              </w:rPr>
              <w:t>to STEM Staff</w:t>
            </w:r>
          </w:p>
        </w:tc>
        <w:tc>
          <w:tcPr>
            <w:tcW w:w="787" w:type="dxa"/>
            <w:tcBorders>
              <w:top w:val="single" w:sz="4" w:space="0" w:color="8EA9DB"/>
              <w:left w:val="nil"/>
              <w:bottom w:val="single" w:sz="4" w:space="0" w:color="8EA9DB"/>
              <w:right w:val="nil"/>
            </w:tcBorders>
            <w:shd w:val="clear" w:color="auto" w:fill="auto"/>
            <w:vAlign w:val="center"/>
          </w:tcPr>
          <w:p w14:paraId="1397DDBC" w14:textId="77777777" w:rsidR="00313877" w:rsidRPr="002561D7" w:rsidRDefault="00313877" w:rsidP="00C80B1A">
            <w:pPr>
              <w:keepNext/>
              <w:keepLines/>
              <w:jc w:val="center"/>
              <w:rPr>
                <w:color w:val="000000"/>
                <w:sz w:val="22"/>
                <w:szCs w:val="22"/>
              </w:rPr>
            </w:pPr>
            <w:r w:rsidRPr="002561D7">
              <w:rPr>
                <w:color w:val="000000"/>
                <w:sz w:val="22"/>
                <w:szCs w:val="22"/>
              </w:rPr>
              <w:t>2.397</w:t>
            </w:r>
          </w:p>
        </w:tc>
        <w:tc>
          <w:tcPr>
            <w:tcW w:w="810" w:type="dxa"/>
            <w:gridSpan w:val="2"/>
            <w:tcBorders>
              <w:top w:val="single" w:sz="4" w:space="0" w:color="8EA9DB"/>
              <w:left w:val="nil"/>
              <w:bottom w:val="single" w:sz="4" w:space="0" w:color="8EA9DB"/>
              <w:right w:val="nil"/>
            </w:tcBorders>
            <w:shd w:val="clear" w:color="auto" w:fill="auto"/>
            <w:vAlign w:val="center"/>
          </w:tcPr>
          <w:p w14:paraId="44224013" w14:textId="77777777" w:rsidR="00313877" w:rsidRPr="002561D7" w:rsidRDefault="00313877" w:rsidP="00C80B1A">
            <w:pPr>
              <w:keepNext/>
              <w:keepLines/>
              <w:jc w:val="center"/>
              <w:rPr>
                <w:color w:val="000000"/>
                <w:sz w:val="22"/>
                <w:szCs w:val="22"/>
              </w:rPr>
            </w:pPr>
            <w:r w:rsidRPr="002561D7">
              <w:rPr>
                <w:color w:val="000000"/>
                <w:sz w:val="22"/>
                <w:szCs w:val="22"/>
              </w:rPr>
              <w:t>0.632</w:t>
            </w:r>
          </w:p>
        </w:tc>
        <w:tc>
          <w:tcPr>
            <w:tcW w:w="990" w:type="dxa"/>
            <w:tcBorders>
              <w:top w:val="single" w:sz="4" w:space="0" w:color="8EA9DB"/>
              <w:left w:val="nil"/>
              <w:bottom w:val="single" w:sz="4" w:space="0" w:color="8EA9DB"/>
              <w:right w:val="nil"/>
            </w:tcBorders>
            <w:shd w:val="clear" w:color="auto" w:fill="auto"/>
            <w:vAlign w:val="center"/>
          </w:tcPr>
          <w:p w14:paraId="7100FD61" w14:textId="7E16D86D" w:rsidR="00313877" w:rsidRPr="002561D7" w:rsidRDefault="00313877" w:rsidP="00C80B1A">
            <w:pPr>
              <w:keepNext/>
              <w:keepLines/>
              <w:jc w:val="center"/>
              <w:rPr>
                <w:color w:val="000000"/>
                <w:sz w:val="22"/>
                <w:szCs w:val="22"/>
              </w:rPr>
            </w:pPr>
            <w:r w:rsidRPr="002561D7">
              <w:rPr>
                <w:color w:val="000000"/>
                <w:sz w:val="22"/>
                <w:szCs w:val="22"/>
              </w:rPr>
              <w:t>2.</w:t>
            </w:r>
            <w:r w:rsidR="003763DC">
              <w:rPr>
                <w:color w:val="000000"/>
                <w:sz w:val="22"/>
                <w:szCs w:val="22"/>
              </w:rPr>
              <w:t>764</w:t>
            </w:r>
          </w:p>
        </w:tc>
        <w:tc>
          <w:tcPr>
            <w:tcW w:w="810" w:type="dxa"/>
            <w:tcBorders>
              <w:top w:val="single" w:sz="4" w:space="0" w:color="8EA9DB"/>
              <w:left w:val="nil"/>
              <w:bottom w:val="single" w:sz="4" w:space="0" w:color="8EA9DB"/>
              <w:right w:val="nil"/>
            </w:tcBorders>
            <w:shd w:val="clear" w:color="auto" w:fill="auto"/>
            <w:vAlign w:val="center"/>
          </w:tcPr>
          <w:p w14:paraId="4E056255" w14:textId="77777777" w:rsidR="00313877" w:rsidRPr="002561D7" w:rsidRDefault="00313877" w:rsidP="00C80B1A">
            <w:pPr>
              <w:keepNext/>
              <w:keepLines/>
              <w:jc w:val="center"/>
              <w:rPr>
                <w:color w:val="000000"/>
                <w:sz w:val="22"/>
                <w:szCs w:val="22"/>
              </w:rPr>
            </w:pPr>
            <w:r w:rsidRPr="002561D7">
              <w:rPr>
                <w:color w:val="000000"/>
                <w:sz w:val="22"/>
                <w:szCs w:val="22"/>
              </w:rPr>
              <w:t>0.664</w:t>
            </w:r>
          </w:p>
        </w:tc>
        <w:tc>
          <w:tcPr>
            <w:tcW w:w="990" w:type="dxa"/>
            <w:tcBorders>
              <w:top w:val="single" w:sz="4" w:space="0" w:color="8EA9DB"/>
              <w:left w:val="nil"/>
              <w:bottom w:val="single" w:sz="4" w:space="0" w:color="8EA9DB"/>
              <w:right w:val="nil"/>
            </w:tcBorders>
            <w:shd w:val="clear" w:color="auto" w:fill="auto"/>
            <w:vAlign w:val="center"/>
          </w:tcPr>
          <w:p w14:paraId="3F9A2687" w14:textId="77777777" w:rsidR="00313877" w:rsidRPr="002561D7" w:rsidRDefault="00313877" w:rsidP="00C80B1A">
            <w:pPr>
              <w:keepNext/>
              <w:keepLines/>
              <w:jc w:val="center"/>
              <w:rPr>
                <w:color w:val="000000"/>
                <w:sz w:val="22"/>
                <w:szCs w:val="22"/>
              </w:rPr>
            </w:pPr>
            <w:r w:rsidRPr="002561D7">
              <w:rPr>
                <w:color w:val="000000"/>
                <w:sz w:val="22"/>
                <w:szCs w:val="22"/>
              </w:rPr>
              <w:t>1.766</w:t>
            </w:r>
          </w:p>
        </w:tc>
        <w:tc>
          <w:tcPr>
            <w:tcW w:w="990" w:type="dxa"/>
            <w:tcBorders>
              <w:top w:val="single" w:sz="4" w:space="0" w:color="8EA9DB"/>
              <w:left w:val="nil"/>
              <w:bottom w:val="single" w:sz="4" w:space="0" w:color="8EA9DB"/>
              <w:right w:val="nil"/>
            </w:tcBorders>
            <w:shd w:val="clear" w:color="auto" w:fill="auto"/>
            <w:vAlign w:val="center"/>
          </w:tcPr>
          <w:p w14:paraId="17C4E61B" w14:textId="77777777" w:rsidR="00313877" w:rsidRPr="002561D7" w:rsidRDefault="00313877" w:rsidP="00C80B1A">
            <w:pPr>
              <w:keepNext/>
              <w:keepLines/>
              <w:jc w:val="center"/>
              <w:rPr>
                <w:color w:val="000000"/>
                <w:sz w:val="22"/>
                <w:szCs w:val="22"/>
              </w:rPr>
            </w:pPr>
            <w:r w:rsidRPr="002561D7">
              <w:rPr>
                <w:color w:val="000000"/>
                <w:sz w:val="22"/>
                <w:szCs w:val="22"/>
              </w:rPr>
              <w:t>0.697</w:t>
            </w:r>
          </w:p>
        </w:tc>
        <w:tc>
          <w:tcPr>
            <w:tcW w:w="990" w:type="dxa"/>
            <w:tcBorders>
              <w:top w:val="single" w:sz="4" w:space="0" w:color="8EA9DB"/>
              <w:left w:val="nil"/>
              <w:bottom w:val="single" w:sz="4" w:space="0" w:color="8EA9DB"/>
              <w:right w:val="nil"/>
            </w:tcBorders>
            <w:shd w:val="clear" w:color="auto" w:fill="auto"/>
            <w:vAlign w:val="center"/>
          </w:tcPr>
          <w:p w14:paraId="77BC6436" w14:textId="77777777" w:rsidR="00313877" w:rsidRPr="002561D7" w:rsidRDefault="00313877" w:rsidP="00C80B1A">
            <w:pPr>
              <w:keepNext/>
              <w:keepLines/>
              <w:jc w:val="center"/>
              <w:rPr>
                <w:color w:val="000000"/>
                <w:sz w:val="22"/>
                <w:szCs w:val="22"/>
              </w:rPr>
            </w:pPr>
            <w:r w:rsidRPr="002561D7">
              <w:rPr>
                <w:color w:val="000000"/>
                <w:sz w:val="22"/>
                <w:szCs w:val="22"/>
              </w:rPr>
              <w:t>2.671</w:t>
            </w:r>
          </w:p>
        </w:tc>
        <w:tc>
          <w:tcPr>
            <w:tcW w:w="810" w:type="dxa"/>
            <w:tcBorders>
              <w:top w:val="single" w:sz="4" w:space="0" w:color="8EA9DB"/>
              <w:left w:val="nil"/>
              <w:bottom w:val="single" w:sz="4" w:space="0" w:color="8EA9DB"/>
              <w:right w:val="single" w:sz="4" w:space="0" w:color="8EA9DB"/>
            </w:tcBorders>
            <w:shd w:val="clear" w:color="auto" w:fill="auto"/>
            <w:vAlign w:val="center"/>
          </w:tcPr>
          <w:p w14:paraId="115D539F" w14:textId="77777777" w:rsidR="00313877" w:rsidRPr="002561D7" w:rsidRDefault="00313877" w:rsidP="00C80B1A">
            <w:pPr>
              <w:keepNext/>
              <w:keepLines/>
              <w:jc w:val="center"/>
              <w:rPr>
                <w:color w:val="000000"/>
                <w:sz w:val="22"/>
                <w:szCs w:val="22"/>
              </w:rPr>
            </w:pPr>
            <w:r w:rsidRPr="002561D7">
              <w:rPr>
                <w:color w:val="000000"/>
                <w:sz w:val="22"/>
                <w:szCs w:val="22"/>
              </w:rPr>
              <w:t>0.615</w:t>
            </w:r>
          </w:p>
        </w:tc>
      </w:tr>
    </w:tbl>
    <w:p w14:paraId="599EA412" w14:textId="7953E286" w:rsidR="00313877" w:rsidRDefault="00272259" w:rsidP="00272259">
      <w:pPr>
        <w:rPr>
          <w:color w:val="000000"/>
        </w:rPr>
      </w:pPr>
      <w:r>
        <w:rPr>
          <w:color w:val="000000"/>
        </w:rPr>
        <w:t xml:space="preserve">Table 1. </w:t>
      </w:r>
      <w:r w:rsidR="00DE0D23">
        <w:rPr>
          <w:color w:val="000000"/>
        </w:rPr>
        <w:t xml:space="preserve">Percentage </w:t>
      </w:r>
      <w:r w:rsidR="007E4823">
        <w:rPr>
          <w:color w:val="000000"/>
        </w:rPr>
        <w:t xml:space="preserve">STEM staff, </w:t>
      </w:r>
      <w:r w:rsidR="00DE0D23">
        <w:rPr>
          <w:color w:val="000000"/>
        </w:rPr>
        <w:t>percentage of</w:t>
      </w:r>
      <w:r w:rsidR="007E4823">
        <w:rPr>
          <w:color w:val="000000"/>
        </w:rPr>
        <w:t xml:space="preserve"> patent inventors, </w:t>
      </w:r>
      <w:r>
        <w:rPr>
          <w:color w:val="000000"/>
        </w:rPr>
        <w:t>D</w:t>
      </w:r>
      <w:r w:rsidRPr="002561D7">
        <w:rPr>
          <w:color w:val="000000"/>
        </w:rPr>
        <w:t xml:space="preserve">isparity index, disparity ratio, and patent aggregation disparity ratio for full-time </w:t>
      </w:r>
      <w:r>
        <w:rPr>
          <w:color w:val="000000"/>
        </w:rPr>
        <w:t>STEM</w:t>
      </w:r>
      <w:r w:rsidRPr="002561D7">
        <w:rPr>
          <w:color w:val="000000"/>
        </w:rPr>
        <w:t xml:space="preserve"> staff</w:t>
      </w:r>
      <w:r>
        <w:rPr>
          <w:color w:val="000000"/>
        </w:rPr>
        <w:t xml:space="preserve"> at </w:t>
      </w:r>
      <w:r w:rsidRPr="002561D7">
        <w:rPr>
          <w:color w:val="000000"/>
        </w:rPr>
        <w:t xml:space="preserve">Ivy League institutions (Ivy), HBCUs, research institutions (Tech), and </w:t>
      </w:r>
      <w:r>
        <w:rPr>
          <w:color w:val="000000"/>
        </w:rPr>
        <w:t>HRSs</w:t>
      </w:r>
      <w:r w:rsidRPr="002561D7">
        <w:rPr>
          <w:color w:val="000000"/>
        </w:rPr>
        <w:t xml:space="preserve"> outside of the HBCU system with the most tenured Black faculty (HRS)</w:t>
      </w:r>
      <w:r w:rsidR="007E4823">
        <w:rPr>
          <w:color w:val="000000"/>
        </w:rPr>
        <w:t>, calculated from 2000–2015</w:t>
      </w:r>
      <w:r>
        <w:rPr>
          <w:color w:val="000000"/>
        </w:rPr>
        <w:t>.</w:t>
      </w:r>
    </w:p>
    <w:p w14:paraId="5532F1FE" w14:textId="77777777" w:rsidR="00272259" w:rsidRDefault="00272259" w:rsidP="006655CB">
      <w:pPr>
        <w:rPr>
          <w:color w:val="000000"/>
        </w:rPr>
      </w:pPr>
    </w:p>
    <w:p w14:paraId="36093536" w14:textId="4E28B9D0" w:rsidR="00313877" w:rsidRPr="002561D7" w:rsidRDefault="00313877" w:rsidP="00313877">
      <w:pPr>
        <w:ind w:firstLine="720"/>
        <w:rPr>
          <w:color w:val="000000"/>
        </w:rPr>
      </w:pPr>
      <w:r w:rsidRPr="002561D7">
        <w:rPr>
          <w:color w:val="000000"/>
        </w:rPr>
        <w:t xml:space="preserve">At Ivy League institutions, research institutions, and other </w:t>
      </w:r>
      <w:r w:rsidR="00D11AFC">
        <w:rPr>
          <w:color w:val="000000"/>
        </w:rPr>
        <w:t>HRSs</w:t>
      </w:r>
      <w:r w:rsidRPr="002561D7">
        <w:rPr>
          <w:color w:val="000000"/>
        </w:rPr>
        <w:t>, women are underrepresented across all categories of inventorship. The percent</w:t>
      </w:r>
      <w:r w:rsidR="00D11AFC">
        <w:rPr>
          <w:color w:val="000000"/>
        </w:rPr>
        <w:t>age</w:t>
      </w:r>
      <w:r w:rsidRPr="002561D7">
        <w:rPr>
          <w:color w:val="000000"/>
        </w:rPr>
        <w:t xml:space="preserve"> of female patent inventors is 0.366 times the percent</w:t>
      </w:r>
      <w:r w:rsidR="00D11AFC">
        <w:rPr>
          <w:color w:val="000000"/>
        </w:rPr>
        <w:t>age</w:t>
      </w:r>
      <w:r w:rsidRPr="002561D7">
        <w:rPr>
          <w:color w:val="000000"/>
        </w:rPr>
        <w:t xml:space="preserve"> of female full-time </w:t>
      </w:r>
      <w:r>
        <w:rPr>
          <w:color w:val="000000"/>
        </w:rPr>
        <w:t>STEM</w:t>
      </w:r>
      <w:r w:rsidRPr="002561D7">
        <w:rPr>
          <w:color w:val="000000"/>
        </w:rPr>
        <w:t xml:space="preserve"> professors in Ivy League institutions. The percent</w:t>
      </w:r>
      <w:r w:rsidR="00D11AFC">
        <w:rPr>
          <w:color w:val="000000"/>
        </w:rPr>
        <w:t>age</w:t>
      </w:r>
      <w:r w:rsidRPr="002561D7">
        <w:rPr>
          <w:color w:val="000000"/>
        </w:rPr>
        <w:t xml:space="preserve"> of male patent inventors is 1.39 times the percent</w:t>
      </w:r>
      <w:r w:rsidR="00D11AFC">
        <w:rPr>
          <w:color w:val="000000"/>
        </w:rPr>
        <w:t>age</w:t>
      </w:r>
      <w:r w:rsidRPr="002561D7">
        <w:rPr>
          <w:color w:val="000000"/>
        </w:rPr>
        <w:t xml:space="preserve"> of male full-time </w:t>
      </w:r>
      <w:r>
        <w:rPr>
          <w:color w:val="000000"/>
        </w:rPr>
        <w:t>STEM</w:t>
      </w:r>
      <w:r w:rsidRPr="002561D7">
        <w:rPr>
          <w:color w:val="000000"/>
        </w:rPr>
        <w:t xml:space="preserve"> professors in Ivy League schools. The same pattern continues with HBCUs, research institutions, and other </w:t>
      </w:r>
      <w:r w:rsidR="00D11AFC">
        <w:rPr>
          <w:color w:val="000000"/>
        </w:rPr>
        <w:t>HRSs</w:t>
      </w:r>
      <w:r w:rsidRPr="002561D7">
        <w:rPr>
          <w:color w:val="000000"/>
        </w:rPr>
        <w:t xml:space="preserve"> in the United States, with the percentage of female patent inventors being lower and the percentage of male inventors being higher than the percent</w:t>
      </w:r>
      <w:r w:rsidR="00D11AFC">
        <w:rPr>
          <w:color w:val="000000"/>
        </w:rPr>
        <w:t>age</w:t>
      </w:r>
      <w:r w:rsidRPr="002561D7">
        <w:rPr>
          <w:color w:val="000000"/>
        </w:rPr>
        <w:t xml:space="preserve"> of their representation as full-time STEM professors at the schools. Although these numbers cannot be directly compared in their relative disparity indices, this shows that </w:t>
      </w:r>
      <w:r w:rsidR="00AA7660">
        <w:rPr>
          <w:color w:val="000000"/>
        </w:rPr>
        <w:t xml:space="preserve">women </w:t>
      </w:r>
      <w:r w:rsidRPr="002561D7">
        <w:rPr>
          <w:color w:val="000000"/>
        </w:rPr>
        <w:t xml:space="preserve">are underrepresented on patents relative to their population on campus and men are overrepresented on patents relative to their population on campus. </w:t>
      </w:r>
    </w:p>
    <w:p w14:paraId="1A4B16F6" w14:textId="4FFF4568" w:rsidR="00313877" w:rsidRPr="002561D7" w:rsidRDefault="00313877" w:rsidP="00313877">
      <w:pPr>
        <w:ind w:firstLine="720"/>
        <w:rPr>
          <w:color w:val="000000"/>
        </w:rPr>
      </w:pPr>
      <w:r w:rsidRPr="002561D7">
        <w:rPr>
          <w:color w:val="000000"/>
        </w:rPr>
        <w:lastRenderedPageBreak/>
        <w:t>I used a disparity ratio to determine whether female inventors were underrepresented compared to their male counterparts when accounting for their relative populations at the university.</w:t>
      </w:r>
      <w:r>
        <w:rPr>
          <w:color w:val="000000"/>
        </w:rPr>
        <w:t xml:space="preserve"> </w:t>
      </w:r>
      <w:r w:rsidRPr="002561D7">
        <w:rPr>
          <w:color w:val="000000"/>
        </w:rPr>
        <w:t>In Ivy League schools, when accounting for representation on campus, male full-time STEM professors are 3.79 times more likely to be patent inventors than their female peers. In these institutions, male STEM professors comprise 60.1% of the population of STEM professors.</w:t>
      </w:r>
      <w:r>
        <w:rPr>
          <w:color w:val="000000"/>
        </w:rPr>
        <w:t xml:space="preserve"> </w:t>
      </w:r>
      <w:r w:rsidRPr="002561D7">
        <w:rPr>
          <w:color w:val="000000"/>
        </w:rPr>
        <w:t>However, male inventors comprise a far greater percent of the population of inventors on the given sample, with 643 out of 763 male-identified inventors in the Ivy League school sample, or 84.3%.</w:t>
      </w:r>
      <w:r>
        <w:rPr>
          <w:color w:val="000000"/>
        </w:rPr>
        <w:t xml:space="preserve"> </w:t>
      </w:r>
      <w:r w:rsidRPr="002561D7">
        <w:rPr>
          <w:color w:val="000000"/>
        </w:rPr>
        <w:t>Female professors are relatively underrepresented, comprising 39.3% of the STEM professor population at Ivy league institutions, but only 14.4% of the total inventors identified in the sample.</w:t>
      </w:r>
      <w:r>
        <w:rPr>
          <w:color w:val="000000"/>
        </w:rPr>
        <w:t xml:space="preserve"> </w:t>
      </w:r>
      <w:r w:rsidRPr="002561D7">
        <w:rPr>
          <w:color w:val="000000"/>
        </w:rPr>
        <w:t xml:space="preserve">To achieve equity with their male counterparts, female inventors would need to have been named approximately </w:t>
      </w:r>
      <w:r w:rsidR="00902FC2">
        <w:rPr>
          <w:color w:val="000000"/>
        </w:rPr>
        <w:t>39</w:t>
      </w:r>
      <w:r w:rsidRPr="002561D7">
        <w:rPr>
          <w:color w:val="000000"/>
        </w:rPr>
        <w:t xml:space="preserve"> times out of 100 inventors, rather than the current rate of 14.4 times out of every 100.</w:t>
      </w:r>
      <w:r>
        <w:rPr>
          <w:color w:val="000000"/>
        </w:rPr>
        <w:t xml:space="preserve"> </w:t>
      </w:r>
    </w:p>
    <w:p w14:paraId="4DBC93A3" w14:textId="77777777" w:rsidR="00313877" w:rsidRPr="002561D7" w:rsidRDefault="00313877" w:rsidP="00313877">
      <w:pPr>
        <w:ind w:firstLine="720"/>
        <w:rPr>
          <w:color w:val="000000"/>
        </w:rPr>
      </w:pPr>
      <w:r w:rsidRPr="002561D7">
        <w:rPr>
          <w:color w:val="000000"/>
        </w:rPr>
        <w:t xml:space="preserve">In the aggregate, the average full-time </w:t>
      </w:r>
      <w:r>
        <w:rPr>
          <w:color w:val="000000"/>
        </w:rPr>
        <w:t>STEM</w:t>
      </w:r>
      <w:r w:rsidRPr="002561D7">
        <w:rPr>
          <w:color w:val="000000"/>
        </w:rPr>
        <w:t xml:space="preserve"> professor is 2.40 times more likely to be named as an inventor on a patent than a </w:t>
      </w:r>
      <w:r>
        <w:rPr>
          <w:color w:val="000000"/>
        </w:rPr>
        <w:t>female peer</w:t>
      </w:r>
      <w:r w:rsidRPr="002561D7">
        <w:rPr>
          <w:color w:val="000000"/>
        </w:rPr>
        <w:t xml:space="preserve"> at an Ivy League school. If there was inventor equity among female and male STEM professors, this number would be 1. This shows that </w:t>
      </w:r>
      <w:r>
        <w:rPr>
          <w:color w:val="000000"/>
        </w:rPr>
        <w:t xml:space="preserve">a </w:t>
      </w:r>
      <w:r w:rsidRPr="002561D7">
        <w:rPr>
          <w:color w:val="000000"/>
        </w:rPr>
        <w:t xml:space="preserve">female full-time </w:t>
      </w:r>
      <w:r>
        <w:rPr>
          <w:color w:val="000000"/>
        </w:rPr>
        <w:t>STEM</w:t>
      </w:r>
      <w:r w:rsidRPr="002561D7">
        <w:rPr>
          <w:color w:val="000000"/>
        </w:rPr>
        <w:t xml:space="preserve"> professor is significantly less likely than an average peer to be a named patent inventor while employed at a university.</w:t>
      </w:r>
      <w:r>
        <w:rPr>
          <w:color w:val="000000"/>
        </w:rPr>
        <w:t xml:space="preserve"> </w:t>
      </w:r>
    </w:p>
    <w:p w14:paraId="5678BDDD" w14:textId="454E4E66" w:rsidR="00313877" w:rsidRPr="002561D7" w:rsidRDefault="00313877" w:rsidP="00313877">
      <w:pPr>
        <w:ind w:firstLine="720"/>
        <w:rPr>
          <w:color w:val="000000"/>
        </w:rPr>
      </w:pPr>
      <w:r w:rsidRPr="002561D7">
        <w:rPr>
          <w:color w:val="000000"/>
        </w:rPr>
        <w:t xml:space="preserve">Comparatively, women </w:t>
      </w:r>
      <w:r w:rsidR="00CE7660">
        <w:rPr>
          <w:color w:val="000000"/>
        </w:rPr>
        <w:t>are</w:t>
      </w:r>
      <w:r w:rsidR="00CE7660" w:rsidRPr="002561D7">
        <w:rPr>
          <w:color w:val="000000"/>
        </w:rPr>
        <w:t xml:space="preserve"> </w:t>
      </w:r>
      <w:r w:rsidRPr="002561D7">
        <w:rPr>
          <w:color w:val="000000"/>
        </w:rPr>
        <w:t xml:space="preserve">more poorly represented at research universities than at Ivy League institutions in the United States. In research institutions, when accounting for representation on campus, male full-time </w:t>
      </w:r>
      <w:r>
        <w:rPr>
          <w:color w:val="000000"/>
        </w:rPr>
        <w:t>STEM</w:t>
      </w:r>
      <w:r w:rsidRPr="002561D7">
        <w:rPr>
          <w:color w:val="000000"/>
        </w:rPr>
        <w:t xml:space="preserve"> are 4.34 times more likely to be patent inventors than their female peers. In the aggregate, the average full-time </w:t>
      </w:r>
      <w:r>
        <w:rPr>
          <w:color w:val="000000"/>
        </w:rPr>
        <w:t>STEM</w:t>
      </w:r>
      <w:r w:rsidRPr="002561D7">
        <w:rPr>
          <w:color w:val="000000"/>
        </w:rPr>
        <w:t xml:space="preserve"> professor is 2.67 times more likely to be named as an inventor on a patent than a female full-time </w:t>
      </w:r>
      <w:r>
        <w:rPr>
          <w:color w:val="000000"/>
        </w:rPr>
        <w:t xml:space="preserve">STEM </w:t>
      </w:r>
      <w:r w:rsidRPr="002561D7">
        <w:rPr>
          <w:color w:val="000000"/>
        </w:rPr>
        <w:t>professor. In research institutions, women represent 38% of the STEM faculty, which is a similar number to the representation at Ivy League institutions. However, female representation on patents is lower, with women making up only 12.3% of patent inventors on research university patents. To achieve equity with their male counterparts in these research universities, women would need to be named as patent inventors approximately three times more than they are currently being named.</w:t>
      </w:r>
      <w:r>
        <w:rPr>
          <w:color w:val="000000"/>
        </w:rPr>
        <w:t xml:space="preserve"> </w:t>
      </w:r>
    </w:p>
    <w:p w14:paraId="7118A578" w14:textId="75852D61" w:rsidR="00313877" w:rsidRPr="002561D7" w:rsidRDefault="00313877" w:rsidP="00313877">
      <w:pPr>
        <w:ind w:firstLine="720"/>
        <w:rPr>
          <w:color w:val="000000"/>
        </w:rPr>
      </w:pPr>
      <w:r w:rsidRPr="002561D7">
        <w:rPr>
          <w:color w:val="000000"/>
        </w:rPr>
        <w:t>Unlike all other university entities in this data set, the HBCU calculation is not a rough estimate with a small sample set.</w:t>
      </w:r>
      <w:r>
        <w:rPr>
          <w:color w:val="000000"/>
        </w:rPr>
        <w:t xml:space="preserve"> </w:t>
      </w:r>
      <w:r w:rsidRPr="002561D7">
        <w:rPr>
          <w:color w:val="000000"/>
        </w:rPr>
        <w:t>I analyzed the demographics of every inventor on every patent assigned to the HBCUs in my sample set from 2000–2015.</w:t>
      </w:r>
      <w:r>
        <w:rPr>
          <w:color w:val="000000"/>
        </w:rPr>
        <w:t xml:space="preserve"> </w:t>
      </w:r>
      <w:r w:rsidRPr="002561D7">
        <w:rPr>
          <w:color w:val="000000"/>
        </w:rPr>
        <w:t>In total there were 399 inventors on 153 patents from the HBCUs in my sample.</w:t>
      </w:r>
      <w:r>
        <w:rPr>
          <w:color w:val="000000"/>
        </w:rPr>
        <w:t xml:space="preserve"> </w:t>
      </w:r>
      <w:r w:rsidRPr="002561D7">
        <w:rPr>
          <w:color w:val="000000"/>
        </w:rPr>
        <w:t xml:space="preserve">Although the gender patent gap still exists in HBCUs, it is less than the gaps at Ivy League schools, research institutions, and other </w:t>
      </w:r>
      <w:r w:rsidR="006547A9">
        <w:rPr>
          <w:color w:val="000000"/>
        </w:rPr>
        <w:t>HRSs</w:t>
      </w:r>
      <w:r w:rsidRPr="002561D7">
        <w:rPr>
          <w:color w:val="000000"/>
        </w:rPr>
        <w:t xml:space="preserve"> in the United States. In the aggregate, the </w:t>
      </w:r>
      <w:r w:rsidRPr="002561D7">
        <w:rPr>
          <w:color w:val="000000"/>
        </w:rPr>
        <w:lastRenderedPageBreak/>
        <w:t xml:space="preserve">average full-time </w:t>
      </w:r>
      <w:r>
        <w:rPr>
          <w:color w:val="000000"/>
        </w:rPr>
        <w:t xml:space="preserve">STEM </w:t>
      </w:r>
      <w:r w:rsidRPr="002561D7">
        <w:rPr>
          <w:color w:val="000000"/>
        </w:rPr>
        <w:t xml:space="preserve">professor is 1.77 times more likely to be named as an inventor on a patent than a female </w:t>
      </w:r>
      <w:r>
        <w:rPr>
          <w:color w:val="000000"/>
        </w:rPr>
        <w:t>peer</w:t>
      </w:r>
      <w:r w:rsidRPr="002561D7">
        <w:rPr>
          <w:color w:val="000000"/>
        </w:rPr>
        <w:t xml:space="preserve"> at an HBCU. </w:t>
      </w:r>
    </w:p>
    <w:p w14:paraId="5990D2CB" w14:textId="07190156" w:rsidR="00313877" w:rsidRPr="002561D7" w:rsidRDefault="00313877" w:rsidP="00313877">
      <w:pPr>
        <w:ind w:firstLine="720"/>
        <w:rPr>
          <w:color w:val="000000"/>
        </w:rPr>
      </w:pPr>
      <w:r w:rsidRPr="002561D7">
        <w:rPr>
          <w:color w:val="000000"/>
        </w:rPr>
        <w:t>This gender representation gap was pervasive across almost every institution in my sample set. Out of the twenty-five institutions analyzed in this data set, twenty-four of them had an underrepresented female population of inventors across every employment demographic</w:t>
      </w:r>
      <w:r w:rsidR="001D4882">
        <w:rPr>
          <w:color w:val="000000"/>
        </w:rPr>
        <w:t>—</w:t>
      </w:r>
      <w:r w:rsidRPr="002561D7">
        <w:rPr>
          <w:color w:val="000000"/>
        </w:rPr>
        <w:t>from student to full-time STEM professor. Spelman College was the only school out of the twenty-five schools in the sample set to have an overrepresentation of female patent inventors relative to the campus population of full-time computer</w:t>
      </w:r>
      <w:r>
        <w:rPr>
          <w:color w:val="000000"/>
        </w:rPr>
        <w:t xml:space="preserve"> science</w:t>
      </w:r>
      <w:r w:rsidRPr="002561D7">
        <w:rPr>
          <w:color w:val="000000"/>
        </w:rPr>
        <w:t>, science, and engineering processors.</w:t>
      </w:r>
      <w:r w:rsidRPr="002561D7">
        <w:rPr>
          <w:color w:val="000000"/>
          <w:vertAlign w:val="superscript"/>
        </w:rPr>
        <w:footnoteReference w:id="128"/>
      </w:r>
      <w:r w:rsidRPr="002561D7">
        <w:rPr>
          <w:color w:val="000000"/>
        </w:rPr>
        <w:t xml:space="preserve"> Spelman College</w:t>
      </w:r>
      <w:r w:rsidR="001D4882">
        <w:rPr>
          <w:color w:val="000000"/>
        </w:rPr>
        <w:t xml:space="preserve">, </w:t>
      </w:r>
      <w:r w:rsidRPr="002561D7">
        <w:rPr>
          <w:color w:val="000000"/>
        </w:rPr>
        <w:t xml:space="preserve">a historically Black liberal arts college for women, produced a total of seven patents over 2000-2015, and only had one inventor named on </w:t>
      </w:r>
      <w:r>
        <w:rPr>
          <w:color w:val="000000"/>
        </w:rPr>
        <w:t>six of t</w:t>
      </w:r>
      <w:r w:rsidRPr="002561D7">
        <w:rPr>
          <w:color w:val="000000"/>
        </w:rPr>
        <w:t xml:space="preserve">hose seven patents. Therefore, data relating to Spelman College should not be taken as a sign that Spelman College is providing means to better represent women, but rather that Spelman College </w:t>
      </w:r>
      <w:r>
        <w:rPr>
          <w:color w:val="000000"/>
        </w:rPr>
        <w:t xml:space="preserve">likely </w:t>
      </w:r>
      <w:r w:rsidRPr="002561D7">
        <w:rPr>
          <w:color w:val="000000"/>
        </w:rPr>
        <w:t xml:space="preserve">does not actively pursue patent prosecution. </w:t>
      </w:r>
    </w:p>
    <w:p w14:paraId="56338CFC" w14:textId="11AEB795" w:rsidR="00313877" w:rsidRDefault="00313877" w:rsidP="006655CB">
      <w:pPr>
        <w:spacing w:after="120"/>
        <w:ind w:firstLine="720"/>
        <w:rPr>
          <w:color w:val="000000"/>
        </w:rPr>
      </w:pPr>
      <w:r w:rsidRPr="002561D7">
        <w:rPr>
          <w:color w:val="000000"/>
        </w:rPr>
        <w:t xml:space="preserve">Regardless of whether the gender demographics of the school were limited to only graduate students and faculty, only faculty, only STEM faculty, or were open to the entire school population, women were still underrepresented at every level. The data shows that male full-time STEM professors are anywhere from </w:t>
      </w:r>
      <w:r w:rsidR="001D4882">
        <w:rPr>
          <w:color w:val="000000"/>
        </w:rPr>
        <w:t>2</w:t>
      </w:r>
      <w:r w:rsidR="001D4882" w:rsidRPr="002561D7">
        <w:rPr>
          <w:color w:val="000000"/>
        </w:rPr>
        <w:t xml:space="preserve"> </w:t>
      </w:r>
      <w:r w:rsidRPr="002561D7">
        <w:rPr>
          <w:color w:val="000000"/>
        </w:rPr>
        <w:t xml:space="preserve">to </w:t>
      </w:r>
      <w:r w:rsidR="00F07B8A">
        <w:rPr>
          <w:color w:val="000000"/>
        </w:rPr>
        <w:t>5</w:t>
      </w:r>
      <w:r w:rsidRPr="002561D7">
        <w:rPr>
          <w:color w:val="000000"/>
        </w:rPr>
        <w:t xml:space="preserve"> times more likely than their female peers to be </w:t>
      </w:r>
      <w:r>
        <w:rPr>
          <w:color w:val="000000"/>
        </w:rPr>
        <w:t>named patent inventors</w:t>
      </w:r>
      <w:r w:rsidRPr="002561D7">
        <w:rPr>
          <w:color w:val="000000"/>
        </w:rPr>
        <w:t xml:space="preserve">. This was within the range both through the calculated representation at each individual school and through the calculated representation at the university entity sets, demonstrating that </w:t>
      </w:r>
      <w:r>
        <w:rPr>
          <w:color w:val="000000"/>
        </w:rPr>
        <w:t>this issue is</w:t>
      </w:r>
      <w:r w:rsidRPr="002561D7">
        <w:rPr>
          <w:color w:val="000000"/>
        </w:rPr>
        <w:t xml:space="preserve"> shared by universities across the United States.</w:t>
      </w:r>
    </w:p>
    <w:p w14:paraId="3267C834" w14:textId="32F63FF6" w:rsidR="00313877" w:rsidRPr="006655CB" w:rsidRDefault="00313877" w:rsidP="00BC5D4E">
      <w:pPr>
        <w:pStyle w:val="Heading2"/>
        <w:numPr>
          <w:ilvl w:val="0"/>
          <w:numId w:val="13"/>
        </w:numPr>
        <w:spacing w:after="120"/>
        <w:jc w:val="left"/>
        <w:rPr>
          <w:color w:val="000000"/>
        </w:rPr>
      </w:pPr>
      <w:bookmarkStart w:id="16" w:name="_Toc77171685"/>
      <w:r>
        <w:t xml:space="preserve">Race </w:t>
      </w:r>
      <w:r w:rsidRPr="00714827">
        <w:t>Representation</w:t>
      </w:r>
      <w:bookmarkEnd w:id="16"/>
    </w:p>
    <w:p w14:paraId="52784D54" w14:textId="2B06D2A9" w:rsidR="00313877" w:rsidRPr="002561D7" w:rsidRDefault="00313877" w:rsidP="00313877">
      <w:pPr>
        <w:ind w:firstLine="720"/>
        <w:rPr>
          <w:color w:val="000000"/>
        </w:rPr>
      </w:pPr>
      <w:r w:rsidRPr="002561D7">
        <w:rPr>
          <w:color w:val="000000"/>
        </w:rPr>
        <w:t xml:space="preserve">In the United States, the patent output for </w:t>
      </w:r>
      <w:r w:rsidR="007D4C77">
        <w:rPr>
          <w:color w:val="000000"/>
        </w:rPr>
        <w:t>Black people</w:t>
      </w:r>
      <w:r w:rsidRPr="002561D7">
        <w:rPr>
          <w:color w:val="000000"/>
        </w:rPr>
        <w:t xml:space="preserve"> is six patents per million people, compared to forty patents per million women and 235 patents per million </w:t>
      </w:r>
      <w:r>
        <w:rPr>
          <w:color w:val="000000"/>
        </w:rPr>
        <w:t xml:space="preserve">in the </w:t>
      </w:r>
      <w:r w:rsidRPr="002561D7">
        <w:rPr>
          <w:color w:val="000000"/>
        </w:rPr>
        <w:t>United States</w:t>
      </w:r>
      <w:r>
        <w:rPr>
          <w:color w:val="000000"/>
        </w:rPr>
        <w:t xml:space="preserve"> overall</w:t>
      </w:r>
      <w:r w:rsidRPr="002561D7">
        <w:rPr>
          <w:color w:val="000000"/>
        </w:rPr>
        <w:t>.</w:t>
      </w:r>
      <w:r w:rsidRPr="002561D7">
        <w:rPr>
          <w:rStyle w:val="FootnoteReference"/>
          <w:color w:val="000000"/>
        </w:rPr>
        <w:footnoteReference w:id="129"/>
      </w:r>
      <w:r w:rsidRPr="002561D7">
        <w:rPr>
          <w:color w:val="000000"/>
        </w:rPr>
        <w:t xml:space="preserve"> The extent of this disparity pervades universities and colleges, even when accounting for employment level and education level. </w:t>
      </w:r>
    </w:p>
    <w:p w14:paraId="6C3B7292" w14:textId="26C0D80F" w:rsidR="00313877" w:rsidRPr="002561D7" w:rsidRDefault="00313877" w:rsidP="00313877">
      <w:pPr>
        <w:ind w:firstLine="720"/>
        <w:rPr>
          <w:color w:val="000000"/>
        </w:rPr>
      </w:pPr>
      <w:r w:rsidRPr="002561D7">
        <w:rPr>
          <w:color w:val="000000"/>
        </w:rPr>
        <w:t>The following are two bar charts of the calculated race disparities in the four university entity sets</w:t>
      </w:r>
      <w:r w:rsidR="006547A9">
        <w:rPr>
          <w:color w:val="000000"/>
        </w:rPr>
        <w:t>—</w:t>
      </w:r>
      <w:r w:rsidRPr="002561D7">
        <w:rPr>
          <w:color w:val="000000"/>
        </w:rPr>
        <w:t xml:space="preserve">Ivy League institutions, HBCUs, research institutions, and </w:t>
      </w:r>
      <w:r w:rsidR="006547A9">
        <w:rPr>
          <w:color w:val="000000"/>
        </w:rPr>
        <w:t xml:space="preserve">HRSs </w:t>
      </w:r>
      <w:r w:rsidRPr="002561D7">
        <w:rPr>
          <w:color w:val="000000"/>
        </w:rPr>
        <w:t xml:space="preserve">outside of the HBCU system with the most tenured Black faculty. </w:t>
      </w:r>
      <w:r w:rsidR="0049562F">
        <w:rPr>
          <w:color w:val="000000"/>
        </w:rPr>
        <w:t>Figure 1</w:t>
      </w:r>
      <w:r w:rsidRPr="002561D7">
        <w:rPr>
          <w:color w:val="000000"/>
        </w:rPr>
        <w:t xml:space="preserve"> shows the Inverse Disparity ratio (</w:t>
      </w:r>
      <w:proofErr w:type="spellStart"/>
      <w:r w:rsidRPr="002561D7">
        <w:rPr>
          <w:i/>
          <w:color w:val="000000"/>
        </w:rPr>
        <w:t>ID</w:t>
      </w:r>
      <w:r w:rsidRPr="002561D7">
        <w:rPr>
          <w:i/>
          <w:color w:val="000000"/>
          <w:vertAlign w:val="subscript"/>
        </w:rPr>
        <w:t>r</w:t>
      </w:r>
      <w:proofErr w:type="spellEnd"/>
      <w:r w:rsidRPr="002561D7">
        <w:rPr>
          <w:color w:val="000000"/>
        </w:rPr>
        <w:t xml:space="preserve">) using white as the race basis, with the racial demographic as the numerator to show the </w:t>
      </w:r>
      <w:r w:rsidRPr="002561D7">
        <w:rPr>
          <w:color w:val="000000"/>
        </w:rPr>
        <w:lastRenderedPageBreak/>
        <w:t xml:space="preserve">underrepresentation as a fractional representation compared to the white inventorship representation. </w:t>
      </w:r>
      <w:r w:rsidR="0049562F">
        <w:rPr>
          <w:color w:val="000000"/>
        </w:rPr>
        <w:t>Figure 2</w:t>
      </w:r>
      <w:r w:rsidRPr="002561D7">
        <w:rPr>
          <w:color w:val="000000"/>
        </w:rPr>
        <w:t xml:space="preserve"> shows the Inverse Patent Aggregation Disparity ratio (</w:t>
      </w:r>
      <w:proofErr w:type="spellStart"/>
      <w:r w:rsidRPr="002561D7">
        <w:rPr>
          <w:i/>
          <w:color w:val="000000"/>
        </w:rPr>
        <w:t>ID</w:t>
      </w:r>
      <w:r w:rsidRPr="002561D7">
        <w:rPr>
          <w:i/>
          <w:color w:val="000000"/>
          <w:vertAlign w:val="subscript"/>
        </w:rPr>
        <w:t>r</w:t>
      </w:r>
      <w:proofErr w:type="spellEnd"/>
      <w:r w:rsidRPr="002561D7">
        <w:rPr>
          <w:i/>
          <w:color w:val="000000"/>
          <w:vertAlign w:val="subscript"/>
        </w:rPr>
        <w:t>(Ag)</w:t>
      </w:r>
      <w:r w:rsidRPr="002561D7">
        <w:rPr>
          <w:color w:val="000000"/>
        </w:rPr>
        <w:t>), showing underrepresentation as a fractional representation compared to the average inventorship representation across the university set. I calculated each of these disparities for the four employment categories of the four university entity sets.</w:t>
      </w:r>
      <w:r w:rsidRPr="002561D7">
        <w:rPr>
          <w:color w:val="000000"/>
          <w:vertAlign w:val="superscript"/>
        </w:rPr>
        <w:t xml:space="preserve"> </w:t>
      </w:r>
      <w:r w:rsidRPr="002561D7">
        <w:rPr>
          <w:color w:val="000000"/>
          <w:vertAlign w:val="superscript"/>
        </w:rPr>
        <w:footnoteReference w:id="130"/>
      </w:r>
      <w:r w:rsidRPr="002561D7">
        <w:rPr>
          <w:color w:val="000000"/>
        </w:rPr>
        <w:t xml:space="preserve"> In the interest of space and clarity, the charts only reflect the calculated disparity ratios for full-time </w:t>
      </w:r>
      <w:r>
        <w:rPr>
          <w:color w:val="000000"/>
        </w:rPr>
        <w:t>STEM</w:t>
      </w:r>
      <w:r w:rsidRPr="002561D7">
        <w:rPr>
          <w:color w:val="000000"/>
        </w:rPr>
        <w:t xml:space="preserve"> staff. </w:t>
      </w:r>
    </w:p>
    <w:p w14:paraId="3FA729D3" w14:textId="77777777" w:rsidR="00313877" w:rsidRPr="002561D7" w:rsidRDefault="00313877" w:rsidP="00313877">
      <w:pPr>
        <w:ind w:firstLine="720"/>
        <w:rPr>
          <w:color w:val="000000"/>
        </w:rPr>
      </w:pPr>
    </w:p>
    <w:p w14:paraId="0AFC54F4" w14:textId="405A57F5" w:rsidR="00313877" w:rsidRDefault="00313877" w:rsidP="00313877">
      <w:r>
        <w:rPr>
          <w:noProof/>
        </w:rPr>
        <w:drawing>
          <wp:inline distT="0" distB="0" distL="0" distR="0" wp14:anchorId="62B0DCB3" wp14:editId="4E613010">
            <wp:extent cx="4368800" cy="2167466"/>
            <wp:effectExtent l="0" t="0" r="12700" b="17145"/>
            <wp:docPr id="1" name="Chart 1">
              <a:extLst xmlns:a="http://schemas.openxmlformats.org/drawingml/2006/main">
                <a:ext uri="{FF2B5EF4-FFF2-40B4-BE49-F238E27FC236}">
                  <a16:creationId xmlns:a16="http://schemas.microsoft.com/office/drawing/2014/main" id="{4F4C1679-E46B-3247-A886-5091962C0F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4ED15AA" w14:textId="5119E8E7" w:rsidR="0049562F" w:rsidRDefault="0049562F" w:rsidP="00313877">
      <w:r>
        <w:t xml:space="preserve">Figure 1. </w:t>
      </w:r>
    </w:p>
    <w:p w14:paraId="0D53CB31" w14:textId="77777777" w:rsidR="00313877" w:rsidRDefault="00313877" w:rsidP="00313877">
      <w:pPr>
        <w:pStyle w:val="Heading1"/>
      </w:pPr>
    </w:p>
    <w:p w14:paraId="62A6D344" w14:textId="6A08D45C" w:rsidR="00313877" w:rsidRDefault="00313877" w:rsidP="00313877">
      <w:r>
        <w:rPr>
          <w:noProof/>
        </w:rPr>
        <w:drawing>
          <wp:inline distT="0" distB="0" distL="0" distR="0" wp14:anchorId="11793687" wp14:editId="5D5DC23A">
            <wp:extent cx="4460240" cy="2528711"/>
            <wp:effectExtent l="0" t="0" r="10160" b="11430"/>
            <wp:docPr id="55" name="Chart 55">
              <a:extLst xmlns:a="http://schemas.openxmlformats.org/drawingml/2006/main">
                <a:ext uri="{FF2B5EF4-FFF2-40B4-BE49-F238E27FC236}">
                  <a16:creationId xmlns:a16="http://schemas.microsoft.com/office/drawing/2014/main" id="{67B6EBEC-A328-9545-B807-CBC7F88143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FC7C395" w14:textId="61971039" w:rsidR="0049562F" w:rsidRPr="002561D7" w:rsidRDefault="0049562F" w:rsidP="00313877">
      <w:r>
        <w:t xml:space="preserve">Figure 2. </w:t>
      </w:r>
    </w:p>
    <w:p w14:paraId="3503C7F2" w14:textId="77777777" w:rsidR="00313877" w:rsidRDefault="00313877" w:rsidP="00313877">
      <w:pPr>
        <w:pStyle w:val="Heading1"/>
      </w:pPr>
    </w:p>
    <w:p w14:paraId="6D1A6C7F" w14:textId="1CAB7832" w:rsidR="00313877" w:rsidRPr="009007CB" w:rsidRDefault="00313877" w:rsidP="00313877">
      <w:pPr>
        <w:ind w:firstLine="720"/>
        <w:rPr>
          <w:color w:val="000000"/>
        </w:rPr>
      </w:pPr>
      <w:r w:rsidRPr="009007CB">
        <w:rPr>
          <w:color w:val="000000"/>
        </w:rPr>
        <w:t>I used a sample of approximately thirty patents from each school for the following data analysis.</w:t>
      </w:r>
      <w:r>
        <w:rPr>
          <w:rStyle w:val="FootnoteReference"/>
          <w:color w:val="000000"/>
        </w:rPr>
        <w:footnoteReference w:id="131"/>
      </w:r>
      <w:r w:rsidRPr="009007CB">
        <w:rPr>
          <w:color w:val="000000"/>
        </w:rPr>
        <w:t xml:space="preserve"> With an average of 3.2 inventors per patent, I analyzed the race of an average of ninety-six inventors per school. In many of these samples, I did not find a single Black inventor or Hispanic inventor. This does not mean that the universities do not have any patents with a Black or Hispanic inventor, but rather that I did not find a single Black or Hispanic inventor in my sample set. I suspect that the representation of Black and Hispanic inventors is most likely low in those schools and that the percentage of Black and Hispanic people in proportion to the entire university population is also small, but further research is necessary to confirm this suspicion. Due to this result, I was unable to calculate the underrepresentation of Black inventors and Hispanic inventors at several universities in my dataset. </w:t>
      </w:r>
    </w:p>
    <w:p w14:paraId="29C13F52" w14:textId="37F05652" w:rsidR="00313877" w:rsidRPr="004D79FC" w:rsidRDefault="00313877" w:rsidP="00313877">
      <w:pPr>
        <w:ind w:firstLine="720"/>
        <w:rPr>
          <w:color w:val="000000"/>
        </w:rPr>
      </w:pPr>
      <w:r w:rsidRPr="009007CB">
        <w:rPr>
          <w:color w:val="000000"/>
        </w:rPr>
        <w:t xml:space="preserve">The race disparities, as shown above, are </w:t>
      </w:r>
      <w:r>
        <w:rPr>
          <w:color w:val="000000"/>
        </w:rPr>
        <w:t xml:space="preserve">larger and </w:t>
      </w:r>
      <w:r w:rsidRPr="009007CB">
        <w:rPr>
          <w:color w:val="000000"/>
        </w:rPr>
        <w:t>more widespread than the gender disparities shown above. Black inventors are underrepresented invento</w:t>
      </w:r>
      <w:r w:rsidRPr="004D79FC">
        <w:rPr>
          <w:color w:val="000000"/>
        </w:rPr>
        <w:t xml:space="preserve">rs across all employment categories. This gap </w:t>
      </w:r>
      <w:r w:rsidR="00ED5876" w:rsidRPr="004D79FC">
        <w:rPr>
          <w:color w:val="000000"/>
        </w:rPr>
        <w:t>persists</w:t>
      </w:r>
      <w:r w:rsidRPr="004D79FC">
        <w:rPr>
          <w:color w:val="000000"/>
        </w:rPr>
        <w:t xml:space="preserve"> even when excluding any non-full-time </w:t>
      </w:r>
      <w:r>
        <w:rPr>
          <w:color w:val="000000"/>
        </w:rPr>
        <w:t>STEM</w:t>
      </w:r>
      <w:r w:rsidRPr="004D79FC">
        <w:rPr>
          <w:color w:val="000000"/>
        </w:rPr>
        <w:t xml:space="preserve"> professor</w:t>
      </w:r>
      <w:r w:rsidR="0049562F">
        <w:rPr>
          <w:color w:val="000000"/>
        </w:rPr>
        <w:t>s</w:t>
      </w:r>
      <w:r w:rsidR="007D4C77">
        <w:rPr>
          <w:color w:val="000000"/>
        </w:rPr>
        <w:t>.</w:t>
      </w:r>
    </w:p>
    <w:p w14:paraId="75A6F7F0" w14:textId="434FBA1E" w:rsidR="00313877" w:rsidRPr="004D79FC" w:rsidRDefault="00313877" w:rsidP="00313877">
      <w:pPr>
        <w:ind w:firstLine="720"/>
        <w:rPr>
          <w:color w:val="000000"/>
        </w:rPr>
      </w:pPr>
      <w:r w:rsidRPr="004D79FC">
        <w:rPr>
          <w:color w:val="000000"/>
        </w:rPr>
        <w:t xml:space="preserve">In Ivy League schools, when accounting for representation on campus, white full-time </w:t>
      </w:r>
      <w:r>
        <w:rPr>
          <w:color w:val="000000"/>
        </w:rPr>
        <w:t>STEM</w:t>
      </w:r>
      <w:r w:rsidRPr="004D79FC">
        <w:rPr>
          <w:color w:val="000000"/>
        </w:rPr>
        <w:t xml:space="preserve"> professors are 5.45 times more likely to be patent inventors than their Black peers and 2.90 times more likely to be patent inventors than their Hispanic peers. In the average Ivy League school, white full-time STEM faculty comprise about 63.5% of the total faculty population.</w:t>
      </w:r>
      <w:r>
        <w:rPr>
          <w:color w:val="000000"/>
        </w:rPr>
        <w:t xml:space="preserve"> </w:t>
      </w:r>
      <w:r w:rsidRPr="004D79FC">
        <w:rPr>
          <w:color w:val="000000"/>
        </w:rPr>
        <w:t xml:space="preserve">Black STEM professors make up 5.4% and Hispanic </w:t>
      </w:r>
      <w:r w:rsidRPr="004D79FC">
        <w:rPr>
          <w:color w:val="000000"/>
        </w:rPr>
        <w:lastRenderedPageBreak/>
        <w:t>professors make up 6.4% of the total STEM faculty population.</w:t>
      </w:r>
      <w:r w:rsidRPr="004D79FC">
        <w:rPr>
          <w:rStyle w:val="FootnoteReference"/>
          <w:color w:val="000000"/>
        </w:rPr>
        <w:footnoteReference w:id="132"/>
      </w:r>
      <w:r>
        <w:rPr>
          <w:color w:val="000000"/>
        </w:rPr>
        <w:t xml:space="preserve"> </w:t>
      </w:r>
      <w:r w:rsidRPr="004D79FC">
        <w:rPr>
          <w:color w:val="000000"/>
        </w:rPr>
        <w:t xml:space="preserve">Out of the 763 inventors on the 236 patents on the Ivy League sample, I would need to have found </w:t>
      </w:r>
      <w:r w:rsidR="0049562F">
        <w:rPr>
          <w:color w:val="000000"/>
        </w:rPr>
        <w:t>approximately</w:t>
      </w:r>
      <w:r w:rsidR="0049562F" w:rsidRPr="004D79FC">
        <w:rPr>
          <w:color w:val="000000"/>
        </w:rPr>
        <w:t xml:space="preserve"> </w:t>
      </w:r>
      <w:r w:rsidR="0049562F">
        <w:rPr>
          <w:color w:val="000000"/>
        </w:rPr>
        <w:t>41</w:t>
      </w:r>
      <w:r w:rsidRPr="004D79FC">
        <w:rPr>
          <w:color w:val="000000"/>
        </w:rPr>
        <w:t xml:space="preserve"> Black inventors, </w:t>
      </w:r>
      <w:r w:rsidR="0049562F">
        <w:rPr>
          <w:color w:val="000000"/>
        </w:rPr>
        <w:t>49</w:t>
      </w:r>
      <w:r w:rsidRPr="004D79FC">
        <w:rPr>
          <w:color w:val="000000"/>
        </w:rPr>
        <w:t xml:space="preserve"> Hispanic inventors, and 484 white inventors for the patent inventor population to match the demographic population of the STEM professors.</w:t>
      </w:r>
      <w:r>
        <w:rPr>
          <w:color w:val="000000"/>
        </w:rPr>
        <w:t xml:space="preserve"> </w:t>
      </w:r>
    </w:p>
    <w:p w14:paraId="2182B983" w14:textId="4FC9880D" w:rsidR="00313877" w:rsidRPr="00C77056" w:rsidRDefault="00313877" w:rsidP="00313877">
      <w:pPr>
        <w:ind w:firstLine="720"/>
        <w:rPr>
          <w:color w:val="000000"/>
          <w:highlight w:val="cyan"/>
        </w:rPr>
      </w:pPr>
      <w:r w:rsidRPr="004D79FC">
        <w:rPr>
          <w:color w:val="000000"/>
        </w:rPr>
        <w:t>I found an underrepresentation of Black and Hispanic professors and an overrepresentation of white professors, relative to their representation on campus as full-time STEM professors.</w:t>
      </w:r>
      <w:r>
        <w:rPr>
          <w:color w:val="000000"/>
        </w:rPr>
        <w:t xml:space="preserve"> </w:t>
      </w:r>
      <w:r w:rsidRPr="004D79FC">
        <w:rPr>
          <w:color w:val="000000"/>
        </w:rPr>
        <w:t xml:space="preserve">Instead of finding </w:t>
      </w:r>
      <w:r w:rsidR="0049562F">
        <w:rPr>
          <w:color w:val="000000"/>
        </w:rPr>
        <w:t>41</w:t>
      </w:r>
      <w:r w:rsidRPr="004D79FC">
        <w:rPr>
          <w:color w:val="000000"/>
        </w:rPr>
        <w:t xml:space="preserve"> Black inventors and </w:t>
      </w:r>
      <w:r w:rsidR="0049562F">
        <w:rPr>
          <w:color w:val="000000"/>
        </w:rPr>
        <w:t>49</w:t>
      </w:r>
      <w:r w:rsidRPr="004D79FC">
        <w:rPr>
          <w:color w:val="000000"/>
        </w:rPr>
        <w:t xml:space="preserve"> Hispanic inventors, I only found nine Black inventors and sixteen Hispanic inventors in the entire 763 inventor sample.</w:t>
      </w:r>
      <w:r>
        <w:rPr>
          <w:color w:val="000000"/>
        </w:rPr>
        <w:t xml:space="preserve"> </w:t>
      </w:r>
      <w:r w:rsidRPr="004D79FC">
        <w:rPr>
          <w:color w:val="000000"/>
        </w:rPr>
        <w:t>In other words, although Black professors comprise 5.4% of the total STEM faculty population, they only comprised 1.1% of all inventors in my sample.</w:t>
      </w:r>
      <w:r>
        <w:rPr>
          <w:color w:val="000000"/>
        </w:rPr>
        <w:t xml:space="preserve"> </w:t>
      </w:r>
      <w:r w:rsidRPr="004D79FC">
        <w:rPr>
          <w:color w:val="000000"/>
        </w:rPr>
        <w:t xml:space="preserve">Similarly, although Hispanic professors comprise 6.4% of the total STEM faculty population, they made up only 2.4% of all inventors in my sample. In the aggregate, the average full-time STEM professor is 5.01 times more likely to be named as a patent inventor than a Black full-time STEM professor and 2.66 times more likely to be named as a patent inventor than a Hispanic full-time STEM professor. </w:t>
      </w:r>
    </w:p>
    <w:p w14:paraId="2F138BDD" w14:textId="5133C975" w:rsidR="00313877" w:rsidRPr="004D79FC" w:rsidRDefault="00F07B8A" w:rsidP="00313877">
      <w:pPr>
        <w:ind w:firstLine="720"/>
        <w:rPr>
          <w:color w:val="000000"/>
        </w:rPr>
      </w:pPr>
      <w:r>
        <w:rPr>
          <w:color w:val="000000"/>
        </w:rPr>
        <w:t>R</w:t>
      </w:r>
      <w:r w:rsidR="00313877" w:rsidRPr="004D79FC">
        <w:rPr>
          <w:color w:val="000000"/>
        </w:rPr>
        <w:t xml:space="preserve">esearch institutions </w:t>
      </w:r>
      <w:r w:rsidR="0049562F">
        <w:rPr>
          <w:color w:val="000000"/>
        </w:rPr>
        <w:t>have</w:t>
      </w:r>
      <w:r w:rsidR="0049562F" w:rsidRPr="004D79FC">
        <w:rPr>
          <w:color w:val="000000"/>
        </w:rPr>
        <w:t xml:space="preserve"> </w:t>
      </w:r>
      <w:r w:rsidR="00313877" w:rsidRPr="004D79FC">
        <w:rPr>
          <w:color w:val="000000"/>
        </w:rPr>
        <w:t>the largest race inventor gaps in my data set.</w:t>
      </w:r>
      <w:r w:rsidR="00313877">
        <w:rPr>
          <w:color w:val="000000"/>
        </w:rPr>
        <w:t xml:space="preserve"> </w:t>
      </w:r>
      <w:r w:rsidR="00313877" w:rsidRPr="004D79FC">
        <w:rPr>
          <w:color w:val="000000"/>
        </w:rPr>
        <w:t>In research institutions, when accounting for representation on campus, white full-time STEM professors are 18.78 times more likely to be patent inventors than their Black peers and 26.90 times more likely to be patent inventors than their Hispanic peers. In the average research institution, white full-time STEM faculty comprise about 53.3% of the total faculty population.</w:t>
      </w:r>
      <w:r w:rsidR="00313877">
        <w:rPr>
          <w:color w:val="000000"/>
        </w:rPr>
        <w:t xml:space="preserve"> </w:t>
      </w:r>
      <w:r w:rsidR="00313877" w:rsidRPr="004D79FC">
        <w:rPr>
          <w:color w:val="000000"/>
        </w:rPr>
        <w:t>Black STEM professors make up 3.3% and Hispanic professors make up 9.5% of the total STEM faculty population.</w:t>
      </w:r>
      <w:r w:rsidR="00313877">
        <w:rPr>
          <w:color w:val="000000"/>
        </w:rPr>
        <w:t xml:space="preserve"> </w:t>
      </w:r>
      <w:r w:rsidR="00313877" w:rsidRPr="004D79FC">
        <w:rPr>
          <w:color w:val="000000"/>
        </w:rPr>
        <w:t xml:space="preserve">Out of the 496 inventors on the 150 patents in the research university sample, I would </w:t>
      </w:r>
      <w:r w:rsidR="00ED5876">
        <w:rPr>
          <w:color w:val="000000"/>
        </w:rPr>
        <w:t>have needed to</w:t>
      </w:r>
      <w:r w:rsidR="00313877" w:rsidRPr="004D79FC">
        <w:rPr>
          <w:color w:val="000000"/>
        </w:rPr>
        <w:t xml:space="preserve"> </w:t>
      </w:r>
      <w:r w:rsidR="00ED5876">
        <w:rPr>
          <w:color w:val="000000"/>
        </w:rPr>
        <w:t>find</w:t>
      </w:r>
      <w:r w:rsidR="00ED5876" w:rsidRPr="004D79FC">
        <w:rPr>
          <w:color w:val="000000"/>
        </w:rPr>
        <w:t xml:space="preserve"> </w:t>
      </w:r>
      <w:r w:rsidR="00313877" w:rsidRPr="004D79FC">
        <w:rPr>
          <w:color w:val="000000"/>
        </w:rPr>
        <w:t xml:space="preserve">about </w:t>
      </w:r>
      <w:r w:rsidR="0049562F">
        <w:rPr>
          <w:color w:val="000000"/>
        </w:rPr>
        <w:t>16</w:t>
      </w:r>
      <w:r w:rsidR="0049562F" w:rsidRPr="004D79FC">
        <w:rPr>
          <w:color w:val="000000"/>
        </w:rPr>
        <w:t xml:space="preserve"> </w:t>
      </w:r>
      <w:r w:rsidR="00313877" w:rsidRPr="004D79FC">
        <w:rPr>
          <w:color w:val="000000"/>
        </w:rPr>
        <w:t xml:space="preserve">Black inventors, </w:t>
      </w:r>
      <w:r w:rsidR="0049562F">
        <w:rPr>
          <w:color w:val="000000"/>
        </w:rPr>
        <w:t>47</w:t>
      </w:r>
      <w:r w:rsidR="00313877" w:rsidRPr="004D79FC">
        <w:rPr>
          <w:color w:val="000000"/>
        </w:rPr>
        <w:t xml:space="preserve"> Hispanic inventors, and 264 white inventors for the patent inventor population to match the demographic population of the STEM professors.</w:t>
      </w:r>
      <w:r w:rsidR="00313877">
        <w:rPr>
          <w:color w:val="000000"/>
        </w:rPr>
        <w:t xml:space="preserve"> </w:t>
      </w:r>
    </w:p>
    <w:p w14:paraId="1BE97CBF" w14:textId="77777777" w:rsidR="00313877" w:rsidRPr="004D79FC" w:rsidRDefault="00313877" w:rsidP="00313877">
      <w:pPr>
        <w:ind w:firstLine="720"/>
        <w:rPr>
          <w:color w:val="000000"/>
        </w:rPr>
      </w:pPr>
      <w:r w:rsidRPr="004D79FC">
        <w:rPr>
          <w:color w:val="000000"/>
        </w:rPr>
        <w:t>Instead, I found an underrepresentation of Black and Hispanic professors and an overrepresentation of white professors, relative to their representation on campus as full-time STEM professors.</w:t>
      </w:r>
      <w:r>
        <w:rPr>
          <w:color w:val="000000"/>
        </w:rPr>
        <w:t xml:space="preserve"> </w:t>
      </w:r>
      <w:r w:rsidRPr="004D79FC">
        <w:rPr>
          <w:color w:val="000000"/>
        </w:rPr>
        <w:t>Instead of finding 16 Black inventors and 47 Hispanic inventors, I only found 2 Black inventors and 4 Hispanic inventors in the entire 496 inventor sample.</w:t>
      </w:r>
      <w:r>
        <w:rPr>
          <w:color w:val="000000"/>
        </w:rPr>
        <w:t xml:space="preserve"> </w:t>
      </w:r>
      <w:r w:rsidRPr="004D79FC">
        <w:rPr>
          <w:color w:val="000000"/>
        </w:rPr>
        <w:t>In other words, although Black professors comprise 3.3% of the total STEM faculty population, they only comprised 0.2% of all inventors in my sample.</w:t>
      </w:r>
      <w:r>
        <w:rPr>
          <w:color w:val="000000"/>
        </w:rPr>
        <w:t xml:space="preserve"> </w:t>
      </w:r>
      <w:r w:rsidRPr="004D79FC">
        <w:rPr>
          <w:color w:val="000000"/>
        </w:rPr>
        <w:t xml:space="preserve">Similarly, although Hispanic professors comprise 9.5% of the total STEM faculty population, they made up only 0.4% of all inventors in my sample. In the aggregate, the average full-time STEM professor is 10.09 times more </w:t>
      </w:r>
      <w:r w:rsidRPr="004D79FC">
        <w:rPr>
          <w:color w:val="000000"/>
        </w:rPr>
        <w:lastRenderedPageBreak/>
        <w:t>likely to be a named patent inventor than a Black full-</w:t>
      </w:r>
      <w:r>
        <w:rPr>
          <w:color w:val="000000"/>
        </w:rPr>
        <w:t>STEM</w:t>
      </w:r>
      <w:r w:rsidRPr="004D79FC">
        <w:rPr>
          <w:color w:val="000000"/>
        </w:rPr>
        <w:t xml:space="preserve"> professor and 14.45 times more likely to be a named patent inventor than a Hispanic full-time STEM professor.</w:t>
      </w:r>
    </w:p>
    <w:p w14:paraId="67636E98" w14:textId="709D343C" w:rsidR="00313877" w:rsidRPr="004D79FC" w:rsidRDefault="00313877" w:rsidP="00313877">
      <w:pPr>
        <w:ind w:firstLine="720"/>
        <w:rPr>
          <w:color w:val="000000"/>
        </w:rPr>
      </w:pPr>
      <w:r w:rsidRPr="004D79FC">
        <w:rPr>
          <w:color w:val="000000"/>
        </w:rPr>
        <w:t>Doubling the relative percentage of Black STEM professors did impact the patent gap, but not significantly.</w:t>
      </w:r>
      <w:r>
        <w:rPr>
          <w:color w:val="000000"/>
        </w:rPr>
        <w:t xml:space="preserve"> </w:t>
      </w:r>
      <w:r w:rsidRPr="004D79FC">
        <w:rPr>
          <w:color w:val="000000"/>
        </w:rPr>
        <w:t xml:space="preserve">At </w:t>
      </w:r>
      <w:r w:rsidR="006547A9">
        <w:rPr>
          <w:color w:val="000000"/>
        </w:rPr>
        <w:t>HRSs</w:t>
      </w:r>
      <w:r w:rsidRPr="004D79FC">
        <w:rPr>
          <w:color w:val="000000"/>
        </w:rPr>
        <w:t xml:space="preserve"> like Georgetown University and Emory University, Black STEM professors made up over 7% of all STEM faculty.</w:t>
      </w:r>
      <w:r>
        <w:rPr>
          <w:color w:val="000000"/>
        </w:rPr>
        <w:t xml:space="preserve"> </w:t>
      </w:r>
      <w:r w:rsidRPr="004D79FC">
        <w:rPr>
          <w:color w:val="000000"/>
        </w:rPr>
        <w:t>On average, Black inventors comprised 1.11% of the patent inventor population on my sample set, representing an aggregate disparity ratio to STEM staff of 5.34.</w:t>
      </w:r>
      <w:r>
        <w:rPr>
          <w:color w:val="000000"/>
        </w:rPr>
        <w:t xml:space="preserve"> </w:t>
      </w:r>
      <w:r w:rsidRPr="004D79FC">
        <w:rPr>
          <w:color w:val="000000"/>
        </w:rPr>
        <w:t>In the aggregate, the average full-time STEM professor at a</w:t>
      </w:r>
      <w:r w:rsidR="006547A9">
        <w:rPr>
          <w:color w:val="000000"/>
        </w:rPr>
        <w:t>n</w:t>
      </w:r>
      <w:r w:rsidRPr="004D79FC">
        <w:rPr>
          <w:color w:val="000000"/>
        </w:rPr>
        <w:t xml:space="preserve"> </w:t>
      </w:r>
      <w:r w:rsidR="006547A9">
        <w:rPr>
          <w:color w:val="000000"/>
        </w:rPr>
        <w:t>HRS</w:t>
      </w:r>
      <w:r w:rsidRPr="004D79FC">
        <w:rPr>
          <w:color w:val="000000"/>
        </w:rPr>
        <w:t xml:space="preserve"> is 5.34 times more likely to be a named patent inventor than a Black full-time </w:t>
      </w:r>
      <w:r>
        <w:rPr>
          <w:color w:val="000000"/>
        </w:rPr>
        <w:t>STEM</w:t>
      </w:r>
      <w:r w:rsidRPr="004D79FC">
        <w:rPr>
          <w:color w:val="000000"/>
        </w:rPr>
        <w:t xml:space="preserve"> professor.</w:t>
      </w:r>
    </w:p>
    <w:p w14:paraId="6C96BACC" w14:textId="77777777" w:rsidR="00313877" w:rsidRPr="004D79FC" w:rsidRDefault="00313877" w:rsidP="00313877">
      <w:pPr>
        <w:ind w:firstLine="720"/>
        <w:rPr>
          <w:color w:val="000000"/>
        </w:rPr>
      </w:pPr>
      <w:r w:rsidRPr="004D79FC">
        <w:rPr>
          <w:color w:val="000000"/>
        </w:rPr>
        <w:t>The patent gap continued to close when the Black STEM professor population increased to an even higher representation ratio at HBCUs.</w:t>
      </w:r>
      <w:r>
        <w:rPr>
          <w:color w:val="000000"/>
        </w:rPr>
        <w:t xml:space="preserve"> </w:t>
      </w:r>
      <w:r w:rsidRPr="004D79FC">
        <w:rPr>
          <w:color w:val="000000"/>
        </w:rPr>
        <w:t xml:space="preserve">In HBCUs, when accounting for representation on campus, the average full-time </w:t>
      </w:r>
      <w:r>
        <w:rPr>
          <w:color w:val="000000"/>
        </w:rPr>
        <w:t>STEM</w:t>
      </w:r>
      <w:r w:rsidRPr="004D79FC">
        <w:rPr>
          <w:color w:val="000000"/>
        </w:rPr>
        <w:t xml:space="preserve"> professor is 1.48 times as likely as a Black STEM professor to be named on a patent.</w:t>
      </w:r>
      <w:r>
        <w:rPr>
          <w:color w:val="000000"/>
        </w:rPr>
        <w:t xml:space="preserve"> </w:t>
      </w:r>
      <w:r w:rsidRPr="004D79FC">
        <w:rPr>
          <w:color w:val="000000"/>
        </w:rPr>
        <w:t>When compared to just their white peers, white STEM professors are 2.15 times more likely to be patent inventors than their Black peers. In the average HBCU, white full-time STEM faculty comprise about 16.3% of the total STEM faculty population.</w:t>
      </w:r>
      <w:r>
        <w:rPr>
          <w:color w:val="000000"/>
        </w:rPr>
        <w:t xml:space="preserve"> </w:t>
      </w:r>
      <w:r w:rsidRPr="004D79FC">
        <w:rPr>
          <w:color w:val="000000"/>
        </w:rPr>
        <w:t>Black STEM professors make up 62.9% of the total STEM faculty population.</w:t>
      </w:r>
      <w:r>
        <w:rPr>
          <w:color w:val="000000"/>
        </w:rPr>
        <w:t xml:space="preserve"> </w:t>
      </w:r>
      <w:r w:rsidRPr="004D79FC">
        <w:rPr>
          <w:color w:val="000000"/>
        </w:rPr>
        <w:t>Out of the 399 inventors on the 153 HBCU-assigned patents, I would need to have found about 250 Black inventors to match the demographic population of the STEM professors.</w:t>
      </w:r>
      <w:r>
        <w:rPr>
          <w:color w:val="000000"/>
        </w:rPr>
        <w:t xml:space="preserve"> </w:t>
      </w:r>
      <w:r w:rsidRPr="004D79FC">
        <w:rPr>
          <w:color w:val="000000"/>
        </w:rPr>
        <w:t>However, I only found 135.</w:t>
      </w:r>
      <w:r>
        <w:rPr>
          <w:color w:val="000000"/>
        </w:rPr>
        <w:t xml:space="preserve"> </w:t>
      </w:r>
      <w:r w:rsidRPr="004D79FC">
        <w:rPr>
          <w:color w:val="000000"/>
        </w:rPr>
        <w:t>In other words, although Black professors comprise 62.9% of the total STEM faculty population, they only comprised 39.8% of all inventors in my sample.</w:t>
      </w:r>
      <w:r>
        <w:rPr>
          <w:color w:val="000000"/>
        </w:rPr>
        <w:t xml:space="preserve"> </w:t>
      </w:r>
    </w:p>
    <w:p w14:paraId="6D890E6E" w14:textId="2A4CC083" w:rsidR="00313877" w:rsidRPr="004D79FC" w:rsidRDefault="00830FC5" w:rsidP="00313877">
      <w:pPr>
        <w:ind w:firstLine="720"/>
        <w:rPr>
          <w:color w:val="000000"/>
        </w:rPr>
      </w:pPr>
      <w:r>
        <w:rPr>
          <w:color w:val="000000"/>
        </w:rPr>
        <w:t xml:space="preserve">As noted above, the </w:t>
      </w:r>
      <w:r w:rsidR="00313877" w:rsidRPr="004D79FC">
        <w:rPr>
          <w:color w:val="000000"/>
        </w:rPr>
        <w:t>HBCU data set represents an analysis of the entire patent set at those universities</w:t>
      </w:r>
      <w:r>
        <w:rPr>
          <w:color w:val="000000"/>
        </w:rPr>
        <w:t>, rather than a sample set</w:t>
      </w:r>
      <w:r w:rsidR="00313877" w:rsidRPr="004D79FC">
        <w:rPr>
          <w:color w:val="000000"/>
        </w:rPr>
        <w:t>.</w:t>
      </w:r>
      <w:r w:rsidR="00313877">
        <w:rPr>
          <w:color w:val="000000"/>
        </w:rPr>
        <w:t xml:space="preserve"> </w:t>
      </w:r>
      <w:r>
        <w:rPr>
          <w:color w:val="000000"/>
        </w:rPr>
        <w:t>Moreover</w:t>
      </w:r>
      <w:r w:rsidR="00313877" w:rsidRPr="004D79FC">
        <w:rPr>
          <w:color w:val="000000"/>
        </w:rPr>
        <w:t>, out of the entire university set for HBCUs, there were only 121 unique inventors of the 399 inventors named on the assigned patents, meaning several inventors were represented on multiple patents in the set.</w:t>
      </w:r>
      <w:r w:rsidR="00313877">
        <w:rPr>
          <w:color w:val="000000"/>
        </w:rPr>
        <w:t xml:space="preserve"> </w:t>
      </w:r>
      <w:r w:rsidR="00313877" w:rsidRPr="004D79FC">
        <w:rPr>
          <w:color w:val="000000"/>
        </w:rPr>
        <w:t>Comparatively, in the university set for Ivy League institutions, there were 683 unique inventors out of 763 named inventors.</w:t>
      </w:r>
      <w:r w:rsidR="00313877">
        <w:rPr>
          <w:color w:val="000000"/>
        </w:rPr>
        <w:t xml:space="preserve"> </w:t>
      </w:r>
      <w:r w:rsidR="00313877" w:rsidRPr="004D79FC">
        <w:rPr>
          <w:color w:val="000000"/>
        </w:rPr>
        <w:t>This might be more of an indicator of patent application interest within STEM professors at HBCUs than an indicator of value recognition, given that it seems the HBCU sample represents a few prolific patent applicants at HBCUs.</w:t>
      </w:r>
      <w:r w:rsidR="00481BA1">
        <w:rPr>
          <w:rStyle w:val="FootnoteReference"/>
          <w:color w:val="000000"/>
        </w:rPr>
        <w:footnoteReference w:id="133"/>
      </w:r>
      <w:r w:rsidR="00313877">
        <w:rPr>
          <w:color w:val="000000"/>
        </w:rPr>
        <w:t xml:space="preserve"> </w:t>
      </w:r>
      <w:r w:rsidR="00CB6C2B">
        <w:rPr>
          <w:color w:val="000000"/>
        </w:rPr>
        <w:t>Nonetheless</w:t>
      </w:r>
      <w:r w:rsidR="00313877" w:rsidRPr="004D79FC">
        <w:rPr>
          <w:color w:val="000000"/>
        </w:rPr>
        <w:t xml:space="preserve">, this data set still shows that white inventors </w:t>
      </w:r>
      <w:r w:rsidR="00CB6C2B">
        <w:rPr>
          <w:color w:val="000000"/>
        </w:rPr>
        <w:t>receive</w:t>
      </w:r>
      <w:r w:rsidR="00313877" w:rsidRPr="004D79FC">
        <w:rPr>
          <w:color w:val="000000"/>
        </w:rPr>
        <w:t xml:space="preserve"> patents for their inventions at a higher rate than black inventors at HBCUs when accounting for their relative representation on campus as STEM professors.</w:t>
      </w:r>
    </w:p>
    <w:p w14:paraId="3DFB8893" w14:textId="6846A7EC" w:rsidR="00313877" w:rsidRPr="004D79FC" w:rsidRDefault="00313877" w:rsidP="00313877">
      <w:pPr>
        <w:ind w:firstLine="720"/>
        <w:rPr>
          <w:color w:val="000000"/>
        </w:rPr>
      </w:pPr>
      <w:r w:rsidRPr="004D79FC">
        <w:rPr>
          <w:color w:val="000000"/>
        </w:rPr>
        <w:t xml:space="preserve">Regardless of whether the </w:t>
      </w:r>
      <w:r w:rsidR="00CB6C2B">
        <w:rPr>
          <w:color w:val="000000"/>
        </w:rPr>
        <w:t>race</w:t>
      </w:r>
      <w:r w:rsidR="00CB6C2B" w:rsidRPr="004D79FC">
        <w:rPr>
          <w:color w:val="000000"/>
        </w:rPr>
        <w:t xml:space="preserve"> </w:t>
      </w:r>
      <w:r w:rsidRPr="004D79FC">
        <w:rPr>
          <w:color w:val="000000"/>
        </w:rPr>
        <w:t xml:space="preserve">demographics of the school were limited to only graduate students and faculty, only faculty, only STEM </w:t>
      </w:r>
      <w:r w:rsidRPr="004D79FC">
        <w:rPr>
          <w:color w:val="000000"/>
        </w:rPr>
        <w:lastRenderedPageBreak/>
        <w:t>faculty, or were open to the entire school population, Black and Hispanic inventors were still underrepresented at every level. Native American and Alaskan Native inventors were so underrepresented</w:t>
      </w:r>
      <w:r w:rsidR="00CB6C2B">
        <w:rPr>
          <w:color w:val="000000"/>
        </w:rPr>
        <w:t xml:space="preserve"> that </w:t>
      </w:r>
      <w:r w:rsidRPr="004D79FC">
        <w:rPr>
          <w:color w:val="000000"/>
        </w:rPr>
        <w:t xml:space="preserve">it was impossible to calculate an underrepresentation estimate, even when aggregating the schools by university sets. </w:t>
      </w:r>
    </w:p>
    <w:p w14:paraId="75B3378E" w14:textId="77777777" w:rsidR="00313877" w:rsidRPr="009007CB" w:rsidRDefault="00313877" w:rsidP="00313877">
      <w:pPr>
        <w:ind w:firstLine="720"/>
        <w:rPr>
          <w:color w:val="000000"/>
        </w:rPr>
      </w:pPr>
      <w:r w:rsidRPr="004D79FC">
        <w:rPr>
          <w:color w:val="000000"/>
        </w:rPr>
        <w:t>Moreover, these underrepresentation gaps did not always close when the analysis was limited to groups more likely to be involved in the patent process. Although some initially speculated that the reason for underrepresentation on patents at some universities was caused by a majority of Black and Hispanic professors not being involved in STEM, the data demonstrates that this is false. When only comparing the patent inventorship population to the demographic representation of full-time STEM professors, Black and Hispanic professors are still much less likely</w:t>
      </w:r>
      <w:r w:rsidRPr="009007CB">
        <w:rPr>
          <w:color w:val="000000"/>
        </w:rPr>
        <w:t xml:space="preserve"> to be named inventors than their peers.</w:t>
      </w:r>
    </w:p>
    <w:p w14:paraId="77673FB7" w14:textId="79A50377" w:rsidR="00313877" w:rsidRPr="009007CB" w:rsidRDefault="00313877" w:rsidP="00313877">
      <w:pPr>
        <w:ind w:firstLine="720"/>
        <w:rPr>
          <w:color w:val="000000"/>
        </w:rPr>
      </w:pPr>
      <w:r w:rsidRPr="009007CB">
        <w:rPr>
          <w:color w:val="000000"/>
        </w:rPr>
        <w:t>As an aside, I calculated the percent</w:t>
      </w:r>
      <w:r w:rsidR="00834F8E">
        <w:rPr>
          <w:color w:val="000000"/>
        </w:rPr>
        <w:t>age</w:t>
      </w:r>
      <w:r w:rsidRPr="009007CB">
        <w:rPr>
          <w:color w:val="000000"/>
        </w:rPr>
        <w:t xml:space="preserve"> change in representation over the fifteen-year time range from 2000</w:t>
      </w:r>
      <w:r w:rsidR="00834F8E">
        <w:rPr>
          <w:color w:val="000000"/>
        </w:rPr>
        <w:t xml:space="preserve"> to </w:t>
      </w:r>
      <w:r w:rsidRPr="009007CB">
        <w:rPr>
          <w:color w:val="000000"/>
        </w:rPr>
        <w:t>2015 to determine whether the inequities of patent representation could be attributed to a late increase in Black and Hispanic staff representation at universities.</w:t>
      </w:r>
      <w:r w:rsidRPr="009007CB">
        <w:rPr>
          <w:rStyle w:val="FootnoteReference"/>
          <w:color w:val="000000"/>
        </w:rPr>
        <w:footnoteReference w:id="134"/>
      </w:r>
      <w:r w:rsidRPr="009007CB">
        <w:rPr>
          <w:color w:val="000000"/>
        </w:rPr>
        <w:t xml:space="preserve"> Although the student body of most institutions has </w:t>
      </w:r>
      <w:r w:rsidR="00834F8E">
        <w:rPr>
          <w:color w:val="000000"/>
        </w:rPr>
        <w:t>become</w:t>
      </w:r>
      <w:r w:rsidR="00834F8E" w:rsidRPr="009007CB">
        <w:rPr>
          <w:color w:val="000000"/>
        </w:rPr>
        <w:t xml:space="preserve"> </w:t>
      </w:r>
      <w:r w:rsidRPr="009007CB">
        <w:rPr>
          <w:color w:val="000000"/>
        </w:rPr>
        <w:t>progressively more racially diverse, the staff diversity has not always increased at the same rate.</w:t>
      </w:r>
      <w:r>
        <w:rPr>
          <w:color w:val="000000"/>
        </w:rPr>
        <w:t xml:space="preserve"> </w:t>
      </w:r>
      <w:r w:rsidRPr="009007CB">
        <w:rPr>
          <w:color w:val="000000"/>
        </w:rPr>
        <w:t>At Ivy League universities, Black professors made up 4.2% of the total professor population in 2001 and 4.0% of the total STEM professor population in 2015, representing a decrease of 4.77% over the fifteen-year period of the data set.</w:t>
      </w:r>
      <w:r>
        <w:rPr>
          <w:color w:val="000000"/>
        </w:rPr>
        <w:t xml:space="preserve"> </w:t>
      </w:r>
      <w:r w:rsidRPr="009007CB">
        <w:rPr>
          <w:color w:val="000000"/>
        </w:rPr>
        <w:t xml:space="preserve">A similar trend can be seen for </w:t>
      </w:r>
      <w:r w:rsidR="006547A9">
        <w:rPr>
          <w:color w:val="000000"/>
        </w:rPr>
        <w:t>HRSs</w:t>
      </w:r>
      <w:r w:rsidRPr="009007CB">
        <w:rPr>
          <w:color w:val="000000"/>
        </w:rPr>
        <w:t xml:space="preserve"> and HBCUs.</w:t>
      </w:r>
      <w:r>
        <w:rPr>
          <w:color w:val="000000"/>
        </w:rPr>
        <w:t xml:space="preserve"> </w:t>
      </w:r>
      <w:r w:rsidRPr="009007CB">
        <w:rPr>
          <w:color w:val="000000"/>
        </w:rPr>
        <w:t>In research universities, the Black professor population increased from 18.9% in 2001 to 25.3% in 2015.</w:t>
      </w:r>
      <w:r>
        <w:rPr>
          <w:color w:val="000000"/>
        </w:rPr>
        <w:t xml:space="preserve"> </w:t>
      </w:r>
      <w:r w:rsidRPr="009007CB">
        <w:rPr>
          <w:color w:val="000000"/>
        </w:rPr>
        <w:t>An increase in Black representation could indicate that the patent gap is smaller than this sample indicates, given that there is a greater group of potential Black inventors present at the end of the sample set timeline.</w:t>
      </w:r>
      <w:r>
        <w:rPr>
          <w:color w:val="000000"/>
        </w:rPr>
        <w:t xml:space="preserve"> </w:t>
      </w:r>
      <w:r w:rsidRPr="009007CB">
        <w:rPr>
          <w:color w:val="000000"/>
        </w:rPr>
        <w:t>A stable or decreasing Black representation could indicate a more accurate or underestimation of the race patent gap.</w:t>
      </w:r>
      <w:r>
        <w:rPr>
          <w:color w:val="000000"/>
        </w:rPr>
        <w:t xml:space="preserve"> </w:t>
      </w:r>
    </w:p>
    <w:p w14:paraId="4F043682" w14:textId="7699F3EC" w:rsidR="00313877" w:rsidRDefault="00313877" w:rsidP="00313877">
      <w:pPr>
        <w:ind w:firstLine="720"/>
        <w:rPr>
          <w:color w:val="000000"/>
        </w:rPr>
      </w:pPr>
      <w:r w:rsidRPr="009007CB">
        <w:rPr>
          <w:color w:val="000000"/>
        </w:rPr>
        <w:t>I also calculated the percent</w:t>
      </w:r>
      <w:r w:rsidR="00DA676E">
        <w:rPr>
          <w:color w:val="000000"/>
        </w:rPr>
        <w:t>age</w:t>
      </w:r>
      <w:r w:rsidRPr="009007CB">
        <w:rPr>
          <w:color w:val="000000"/>
        </w:rPr>
        <w:t xml:space="preserve"> change in representation of STEM staff over the three-year time range from 2012</w:t>
      </w:r>
      <w:r w:rsidR="00834F8E">
        <w:rPr>
          <w:color w:val="000000"/>
        </w:rPr>
        <w:t xml:space="preserve"> to </w:t>
      </w:r>
      <w:r w:rsidRPr="009007CB">
        <w:rPr>
          <w:color w:val="000000"/>
        </w:rPr>
        <w:t>2015.</w:t>
      </w:r>
      <w:r w:rsidRPr="009007CB">
        <w:rPr>
          <w:rStyle w:val="FootnoteReference"/>
          <w:color w:val="000000"/>
        </w:rPr>
        <w:footnoteReference w:id="135"/>
      </w:r>
      <w:r w:rsidRPr="009007CB">
        <w:rPr>
          <w:color w:val="000000"/>
        </w:rPr>
        <w:t xml:space="preserve"> At Ivy League universities, Black STEM professors made up 5.70% of the total STEM professor population in 2012 and 5.45% of the total STEM professor population in 2015, representing a decrease of 4.25% over the three-year period of the data set. The Black STEM professor population increased in </w:t>
      </w:r>
      <w:r w:rsidR="006547A9">
        <w:rPr>
          <w:color w:val="000000"/>
        </w:rPr>
        <w:t>HRSs</w:t>
      </w:r>
      <w:r w:rsidRPr="009007CB">
        <w:rPr>
          <w:color w:val="000000"/>
        </w:rPr>
        <w:t xml:space="preserve"> by 1.21% and in HBCUs by 8.25%.</w:t>
      </w:r>
      <w:r>
        <w:rPr>
          <w:color w:val="000000"/>
        </w:rPr>
        <w:t xml:space="preserve"> </w:t>
      </w:r>
      <w:r w:rsidRPr="009007CB">
        <w:rPr>
          <w:color w:val="000000"/>
        </w:rPr>
        <w:t>In research universities, the Black STEM professor population increased from 3.04% in 2012 to 3.23% in 2015.</w:t>
      </w:r>
      <w:r>
        <w:rPr>
          <w:color w:val="000000"/>
        </w:rPr>
        <w:t xml:space="preserve"> </w:t>
      </w:r>
    </w:p>
    <w:p w14:paraId="6FABE9C6" w14:textId="77777777" w:rsidR="00313877" w:rsidRPr="009007CB" w:rsidRDefault="00313877" w:rsidP="00313877">
      <w:pPr>
        <w:ind w:firstLine="360"/>
        <w:rPr>
          <w:color w:val="000000"/>
        </w:rPr>
      </w:pPr>
      <w:r>
        <w:rPr>
          <w:color w:val="000000"/>
        </w:rPr>
        <w:lastRenderedPageBreak/>
        <w:t>Moreover, I also recalculated the results for patent representation based on unique inventors in the sample, rather than overall inventorship representation per patent. This eliminated the possibility of prolific inventors skewing the demographic patent inventorship representation.</w:t>
      </w:r>
      <w:r>
        <w:rPr>
          <w:rStyle w:val="FootnoteReference"/>
          <w:color w:val="000000"/>
        </w:rPr>
        <w:footnoteReference w:id="136"/>
      </w:r>
      <w:r>
        <w:rPr>
          <w:color w:val="000000"/>
        </w:rPr>
        <w:t xml:space="preserve"> However, eliminating inventors named on multiple patents in the sample did not significantly impact the results.</w:t>
      </w:r>
      <w:r>
        <w:rPr>
          <w:rStyle w:val="FootnoteReference"/>
          <w:color w:val="000000"/>
        </w:rPr>
        <w:footnoteReference w:id="137"/>
      </w:r>
      <w:r>
        <w:rPr>
          <w:color w:val="000000"/>
        </w:rPr>
        <w:t xml:space="preserve"> </w:t>
      </w:r>
    </w:p>
    <w:p w14:paraId="3ADDA7EE" w14:textId="3EF3F035" w:rsidR="00313877" w:rsidRPr="009007CB" w:rsidRDefault="00313877" w:rsidP="006655CB">
      <w:pPr>
        <w:spacing w:after="120"/>
        <w:ind w:firstLine="720"/>
      </w:pPr>
      <w:r>
        <w:rPr>
          <w:color w:val="000000"/>
        </w:rPr>
        <w:t>Even</w:t>
      </w:r>
      <w:r w:rsidRPr="009007CB">
        <w:rPr>
          <w:color w:val="000000"/>
        </w:rPr>
        <w:t xml:space="preserve"> if the calculations were </w:t>
      </w:r>
      <w:r w:rsidR="00797E10">
        <w:rPr>
          <w:color w:val="000000"/>
        </w:rPr>
        <w:t>repeated</w:t>
      </w:r>
      <w:r w:rsidRPr="009007CB">
        <w:rPr>
          <w:color w:val="000000"/>
        </w:rPr>
        <w:t xml:space="preserve"> at the lowest representation of Black STEM professors and/or the lowest representation of Black professors (whichever is lower), there would still be significant underrepresentation in Black patent inventors. </w:t>
      </w:r>
    </w:p>
    <w:p w14:paraId="23C6189B" w14:textId="1BD6CC25" w:rsidR="00313877" w:rsidRPr="009007CB" w:rsidRDefault="00313877" w:rsidP="00BC5D4E">
      <w:pPr>
        <w:pStyle w:val="Heading1"/>
        <w:numPr>
          <w:ilvl w:val="0"/>
          <w:numId w:val="6"/>
        </w:numPr>
        <w:spacing w:after="120"/>
        <w:jc w:val="left"/>
      </w:pPr>
      <w:bookmarkStart w:id="17" w:name="_Toc77171686"/>
      <w:r>
        <w:t>Systemic Discrimination Implications and Proposed Reasons for Disparities</w:t>
      </w:r>
      <w:bookmarkEnd w:id="17"/>
    </w:p>
    <w:p w14:paraId="01AAAFC1" w14:textId="24A538CC" w:rsidR="00313877" w:rsidRPr="009007CB" w:rsidRDefault="00313877" w:rsidP="00313877">
      <w:pPr>
        <w:ind w:firstLine="720"/>
        <w:rPr>
          <w:color w:val="000000"/>
        </w:rPr>
      </w:pPr>
      <w:r w:rsidRPr="009007CB">
        <w:rPr>
          <w:color w:val="000000"/>
        </w:rPr>
        <w:t xml:space="preserve">This research identifies clear disparities in both racial and gender patent inventorship representation. Through university programming, legal education, and social support, the gaps in representation could begin to close. This </w:t>
      </w:r>
      <w:r w:rsidR="00DA676E">
        <w:rPr>
          <w:color w:val="000000"/>
        </w:rPr>
        <w:t>Part</w:t>
      </w:r>
      <w:r w:rsidR="00DA676E" w:rsidRPr="009007CB">
        <w:rPr>
          <w:color w:val="000000"/>
        </w:rPr>
        <w:t xml:space="preserve"> </w:t>
      </w:r>
      <w:r w:rsidRPr="009007CB">
        <w:rPr>
          <w:color w:val="000000"/>
        </w:rPr>
        <w:t xml:space="preserve">explores potential reasons behind the current disparities discussed above, including tenure publication expectations, </w:t>
      </w:r>
      <w:r w:rsidR="00D84A48">
        <w:rPr>
          <w:color w:val="000000"/>
        </w:rPr>
        <w:t xml:space="preserve">the </w:t>
      </w:r>
      <w:r w:rsidRPr="009007CB">
        <w:rPr>
          <w:color w:val="000000"/>
        </w:rPr>
        <w:t xml:space="preserve">existing cultural framework viewing the legal system, and the differing burdens of faculty mentorship. This </w:t>
      </w:r>
      <w:r w:rsidR="00DA676E">
        <w:rPr>
          <w:color w:val="000000"/>
        </w:rPr>
        <w:t>Part</w:t>
      </w:r>
      <w:r w:rsidR="00DA676E" w:rsidRPr="009007CB">
        <w:rPr>
          <w:color w:val="000000"/>
        </w:rPr>
        <w:t xml:space="preserve"> </w:t>
      </w:r>
      <w:r w:rsidRPr="009007CB">
        <w:rPr>
          <w:color w:val="000000"/>
        </w:rPr>
        <w:t xml:space="preserve">also encourages universities to use quantitative </w:t>
      </w:r>
      <w:r w:rsidR="00342B3E">
        <w:rPr>
          <w:color w:val="000000"/>
        </w:rPr>
        <w:t xml:space="preserve">equity </w:t>
      </w:r>
      <w:r w:rsidRPr="009007CB">
        <w:rPr>
          <w:color w:val="000000"/>
        </w:rPr>
        <w:t>metrics, such as patent representation</w:t>
      </w:r>
      <w:r w:rsidR="00342B3E">
        <w:rPr>
          <w:color w:val="000000"/>
        </w:rPr>
        <w:t xml:space="preserve"> based on campus population</w:t>
      </w:r>
      <w:r w:rsidRPr="009007CB">
        <w:rPr>
          <w:color w:val="000000"/>
        </w:rPr>
        <w:t xml:space="preserve">, to demonstrate the effectiveness of their university programming to correct systemic discrimination issues. </w:t>
      </w:r>
      <w:bookmarkStart w:id="18" w:name="_Hlk74653055"/>
    </w:p>
    <w:bookmarkEnd w:id="18"/>
    <w:p w14:paraId="0C25307F" w14:textId="5DE7F0CA" w:rsidR="00313877" w:rsidRPr="009007CB" w:rsidRDefault="00313877" w:rsidP="00313877">
      <w:pPr>
        <w:ind w:firstLine="720"/>
        <w:rPr>
          <w:color w:val="000000"/>
        </w:rPr>
      </w:pPr>
      <w:r w:rsidRPr="009007CB">
        <w:rPr>
          <w:color w:val="000000"/>
        </w:rPr>
        <w:t xml:space="preserve">Although this research cannot precisely quantify the exact gender and racial disparity in higher education, all signs point to substantial and pervasive barriers to inventorship recognition for </w:t>
      </w:r>
      <w:r w:rsidR="00342B3E">
        <w:rPr>
          <w:color w:val="000000"/>
        </w:rPr>
        <w:t>female inventors</w:t>
      </w:r>
      <w:r w:rsidRPr="009007CB">
        <w:rPr>
          <w:color w:val="000000"/>
        </w:rPr>
        <w:t xml:space="preserve">, Black inventors, and Hispanic inventors across Ivy Leagues universities, research institutions, other </w:t>
      </w:r>
      <w:r w:rsidR="006547A9">
        <w:rPr>
          <w:color w:val="000000"/>
        </w:rPr>
        <w:t>HRSs</w:t>
      </w:r>
      <w:r w:rsidRPr="009007CB">
        <w:rPr>
          <w:color w:val="000000"/>
        </w:rPr>
        <w:t>, and even HBCUs in the United States. This research demonstrates that these barriers exist</w:t>
      </w:r>
      <w:r w:rsidR="00DA676E">
        <w:rPr>
          <w:color w:val="000000"/>
        </w:rPr>
        <w:t>—</w:t>
      </w:r>
      <w:r w:rsidRPr="009007CB">
        <w:rPr>
          <w:color w:val="000000"/>
        </w:rPr>
        <w:t>not just at individual schools, but across university systems. Universities and the government cannot ignore this pervasive and demonstrated pattern of discrimination.</w:t>
      </w:r>
    </w:p>
    <w:p w14:paraId="09C22028" w14:textId="77777777" w:rsidR="00313877" w:rsidRPr="009007CB" w:rsidRDefault="00313877" w:rsidP="00313877">
      <w:pPr>
        <w:ind w:firstLine="720"/>
        <w:rPr>
          <w:color w:val="000000"/>
        </w:rPr>
      </w:pPr>
      <w:r w:rsidRPr="009007CB">
        <w:rPr>
          <w:color w:val="000000"/>
        </w:rPr>
        <w:t xml:space="preserve">When coupled with the hiring trends shown across these institutions, the pattern becomes especially disturbing. Although there is an increase in Black and Hispanic faculty at almost every institution, the diversity representation among faculty does not match the diversity representation among students. What is even more troubling is that, in some institutions, </w:t>
      </w:r>
      <w:r w:rsidRPr="009007CB">
        <w:rPr>
          <w:color w:val="000000"/>
        </w:rPr>
        <w:lastRenderedPageBreak/>
        <w:t>the staff diversity population is either decreasing or increasing at a rate far lower than the increase in student diversity.</w:t>
      </w:r>
      <w:r w:rsidRPr="009007CB">
        <w:rPr>
          <w:color w:val="000000"/>
          <w:vertAlign w:val="superscript"/>
        </w:rPr>
        <w:footnoteReference w:id="138"/>
      </w:r>
      <w:r w:rsidRPr="009007CB">
        <w:rPr>
          <w:color w:val="000000"/>
        </w:rPr>
        <w:t xml:space="preserve"> </w:t>
      </w:r>
    </w:p>
    <w:p w14:paraId="7758427C" w14:textId="33425E76" w:rsidR="00313877" w:rsidRPr="009007CB" w:rsidRDefault="00313877" w:rsidP="00313877">
      <w:pPr>
        <w:ind w:firstLine="720"/>
        <w:rPr>
          <w:color w:val="000000"/>
        </w:rPr>
      </w:pPr>
      <w:r w:rsidRPr="009007CB">
        <w:rPr>
          <w:color w:val="000000"/>
        </w:rPr>
        <w:t>Increasing racial and gender representation on campus may reduce, but not eliminate, systemic racism and sexism manifesting in patent inventorship recognition. Although</w:t>
      </w:r>
      <w:r w:rsidR="00D84A48">
        <w:rPr>
          <w:color w:val="000000"/>
        </w:rPr>
        <w:t xml:space="preserve"> </w:t>
      </w:r>
      <w:r w:rsidR="00D84A48" w:rsidRPr="009007CB">
        <w:rPr>
          <w:color w:val="000000"/>
        </w:rPr>
        <w:t>universities</w:t>
      </w:r>
      <w:r w:rsidRPr="009007CB">
        <w:rPr>
          <w:color w:val="000000"/>
        </w:rPr>
        <w:t>, almost universally, increased diversity in at least their student populations from 2000</w:t>
      </w:r>
      <w:r w:rsidR="00987D39">
        <w:rPr>
          <w:color w:val="000000"/>
        </w:rPr>
        <w:t xml:space="preserve"> to </w:t>
      </w:r>
      <w:r w:rsidRPr="009007CB">
        <w:rPr>
          <w:color w:val="000000"/>
        </w:rPr>
        <w:t>2015, the patent diversity representation differs greatly from the diversity of the campus population. This research shows that admissions and hiring statistics do not mirror the ability to participate and succeed in programs on the college campus, at least in the field of patent inventorship.</w:t>
      </w:r>
    </w:p>
    <w:p w14:paraId="0FFB8730" w14:textId="25A922D9" w:rsidR="00313877" w:rsidRPr="009007CB" w:rsidRDefault="00313877" w:rsidP="00313877">
      <w:pPr>
        <w:ind w:firstLine="720"/>
        <w:rPr>
          <w:color w:val="000000"/>
        </w:rPr>
      </w:pPr>
      <w:r w:rsidRPr="009007CB">
        <w:rPr>
          <w:color w:val="000000"/>
        </w:rPr>
        <w:t xml:space="preserve">Even when accounting for the lack of diversity at some college campuses, there is still a substantial racial and gender underrepresentation in patent inventorship. The methodologies used in this </w:t>
      </w:r>
      <w:r w:rsidR="00987D39">
        <w:rPr>
          <w:color w:val="000000"/>
        </w:rPr>
        <w:t>article</w:t>
      </w:r>
      <w:r w:rsidR="00987D39" w:rsidRPr="009007CB">
        <w:rPr>
          <w:color w:val="000000"/>
        </w:rPr>
        <w:t xml:space="preserve"> </w:t>
      </w:r>
      <w:r w:rsidRPr="009007CB">
        <w:rPr>
          <w:color w:val="000000"/>
        </w:rPr>
        <w:t xml:space="preserve">to demonstrate this underrepresentation provide an estimation of this gap. However, the quantitative estimate </w:t>
      </w:r>
      <w:r w:rsidR="00D36349">
        <w:rPr>
          <w:color w:val="000000"/>
        </w:rPr>
        <w:t xml:space="preserve">using the equity metrics </w:t>
      </w:r>
      <w:r w:rsidRPr="009007CB">
        <w:rPr>
          <w:color w:val="000000"/>
        </w:rPr>
        <w:t xml:space="preserve">can only be used to show the current trend of patent representation on campus. It cannot currently explain the reasons behind these gaps. </w:t>
      </w:r>
    </w:p>
    <w:p w14:paraId="5F805DA0" w14:textId="1D469163" w:rsidR="00313877" w:rsidRDefault="00313877" w:rsidP="006655CB">
      <w:pPr>
        <w:spacing w:after="120"/>
        <w:ind w:firstLine="720"/>
        <w:rPr>
          <w:color w:val="000000"/>
        </w:rPr>
      </w:pPr>
      <w:r w:rsidRPr="009007CB">
        <w:rPr>
          <w:color w:val="000000"/>
        </w:rPr>
        <w:t>Below, I have provided several theories on why the racial and gender underrepresentation on patents at universities is so substantial and pervasive</w:t>
      </w:r>
      <w:r w:rsidR="00D84A48">
        <w:rPr>
          <w:color w:val="000000"/>
        </w:rPr>
        <w:t>—</w:t>
      </w:r>
      <w:r w:rsidRPr="009007CB">
        <w:rPr>
          <w:color w:val="000000"/>
        </w:rPr>
        <w:t xml:space="preserve">even within a seemingly equalizing environment where inventors have </w:t>
      </w:r>
      <w:r w:rsidR="00D84A48">
        <w:rPr>
          <w:color w:val="000000"/>
        </w:rPr>
        <w:t>the same</w:t>
      </w:r>
      <w:r w:rsidR="00D84A48" w:rsidRPr="009007CB">
        <w:rPr>
          <w:color w:val="000000"/>
        </w:rPr>
        <w:t xml:space="preserve"> </w:t>
      </w:r>
      <w:r w:rsidRPr="009007CB">
        <w:rPr>
          <w:color w:val="000000"/>
        </w:rPr>
        <w:t>access to patent, legal, and research resources at universities</w:t>
      </w:r>
      <w:r w:rsidR="00D36349">
        <w:rPr>
          <w:color w:val="000000"/>
        </w:rPr>
        <w:t>, and even when using equity metrics instead of general representative calculations</w:t>
      </w:r>
      <w:r w:rsidRPr="009007CB">
        <w:rPr>
          <w:color w:val="000000"/>
        </w:rPr>
        <w:t xml:space="preserve">. These theories include social burdens, publication risks, and how the patent system operates at universities. The </w:t>
      </w:r>
      <w:r w:rsidR="00D84A48">
        <w:rPr>
          <w:color w:val="000000"/>
        </w:rPr>
        <w:t>reasons</w:t>
      </w:r>
      <w:r w:rsidR="00D84A48" w:rsidRPr="009007CB">
        <w:rPr>
          <w:color w:val="000000"/>
        </w:rPr>
        <w:t xml:space="preserve"> </w:t>
      </w:r>
      <w:r w:rsidRPr="009007CB">
        <w:rPr>
          <w:color w:val="000000"/>
        </w:rPr>
        <w:t xml:space="preserve">are not inclusive of all potential </w:t>
      </w:r>
      <w:r w:rsidR="00D84A48">
        <w:rPr>
          <w:color w:val="000000"/>
        </w:rPr>
        <w:t>explanations for</w:t>
      </w:r>
      <w:r w:rsidRPr="009007CB">
        <w:rPr>
          <w:color w:val="000000"/>
        </w:rPr>
        <w:t xml:space="preserve"> the patent gap, and more research must be done to quantify </w:t>
      </w:r>
      <w:r w:rsidR="00D84A48">
        <w:rPr>
          <w:color w:val="000000"/>
        </w:rPr>
        <w:t>the extent to which</w:t>
      </w:r>
      <w:r w:rsidRPr="009007CB">
        <w:rPr>
          <w:color w:val="000000"/>
        </w:rPr>
        <w:t xml:space="preserve"> these factors affect an inventor’s ability to successfully patent his or her invention at a university</w:t>
      </w:r>
      <w:r w:rsidR="00D84A48">
        <w:rPr>
          <w:color w:val="000000"/>
        </w:rPr>
        <w:t>, if at all</w:t>
      </w:r>
      <w:r w:rsidRPr="009007CB">
        <w:rPr>
          <w:color w:val="000000"/>
        </w:rPr>
        <w:t xml:space="preserve">. Due to the nature of this </w:t>
      </w:r>
      <w:r w:rsidR="00987D39">
        <w:rPr>
          <w:color w:val="000000"/>
        </w:rPr>
        <w:t>article</w:t>
      </w:r>
      <w:r w:rsidRPr="009007CB">
        <w:rPr>
          <w:color w:val="000000"/>
        </w:rPr>
        <w:t xml:space="preserve">, the theories will focus on why there is a substantial and pervasive gender and racial patent gap among full-time </w:t>
      </w:r>
      <w:r>
        <w:rPr>
          <w:color w:val="000000"/>
        </w:rPr>
        <w:t>STEM</w:t>
      </w:r>
      <w:r w:rsidRPr="009007CB">
        <w:rPr>
          <w:color w:val="000000"/>
        </w:rPr>
        <w:t xml:space="preserve"> professors at universities. I will investigate racial and gender representation gaps for undergraduate and graduate science students in further research.</w:t>
      </w:r>
    </w:p>
    <w:p w14:paraId="02243BA4" w14:textId="14B7DD2E" w:rsidR="00073A49" w:rsidRPr="006655CB" w:rsidRDefault="00073A49" w:rsidP="00BC5D4E">
      <w:pPr>
        <w:pStyle w:val="ListParagraph"/>
        <w:numPr>
          <w:ilvl w:val="1"/>
          <w:numId w:val="10"/>
        </w:numPr>
        <w:spacing w:line="480" w:lineRule="auto"/>
        <w:rPr>
          <w:i/>
          <w:iCs/>
          <w:color w:val="000000"/>
        </w:rPr>
      </w:pPr>
      <w:r w:rsidRPr="006655CB">
        <w:rPr>
          <w:i/>
          <w:iCs/>
          <w:color w:val="000000"/>
        </w:rPr>
        <w:t>Burdens as a Professor</w:t>
      </w:r>
    </w:p>
    <w:p w14:paraId="54C8CD5E" w14:textId="7BD4A5E2" w:rsidR="00313877" w:rsidRPr="009007CB" w:rsidRDefault="00313877" w:rsidP="00313877">
      <w:pPr>
        <w:ind w:firstLine="720"/>
        <w:rPr>
          <w:color w:val="000000"/>
        </w:rPr>
      </w:pPr>
      <w:r w:rsidRPr="009007CB">
        <w:rPr>
          <w:color w:val="000000"/>
        </w:rPr>
        <w:t>A university professor typically has approximately five to six years from their date of hire to become a full-time tenured professor.</w:t>
      </w:r>
      <w:r w:rsidRPr="009007CB">
        <w:rPr>
          <w:rStyle w:val="FootnoteReference"/>
          <w:color w:val="000000"/>
        </w:rPr>
        <w:footnoteReference w:id="139"/>
      </w:r>
      <w:r w:rsidRPr="009007CB">
        <w:rPr>
          <w:color w:val="000000"/>
        </w:rPr>
        <w:t xml:space="preserve"> During this time, the tenure-track professor must develop a track record based on </w:t>
      </w:r>
      <w:r w:rsidRPr="009007CB">
        <w:rPr>
          <w:color w:val="000000"/>
        </w:rPr>
        <w:lastRenderedPageBreak/>
        <w:t>research, teaching, and service, while balancing any personal trials and tribulations, to be promoted to a tenured professor.</w:t>
      </w:r>
      <w:r w:rsidRPr="009007CB">
        <w:rPr>
          <w:rStyle w:val="FootnoteReference"/>
          <w:color w:val="000000"/>
        </w:rPr>
        <w:footnoteReference w:id="140"/>
      </w:r>
      <w:r w:rsidRPr="009007CB">
        <w:rPr>
          <w:color w:val="000000"/>
        </w:rPr>
        <w:t xml:space="preserve"> Although professors can choose to prove their excellence in a myriad of ways, the “great equalizer” of the twenty-four hour day is likely not equally utilized by professors of different races and genders. This unbalanced utilization is based both on societal and biological constraints and university expectations.</w:t>
      </w:r>
      <w:r w:rsidRPr="009007CB">
        <w:rPr>
          <w:color w:val="000000"/>
          <w:vertAlign w:val="superscript"/>
        </w:rPr>
        <w:footnoteReference w:id="141"/>
      </w:r>
      <w:r w:rsidRPr="009007CB">
        <w:rPr>
          <w:color w:val="000000"/>
        </w:rPr>
        <w:t xml:space="preserve"> Professors do not equally balance mentorship, acts of service, and research.</w:t>
      </w:r>
      <w:r>
        <w:rPr>
          <w:color w:val="000000"/>
        </w:rPr>
        <w:t xml:space="preserve"> </w:t>
      </w:r>
      <w:r w:rsidRPr="009007CB">
        <w:rPr>
          <w:color w:val="000000"/>
        </w:rPr>
        <w:t xml:space="preserve">Increased participation in general acts of service could detract from participation in research and lead to a patent inventorship gap. This research participation gap likely contributes to the observable patent gap. I plan to </w:t>
      </w:r>
      <w:r w:rsidR="00D84A48">
        <w:rPr>
          <w:color w:val="000000"/>
        </w:rPr>
        <w:t>quantify</w:t>
      </w:r>
      <w:r w:rsidRPr="009007CB">
        <w:rPr>
          <w:color w:val="000000"/>
        </w:rPr>
        <w:t xml:space="preserve"> how much increased participation in acts of service decreases patent productivity in future research</w:t>
      </w:r>
      <w:r w:rsidR="00D84A48">
        <w:rPr>
          <w:color w:val="000000"/>
        </w:rPr>
        <w:t xml:space="preserve">, for which </w:t>
      </w:r>
      <w:r w:rsidR="00987D39">
        <w:rPr>
          <w:color w:val="000000"/>
        </w:rPr>
        <w:t xml:space="preserve"> this article </w:t>
      </w:r>
      <w:r w:rsidRPr="009007CB">
        <w:rPr>
          <w:color w:val="000000"/>
        </w:rPr>
        <w:t>lays a foundation.</w:t>
      </w:r>
    </w:p>
    <w:p w14:paraId="367B853D" w14:textId="38D07C54" w:rsidR="00313877" w:rsidRPr="009007CB" w:rsidRDefault="00313877" w:rsidP="00313877">
      <w:pPr>
        <w:ind w:firstLine="720"/>
        <w:rPr>
          <w:color w:val="000000"/>
        </w:rPr>
      </w:pPr>
      <w:r w:rsidRPr="009007CB">
        <w:rPr>
          <w:color w:val="000000"/>
        </w:rPr>
        <w:t xml:space="preserve">These university expectations, most likely influenced by societal expectations, can be thought of as “economic poker chips.” When entering a university, each faculty member has a certain amount of economic poker chips to gamble with in the hopes of receiving tenure status. If all opportunities were equal, each faculty member would receive the same amount of credit for each tenure-track eligible task they complete. Additionally, each faculty member would be able to spend the same amount of time on </w:t>
      </w:r>
      <w:r>
        <w:rPr>
          <w:color w:val="000000"/>
        </w:rPr>
        <w:t>equally distributed tasks as faculty</w:t>
      </w:r>
      <w:r w:rsidRPr="009007CB">
        <w:rPr>
          <w:color w:val="000000"/>
        </w:rPr>
        <w:t xml:space="preserve"> of their same status. Every </w:t>
      </w:r>
      <w:r w:rsidR="003F51D4">
        <w:rPr>
          <w:color w:val="000000"/>
        </w:rPr>
        <w:t>“</w:t>
      </w:r>
      <w:r w:rsidRPr="009007CB">
        <w:rPr>
          <w:color w:val="000000"/>
        </w:rPr>
        <w:t>gamble</w:t>
      </w:r>
      <w:r w:rsidR="003F51D4">
        <w:rPr>
          <w:color w:val="000000"/>
        </w:rPr>
        <w:t>”</w:t>
      </w:r>
      <w:r w:rsidRPr="009007CB">
        <w:rPr>
          <w:color w:val="000000"/>
        </w:rPr>
        <w:t xml:space="preserve"> with these poker chips</w:t>
      </w:r>
      <w:r w:rsidR="00D84A48">
        <w:rPr>
          <w:color w:val="000000"/>
        </w:rPr>
        <w:t>—</w:t>
      </w:r>
      <w:r w:rsidRPr="009007CB">
        <w:rPr>
          <w:color w:val="000000"/>
        </w:rPr>
        <w:t>shown as a chance to distinguish yourself from your colleagues</w:t>
      </w:r>
      <w:r w:rsidR="00D84A48">
        <w:rPr>
          <w:color w:val="000000"/>
        </w:rPr>
        <w:t>—</w:t>
      </w:r>
      <w:r w:rsidRPr="009007CB">
        <w:rPr>
          <w:color w:val="000000"/>
        </w:rPr>
        <w:t>would be outside the control of each individual professor</w:t>
      </w:r>
      <w:r w:rsidR="003F51D4">
        <w:rPr>
          <w:color w:val="000000"/>
        </w:rPr>
        <w:t xml:space="preserve"> </w:t>
      </w:r>
      <w:r w:rsidRPr="009007CB">
        <w:rPr>
          <w:color w:val="000000"/>
        </w:rPr>
        <w:t>but would result in a race</w:t>
      </w:r>
      <w:r w:rsidR="003F51D4">
        <w:rPr>
          <w:color w:val="000000"/>
        </w:rPr>
        <w:t>-</w:t>
      </w:r>
      <w:r w:rsidRPr="009007CB">
        <w:rPr>
          <w:color w:val="000000"/>
        </w:rPr>
        <w:t xml:space="preserve"> and </w:t>
      </w:r>
      <w:r w:rsidRPr="005E36D4">
        <w:rPr>
          <w:color w:val="000000"/>
        </w:rPr>
        <w:t>gender-blind</w:t>
      </w:r>
      <w:r w:rsidRPr="009007CB">
        <w:rPr>
          <w:color w:val="000000"/>
        </w:rPr>
        <w:t xml:space="preserve"> success rate only dependent on the talent and inventiveness of the professor. For example, each faculty member would mentor at the same rate, attempt to publish at the same rate, serve on committees at the same rate, be requested to take notes at meetings at the same rate, and spend the same amount of time at the institution. </w:t>
      </w:r>
    </w:p>
    <w:p w14:paraId="3BB332D4" w14:textId="57BA3690" w:rsidR="00313877" w:rsidRPr="009007CB" w:rsidRDefault="00313877" w:rsidP="00313877">
      <w:pPr>
        <w:ind w:firstLine="720"/>
        <w:rPr>
          <w:color w:val="000000"/>
        </w:rPr>
      </w:pPr>
      <w:r w:rsidRPr="009007CB">
        <w:rPr>
          <w:color w:val="000000"/>
        </w:rPr>
        <w:t>In practice, this is not true.</w:t>
      </w:r>
      <w:r w:rsidRPr="009007CB">
        <w:rPr>
          <w:rStyle w:val="FootnoteReference"/>
          <w:color w:val="000000"/>
        </w:rPr>
        <w:footnoteReference w:id="142"/>
      </w:r>
      <w:r w:rsidRPr="009007CB">
        <w:rPr>
          <w:color w:val="000000"/>
        </w:rPr>
        <w:t xml:space="preserve"> Female professors spend more hours of service per week than their male peers even when controlling for rank, race, and discipline.</w:t>
      </w:r>
      <w:r w:rsidRPr="009007CB">
        <w:rPr>
          <w:rStyle w:val="FootnoteReference"/>
          <w:color w:val="000000"/>
        </w:rPr>
        <w:footnoteReference w:id="143"/>
      </w:r>
      <w:r w:rsidRPr="009007CB">
        <w:rPr>
          <w:color w:val="000000"/>
        </w:rPr>
        <w:t xml:space="preserve"> This includes both internal mentorship and external professional association service acts.</w:t>
      </w:r>
      <w:r w:rsidRPr="009007CB">
        <w:rPr>
          <w:color w:val="000000"/>
          <w:vertAlign w:val="superscript"/>
        </w:rPr>
        <w:footnoteReference w:id="144"/>
      </w:r>
      <w:r w:rsidRPr="009007CB">
        <w:rPr>
          <w:color w:val="000000"/>
        </w:rPr>
        <w:t xml:space="preserve"> Black, Asian, and Hispanic </w:t>
      </w:r>
      <w:r w:rsidRPr="009007CB">
        <w:rPr>
          <w:color w:val="000000"/>
        </w:rPr>
        <w:lastRenderedPageBreak/>
        <w:t>professors also have an increased mentorship burden, “particularly around issues of race and racism on campus” when compared to their white peers.</w:t>
      </w:r>
      <w:r w:rsidRPr="009007CB">
        <w:rPr>
          <w:rStyle w:val="FootnoteReference"/>
          <w:color w:val="000000"/>
        </w:rPr>
        <w:footnoteReference w:id="145"/>
      </w:r>
      <w:r w:rsidRPr="009007CB">
        <w:rPr>
          <w:color w:val="000000"/>
        </w:rPr>
        <w:t xml:space="preserve"> Furthermore, diversity and inclusion work disproportionately burden</w:t>
      </w:r>
      <w:r w:rsidR="003F51D4">
        <w:rPr>
          <w:color w:val="000000"/>
        </w:rPr>
        <w:t>s</w:t>
      </w:r>
      <w:r w:rsidRPr="009007CB">
        <w:rPr>
          <w:color w:val="000000"/>
        </w:rPr>
        <w:t xml:space="preserve"> faculty of color and female faculty.</w:t>
      </w:r>
      <w:r w:rsidRPr="009007CB">
        <w:rPr>
          <w:rStyle w:val="FootnoteReference"/>
          <w:color w:val="000000"/>
        </w:rPr>
        <w:footnoteReference w:id="146"/>
      </w:r>
      <w:r w:rsidRPr="009007CB">
        <w:rPr>
          <w:color w:val="000000"/>
        </w:rPr>
        <w:t xml:space="preserve"> </w:t>
      </w:r>
    </w:p>
    <w:p w14:paraId="64B1B54C" w14:textId="77777777" w:rsidR="00313877" w:rsidRPr="009007CB" w:rsidRDefault="00313877" w:rsidP="00313877">
      <w:pPr>
        <w:ind w:firstLine="720"/>
        <w:rPr>
          <w:color w:val="000000"/>
        </w:rPr>
      </w:pPr>
      <w:r w:rsidRPr="009007CB">
        <w:rPr>
          <w:color w:val="000000"/>
        </w:rPr>
        <w:t xml:space="preserve">Participation in these activities is not only necessary for universities to succeed </w:t>
      </w:r>
      <w:r>
        <w:rPr>
          <w:color w:val="000000"/>
        </w:rPr>
        <w:t>in education,</w:t>
      </w:r>
      <w:r w:rsidRPr="009007CB">
        <w:rPr>
          <w:color w:val="000000"/>
        </w:rPr>
        <w:t xml:space="preserve"> but it is also likely to “have an impact on productivity in other areas of faculty effort such as research and teaching, and these latter activities can lead directly to salary differentials and overall success in academia.”</w:t>
      </w:r>
      <w:r w:rsidRPr="009007CB">
        <w:rPr>
          <w:rStyle w:val="FootnoteReference"/>
          <w:color w:val="000000"/>
        </w:rPr>
        <w:footnoteReference w:id="147"/>
      </w:r>
      <w:r w:rsidRPr="009007CB">
        <w:rPr>
          <w:color w:val="000000"/>
        </w:rPr>
        <w:t xml:space="preserve"> Acts of service that may negatively impact Black, Hispanic, and female professors’ research trajectories are apparent both in one-on-one mentorship requirements and group leadership requirements. </w:t>
      </w:r>
    </w:p>
    <w:p w14:paraId="10850CFD" w14:textId="79B53D21" w:rsidR="00313877" w:rsidRPr="009007CB" w:rsidRDefault="00313877" w:rsidP="00313877">
      <w:pPr>
        <w:ind w:firstLine="720"/>
        <w:rPr>
          <w:color w:val="000000"/>
        </w:rPr>
      </w:pPr>
      <w:r w:rsidRPr="009007CB">
        <w:rPr>
          <w:color w:val="000000"/>
        </w:rPr>
        <w:t xml:space="preserve">Students at a university seek out a mentor to help them through their academic careers. Every student on a university campus deserves a mentor and, without women and faculty of color agreeing to the mentorship opportunity, some students may not </w:t>
      </w:r>
      <w:r w:rsidR="003F51D4">
        <w:rPr>
          <w:color w:val="000000"/>
        </w:rPr>
        <w:t>have</w:t>
      </w:r>
      <w:r w:rsidR="003F51D4" w:rsidRPr="009007CB">
        <w:rPr>
          <w:color w:val="000000"/>
        </w:rPr>
        <w:t xml:space="preserve"> </w:t>
      </w:r>
      <w:r w:rsidRPr="009007CB">
        <w:rPr>
          <w:color w:val="000000"/>
        </w:rPr>
        <w:t>a mentor or may struggle more in school.</w:t>
      </w:r>
      <w:r w:rsidRPr="009007CB">
        <w:rPr>
          <w:color w:val="000000"/>
          <w:vertAlign w:val="superscript"/>
        </w:rPr>
        <w:footnoteReference w:id="148"/>
      </w:r>
      <w:r w:rsidRPr="009007CB">
        <w:rPr>
          <w:color w:val="000000"/>
        </w:rPr>
        <w:t xml:space="preserve"> Students select mentors who not only understand their academic goals, but also who can connect and understand their personal history. Mentor-mentee relationships are often forged between those “who are of the same gender” and who share “background characteristics, such as race, ethnicity, religion, and social class.”</w:t>
      </w:r>
      <w:r w:rsidRPr="009007CB">
        <w:rPr>
          <w:rStyle w:val="FootnoteReference"/>
          <w:color w:val="000000"/>
        </w:rPr>
        <w:footnoteReference w:id="149"/>
      </w:r>
      <w:r w:rsidRPr="009007CB">
        <w:rPr>
          <w:color w:val="000000"/>
        </w:rPr>
        <w:t xml:space="preserve"> However, a study of over </w:t>
      </w:r>
      <w:r w:rsidR="003F51D4">
        <w:rPr>
          <w:color w:val="000000"/>
        </w:rPr>
        <w:t>one thousand</w:t>
      </w:r>
      <w:r w:rsidRPr="009007CB">
        <w:rPr>
          <w:color w:val="000000"/>
        </w:rPr>
        <w:t xml:space="preserve"> STEM undergraduate and graduate students found that, although students whose gender or race matched the gender or race of their professor </w:t>
      </w:r>
      <w:r>
        <w:rPr>
          <w:color w:val="000000"/>
        </w:rPr>
        <w:t xml:space="preserve">or </w:t>
      </w:r>
      <w:r w:rsidRPr="009007CB">
        <w:rPr>
          <w:color w:val="000000"/>
        </w:rPr>
        <w:t>“mirror mentor”</w:t>
      </w:r>
      <w:r>
        <w:rPr>
          <w:color w:val="000000"/>
        </w:rPr>
        <w:t xml:space="preserve"> </w:t>
      </w:r>
      <w:r w:rsidRPr="009007CB">
        <w:rPr>
          <w:color w:val="000000"/>
        </w:rPr>
        <w:t>felt that they received more help, this match did not affect academic outcomes.</w:t>
      </w:r>
      <w:r w:rsidRPr="009007CB">
        <w:rPr>
          <w:rStyle w:val="FootnoteReference"/>
          <w:color w:val="000000"/>
        </w:rPr>
        <w:footnoteReference w:id="150"/>
      </w:r>
      <w:r w:rsidRPr="009007CB">
        <w:rPr>
          <w:color w:val="000000"/>
        </w:rPr>
        <w:t> </w:t>
      </w:r>
    </w:p>
    <w:p w14:paraId="5B4FFA5C" w14:textId="381204CE" w:rsidR="00313877" w:rsidRPr="009007CB" w:rsidRDefault="00313877" w:rsidP="00313877">
      <w:pPr>
        <w:ind w:firstLine="720"/>
        <w:rPr>
          <w:color w:val="000000"/>
        </w:rPr>
      </w:pPr>
      <w:r w:rsidRPr="009007CB">
        <w:rPr>
          <w:color w:val="000000"/>
        </w:rPr>
        <w:lastRenderedPageBreak/>
        <w:t>If universities selected a mentor for their students, rather than allowing students to select their own mentors, certain groups of mentors may be less burdened. This is especially true in situations where the overburdened mentor is a woman or a person of color because of the disparate representation of students and faculty within these race and gender categories.</w:t>
      </w:r>
      <w:r w:rsidRPr="009007CB">
        <w:rPr>
          <w:color w:val="000000"/>
          <w:vertAlign w:val="superscript"/>
        </w:rPr>
        <w:footnoteReference w:id="151"/>
      </w:r>
      <w:r w:rsidRPr="009007CB">
        <w:rPr>
          <w:color w:val="000000"/>
        </w:rPr>
        <w:t xml:space="preserve"> Moreover, schools could track mentorship hours from within their faculty and choose to assign more students to relatively under-burdened mentors in the following academic year. Schools could also provide additional mentorship training to faculty members so that mixed</w:t>
      </w:r>
      <w:r w:rsidR="00E62E98">
        <w:rPr>
          <w:color w:val="000000"/>
        </w:rPr>
        <w:t>-</w:t>
      </w:r>
      <w:r w:rsidRPr="009007CB">
        <w:rPr>
          <w:color w:val="000000"/>
        </w:rPr>
        <w:t>gender or mixed-race faculty-student mentorship relationships can be more emotionally and academically fruitful. Balancing this burden would reduce the mentorship time-tax of currently overburdened faculty members, allowing them to concentrate on their research.</w:t>
      </w:r>
    </w:p>
    <w:p w14:paraId="26447AF5" w14:textId="77777777" w:rsidR="00313877" w:rsidRPr="009007CB" w:rsidRDefault="00313877" w:rsidP="00313877">
      <w:pPr>
        <w:ind w:firstLine="720"/>
        <w:rPr>
          <w:color w:val="000000"/>
        </w:rPr>
      </w:pPr>
      <w:r w:rsidRPr="009007CB">
        <w:rPr>
          <w:color w:val="000000"/>
        </w:rPr>
        <w:t>Universities must balance the mentorship burden not only for one-on-one mentors, but also for group mentor requirements. White and male professors must learn to shoulder the extra burden of social support programs, meant to promote more women and people of color in STEM fields. Although creating bonds between students and faculty of color can help strengthen a feeling of belonging within a field often not perceived as inclusive, programs like diversity retreats and Girls in STEM conferences may be overburdening faculty of color and female faculty.</w:t>
      </w:r>
      <w:r w:rsidRPr="009007CB">
        <w:rPr>
          <w:rStyle w:val="FootnoteReference"/>
          <w:color w:val="000000"/>
        </w:rPr>
        <w:footnoteReference w:id="152"/>
      </w:r>
      <w:r w:rsidRPr="009007CB">
        <w:rPr>
          <w:color w:val="000000"/>
        </w:rPr>
        <w:t xml:space="preserve"> If only Black, Hispanic, and female mentors attend these programs, or even if these mentors spend more time on these mentorship programs than their white and male peers, they will be at a disadvantage when it comes to producing research. </w:t>
      </w:r>
    </w:p>
    <w:p w14:paraId="750B852B" w14:textId="264F319F" w:rsidR="00313877" w:rsidRDefault="00313877" w:rsidP="006655CB">
      <w:pPr>
        <w:spacing w:after="120"/>
        <w:ind w:firstLine="720"/>
        <w:rPr>
          <w:color w:val="000000"/>
        </w:rPr>
      </w:pPr>
      <w:r w:rsidRPr="009007CB">
        <w:rPr>
          <w:color w:val="000000"/>
        </w:rPr>
        <w:t>The question is not whether participation in these mentorship and committee opportunities should count more towards the tenure process because credit towards tenure will not increase named inventorship on patents. Further research must be done to determine whether equalizing the service load would help to reduce the patent gap.</w:t>
      </w:r>
    </w:p>
    <w:p w14:paraId="7305EF70" w14:textId="58DEFED5" w:rsidR="00313877" w:rsidRPr="007D4C77" w:rsidRDefault="00313877" w:rsidP="00BC5D4E">
      <w:pPr>
        <w:pStyle w:val="ListParagraph"/>
        <w:numPr>
          <w:ilvl w:val="1"/>
          <w:numId w:val="10"/>
        </w:numPr>
        <w:spacing w:line="480" w:lineRule="auto"/>
        <w:rPr>
          <w:iCs/>
          <w:color w:val="000000"/>
        </w:rPr>
      </w:pPr>
      <w:bookmarkStart w:id="19" w:name="_Toc77171688"/>
      <w:r w:rsidRPr="006655CB">
        <w:rPr>
          <w:i/>
          <w:iCs/>
          <w:color w:val="000000"/>
        </w:rPr>
        <w:t>Funding and Seniority</w:t>
      </w:r>
      <w:bookmarkEnd w:id="19"/>
    </w:p>
    <w:p w14:paraId="45BF94EC" w14:textId="424FAC5F" w:rsidR="00313877" w:rsidRPr="009007CB" w:rsidRDefault="00313877" w:rsidP="00313877">
      <w:pPr>
        <w:ind w:firstLine="720"/>
        <w:rPr>
          <w:color w:val="000000"/>
        </w:rPr>
      </w:pPr>
      <w:r w:rsidRPr="009007CB">
        <w:rPr>
          <w:color w:val="000000"/>
        </w:rPr>
        <w:lastRenderedPageBreak/>
        <w:t xml:space="preserve">As mentioned in </w:t>
      </w:r>
      <w:r w:rsidR="006F3EA3">
        <w:rPr>
          <w:color w:val="000000"/>
        </w:rPr>
        <w:t>Part</w:t>
      </w:r>
      <w:r w:rsidR="006F3EA3" w:rsidRPr="009007CB">
        <w:rPr>
          <w:color w:val="000000"/>
        </w:rPr>
        <w:t xml:space="preserve"> </w:t>
      </w:r>
      <w:r w:rsidR="006F3EA3">
        <w:rPr>
          <w:color w:val="000000"/>
        </w:rPr>
        <w:t>II</w:t>
      </w:r>
      <w:r w:rsidRPr="009007CB">
        <w:rPr>
          <w:color w:val="000000"/>
        </w:rPr>
        <w:t>, disparities in funding may impact the ability of certain professors to be named patent inventors.</w:t>
      </w:r>
      <w:r>
        <w:rPr>
          <w:color w:val="000000"/>
        </w:rPr>
        <w:t xml:space="preserve"> </w:t>
      </w:r>
      <w:r w:rsidRPr="009007CB">
        <w:rPr>
          <w:color w:val="000000"/>
        </w:rPr>
        <w:t>The racial and gender gaps in STEM funding are well</w:t>
      </w:r>
      <w:r w:rsidR="00E523B6">
        <w:rPr>
          <w:color w:val="000000"/>
        </w:rPr>
        <w:t xml:space="preserve"> </w:t>
      </w:r>
      <w:r w:rsidRPr="009007CB">
        <w:rPr>
          <w:color w:val="000000"/>
        </w:rPr>
        <w:t>known and well</w:t>
      </w:r>
      <w:r w:rsidR="00E523B6">
        <w:rPr>
          <w:color w:val="000000"/>
        </w:rPr>
        <w:t xml:space="preserve"> </w:t>
      </w:r>
      <w:r w:rsidRPr="009007CB">
        <w:rPr>
          <w:color w:val="000000"/>
        </w:rPr>
        <w:t>quantified.</w:t>
      </w:r>
      <w:r w:rsidRPr="009007CB">
        <w:rPr>
          <w:rStyle w:val="FootnoteReference"/>
          <w:color w:val="000000"/>
        </w:rPr>
        <w:footnoteReference w:id="153"/>
      </w:r>
      <w:r w:rsidRPr="009007CB">
        <w:rPr>
          <w:color w:val="000000"/>
        </w:rPr>
        <w:t xml:space="preserve"> Funding may impact research discoveries and longevity at a certain institution</w:t>
      </w:r>
      <w:r w:rsidR="00E523B6">
        <w:rPr>
          <w:color w:val="000000"/>
        </w:rPr>
        <w:t>,</w:t>
      </w:r>
      <w:r w:rsidRPr="009007CB">
        <w:rPr>
          <w:color w:val="000000"/>
        </w:rPr>
        <w:t xml:space="preserve"> </w:t>
      </w:r>
      <w:r w:rsidR="00E523B6">
        <w:rPr>
          <w:color w:val="000000"/>
        </w:rPr>
        <w:t>b</w:t>
      </w:r>
      <w:r w:rsidR="00E523B6" w:rsidRPr="009007CB">
        <w:rPr>
          <w:color w:val="000000"/>
        </w:rPr>
        <w:t>oth</w:t>
      </w:r>
      <w:r w:rsidRPr="009007CB">
        <w:rPr>
          <w:color w:val="000000"/>
        </w:rPr>
        <w:t xml:space="preserve"> </w:t>
      </w:r>
      <w:r w:rsidR="00E523B6">
        <w:rPr>
          <w:color w:val="000000"/>
        </w:rPr>
        <w:t>which</w:t>
      </w:r>
      <w:r w:rsidR="00E523B6" w:rsidRPr="009007CB">
        <w:rPr>
          <w:color w:val="000000"/>
        </w:rPr>
        <w:t xml:space="preserve"> </w:t>
      </w:r>
      <w:r w:rsidRPr="009007CB">
        <w:rPr>
          <w:color w:val="000000"/>
        </w:rPr>
        <w:t xml:space="preserve">may contribute to the patent gaps established in this </w:t>
      </w:r>
      <w:r w:rsidR="003F51D4">
        <w:rPr>
          <w:color w:val="000000"/>
        </w:rPr>
        <w:t>article</w:t>
      </w:r>
      <w:r w:rsidRPr="009007CB">
        <w:rPr>
          <w:color w:val="000000"/>
        </w:rPr>
        <w:t>.</w:t>
      </w:r>
    </w:p>
    <w:p w14:paraId="61C0F7AD" w14:textId="097D1D2B" w:rsidR="00313877" w:rsidRDefault="00313877" w:rsidP="00313877">
      <w:pPr>
        <w:ind w:firstLine="720"/>
      </w:pPr>
      <w:r w:rsidRPr="009007CB">
        <w:rPr>
          <w:color w:val="000000"/>
        </w:rPr>
        <w:t>Without funding, a person cannot be expected to invent something capable of patenting, and certainly not at the same rate as someone who has funding. Although money does not necessarily beget an intellectual idea, patents require more than the recitation of an idea. “[A]</w:t>
      </w:r>
      <w:proofErr w:type="spellStart"/>
      <w:r w:rsidRPr="009007CB">
        <w:rPr>
          <w:color w:val="000000"/>
        </w:rPr>
        <w:t>ny</w:t>
      </w:r>
      <w:proofErr w:type="spellEnd"/>
      <w:r w:rsidRPr="009007CB">
        <w:rPr>
          <w:color w:val="000000"/>
        </w:rPr>
        <w:t xml:space="preserve"> process, machine, manufacture, or composition of matter that is not a law of nature, natural phenomena, or abstract idea has the potential to be patentable,” but only if it can be reduced to enough detail to teach “a person of ordinary skill in the art how to make and use the invention</w:t>
      </w:r>
      <w:r w:rsidR="00E523B6">
        <w:rPr>
          <w:color w:val="000000"/>
        </w:rPr>
        <w:t>.</w:t>
      </w:r>
      <w:r w:rsidRPr="009007CB">
        <w:rPr>
          <w:color w:val="000000"/>
        </w:rPr>
        <w:t>”</w:t>
      </w:r>
      <w:r w:rsidRPr="009007CB">
        <w:rPr>
          <w:rStyle w:val="FootnoteReference"/>
          <w:color w:val="000000"/>
        </w:rPr>
        <w:footnoteReference w:id="154"/>
      </w:r>
      <w:r w:rsidRPr="009007CB">
        <w:rPr>
          <w:color w:val="000000"/>
        </w:rPr>
        <w:t xml:space="preserve"> Lack of funding might make it more difficult to conduct enough experiments, such that the resulting teachings within the patent will be sufficient for a person of ordinary skill in the art to follow. Additionally, although most universities will pay for the majority of the patent process, </w:t>
      </w:r>
      <w:r w:rsidR="00E523B6">
        <w:rPr>
          <w:color w:val="000000"/>
        </w:rPr>
        <w:t>this</w:t>
      </w:r>
      <w:r w:rsidR="00E523B6" w:rsidRPr="009007CB">
        <w:rPr>
          <w:color w:val="000000"/>
        </w:rPr>
        <w:t xml:space="preserve"> </w:t>
      </w:r>
      <w:r w:rsidRPr="009007CB">
        <w:rPr>
          <w:color w:val="000000"/>
        </w:rPr>
        <w:t>is not always the case. If a university require</w:t>
      </w:r>
      <w:r w:rsidR="00E523B6">
        <w:rPr>
          <w:color w:val="000000"/>
        </w:rPr>
        <w:t>s</w:t>
      </w:r>
      <w:r w:rsidRPr="009007CB">
        <w:rPr>
          <w:color w:val="000000"/>
        </w:rPr>
        <w:t xml:space="preserve"> professors to fund their own patents, it is possible that poorer labs would choose to forego pursuing the patent process out of budgetary concerns.</w:t>
      </w:r>
      <w:r w:rsidRPr="009007CB">
        <w:rPr>
          <w:rStyle w:val="FootnoteReference"/>
          <w:color w:val="000000"/>
        </w:rPr>
        <w:footnoteReference w:id="155"/>
      </w:r>
    </w:p>
    <w:p w14:paraId="42EA8ECD" w14:textId="2EFC50F2" w:rsidR="00313877" w:rsidRPr="009007CB" w:rsidRDefault="00313877" w:rsidP="00313877">
      <w:pPr>
        <w:ind w:firstLine="720"/>
        <w:rPr>
          <w:color w:val="000000"/>
        </w:rPr>
      </w:pPr>
      <w:r>
        <w:rPr>
          <w:color w:val="000000"/>
        </w:rPr>
        <w:t xml:space="preserve">Out of the 124 patents granted to Harvard University in 2015, 12.9% listed at least one other university as an assignee and 16.9% of patents listed at least one other company or non-profit in addition to Harvard University. Contrastingly, out of the </w:t>
      </w:r>
      <w:r w:rsidR="003F51D4">
        <w:rPr>
          <w:color w:val="000000"/>
        </w:rPr>
        <w:t>44</w:t>
      </w:r>
      <w:r>
        <w:rPr>
          <w:color w:val="000000"/>
        </w:rPr>
        <w:t xml:space="preserve"> patents filed from 2000</w:t>
      </w:r>
      <w:r w:rsidR="003F51D4">
        <w:rPr>
          <w:color w:val="000000"/>
        </w:rPr>
        <w:t xml:space="preserve"> to </w:t>
      </w:r>
      <w:r>
        <w:rPr>
          <w:color w:val="000000"/>
        </w:rPr>
        <w:t xml:space="preserve">2015 and assigned to Howard University, </w:t>
      </w:r>
      <w:r w:rsidR="003F51D4">
        <w:rPr>
          <w:color w:val="000000"/>
        </w:rPr>
        <w:t xml:space="preserve">2 </w:t>
      </w:r>
      <w:r>
        <w:rPr>
          <w:color w:val="000000"/>
        </w:rPr>
        <w:t xml:space="preserve">(4.5%) listed one other company and only </w:t>
      </w:r>
      <w:r w:rsidR="003F51D4">
        <w:rPr>
          <w:color w:val="000000"/>
        </w:rPr>
        <w:t xml:space="preserve">1 </w:t>
      </w:r>
      <w:r>
        <w:rPr>
          <w:color w:val="000000"/>
        </w:rPr>
        <w:t>(2.3%) listed another university. This could indicate that funding from external sources, or shared by different universities, does lead to more patents and may impact the gender and racial disparity gaps.</w:t>
      </w:r>
    </w:p>
    <w:p w14:paraId="3B7517FA" w14:textId="20BA2E5B" w:rsidR="00313877" w:rsidRPr="009007CB" w:rsidRDefault="00313877" w:rsidP="00313877">
      <w:pPr>
        <w:ind w:firstLine="720"/>
        <w:rPr>
          <w:color w:val="000000"/>
        </w:rPr>
      </w:pPr>
      <w:r w:rsidRPr="009007CB">
        <w:rPr>
          <w:color w:val="000000"/>
        </w:rPr>
        <w:lastRenderedPageBreak/>
        <w:t xml:space="preserve">Additionally, although most universities have a technology licensing office or equivalent department, the process of accessing this department and getting funding and support for the patent process may be different across different professors in the university. For example, if a university receives ninety applications to potentially pursue patents in a given year and only accepts fifty for funding, the process of narrowing down which applications to fund may not be race or gender </w:t>
      </w:r>
      <w:r w:rsidR="00E523B6">
        <w:rPr>
          <w:color w:val="000000"/>
        </w:rPr>
        <w:t>neutral</w:t>
      </w:r>
      <w:r w:rsidRPr="009007CB">
        <w:rPr>
          <w:color w:val="000000"/>
        </w:rPr>
        <w:t>.</w:t>
      </w:r>
      <w:r>
        <w:rPr>
          <w:rStyle w:val="FootnoteReference"/>
          <w:color w:val="000000"/>
        </w:rPr>
        <w:footnoteReference w:id="156"/>
      </w:r>
      <w:r w:rsidRPr="009007CB">
        <w:rPr>
          <w:color w:val="000000"/>
        </w:rPr>
        <w:t xml:space="preserve"> University-held competitions may use outside judges who may come with racial and gender biases, affecting which inventions receive funding.</w:t>
      </w:r>
      <w:r w:rsidRPr="009007CB">
        <w:rPr>
          <w:rStyle w:val="FootnoteReference"/>
          <w:color w:val="000000"/>
        </w:rPr>
        <w:footnoteReference w:id="157"/>
      </w:r>
      <w:r w:rsidRPr="009007CB">
        <w:rPr>
          <w:color w:val="000000"/>
        </w:rPr>
        <w:t xml:space="preserve"> Universities may also focus on funding certain departments more than others. If those departments have more white and more male professors than other science departments, this may also exacerbate the patent gap.</w:t>
      </w:r>
    </w:p>
    <w:p w14:paraId="1625B2EE" w14:textId="77777777" w:rsidR="00313877" w:rsidRPr="009007CB" w:rsidRDefault="00313877" w:rsidP="00313877">
      <w:pPr>
        <w:ind w:firstLine="720"/>
        <w:rPr>
          <w:color w:val="000000"/>
        </w:rPr>
      </w:pPr>
      <w:r w:rsidRPr="009007CB">
        <w:rPr>
          <w:color w:val="000000"/>
        </w:rPr>
        <w:t>Well-funded laboratories may feel more secure in their endeavors and, thus, more likely to engage in the multi-year patent process within the university.</w:t>
      </w:r>
      <w:r>
        <w:rPr>
          <w:rStyle w:val="FootnoteReference"/>
          <w:color w:val="000000"/>
        </w:rPr>
        <w:footnoteReference w:id="158"/>
      </w:r>
      <w:r w:rsidRPr="009007CB">
        <w:rPr>
          <w:color w:val="000000"/>
        </w:rPr>
        <w:t xml:space="preserve"> As has been shown in other studies, “[p]</w:t>
      </w:r>
      <w:proofErr w:type="spellStart"/>
      <w:r w:rsidRPr="009007CB">
        <w:rPr>
          <w:color w:val="000000"/>
        </w:rPr>
        <w:t>atents</w:t>
      </w:r>
      <w:proofErr w:type="spellEnd"/>
      <w:r w:rsidRPr="009007CB">
        <w:rPr>
          <w:color w:val="000000"/>
        </w:rPr>
        <w:t xml:space="preserve"> are positively correlated with academic position” such that full professors patent more than assistant professors.</w:t>
      </w:r>
      <w:r w:rsidRPr="009007CB">
        <w:rPr>
          <w:rStyle w:val="FootnoteReference"/>
          <w:color w:val="000000"/>
        </w:rPr>
        <w:footnoteReference w:id="159"/>
      </w:r>
      <w:r w:rsidRPr="009007CB">
        <w:rPr>
          <w:color w:val="000000"/>
        </w:rPr>
        <w:t xml:space="preserve"> It has also been suggested that “patents require a certain level of seniority or experience more than” other types of commercial endeavors.</w:t>
      </w:r>
      <w:r w:rsidRPr="009007CB">
        <w:rPr>
          <w:rStyle w:val="FootnoteReference"/>
          <w:color w:val="000000"/>
        </w:rPr>
        <w:footnoteReference w:id="160"/>
      </w:r>
      <w:r w:rsidRPr="009007CB">
        <w:rPr>
          <w:color w:val="000000"/>
        </w:rPr>
        <w:t xml:space="preserve"> This study could not account for the age or seniority status of the professors within the total university population sample set or for the set of inventors named on patents. </w:t>
      </w:r>
    </w:p>
    <w:p w14:paraId="3F3BC95B" w14:textId="51E648F2" w:rsidR="006D44A4" w:rsidRDefault="00313877" w:rsidP="006655CB">
      <w:pPr>
        <w:spacing w:after="120"/>
        <w:ind w:firstLine="720"/>
        <w:rPr>
          <w:color w:val="000000"/>
        </w:rPr>
      </w:pPr>
      <w:r w:rsidRPr="009007CB">
        <w:rPr>
          <w:color w:val="000000"/>
        </w:rPr>
        <w:t xml:space="preserve">That being said, older professors (especially female professors) </w:t>
      </w:r>
      <w:r>
        <w:rPr>
          <w:color w:val="000000"/>
        </w:rPr>
        <w:t>may</w:t>
      </w:r>
      <w:r w:rsidRPr="009007CB">
        <w:rPr>
          <w:color w:val="000000"/>
        </w:rPr>
        <w:t xml:space="preserve"> not pursue patents on equal footing with their male peers.</w:t>
      </w:r>
      <w:r w:rsidR="006D44A4">
        <w:rPr>
          <w:rStyle w:val="FootnoteReference"/>
          <w:color w:val="000000"/>
        </w:rPr>
        <w:footnoteReference w:id="161"/>
      </w:r>
      <w:r w:rsidRPr="009007CB">
        <w:rPr>
          <w:color w:val="000000"/>
        </w:rPr>
        <w:t xml:space="preserve"> According to a 2006 study, the gender gap for patenting was over twice as high for people </w:t>
      </w:r>
      <w:r w:rsidRPr="009007CB">
        <w:rPr>
          <w:color w:val="000000"/>
        </w:rPr>
        <w:lastRenderedPageBreak/>
        <w:t>who received their PhDs from 1967</w:t>
      </w:r>
      <w:r w:rsidR="003F51D4">
        <w:rPr>
          <w:color w:val="000000"/>
        </w:rPr>
        <w:t xml:space="preserve"> to </w:t>
      </w:r>
      <w:r w:rsidRPr="009007CB">
        <w:rPr>
          <w:color w:val="000000"/>
        </w:rPr>
        <w:t>1975 than from 1986</w:t>
      </w:r>
      <w:r w:rsidR="003F51D4">
        <w:t xml:space="preserve"> to </w:t>
      </w:r>
      <w:r w:rsidRPr="009007CB">
        <w:rPr>
          <w:color w:val="000000"/>
        </w:rPr>
        <w:t>1995.</w:t>
      </w:r>
      <w:r w:rsidRPr="009007CB">
        <w:rPr>
          <w:rStyle w:val="FootnoteReference"/>
          <w:color w:val="000000"/>
        </w:rPr>
        <w:footnoteReference w:id="162"/>
      </w:r>
      <w:r w:rsidRPr="009007CB">
        <w:rPr>
          <w:color w:val="000000"/>
        </w:rPr>
        <w:t xml:space="preserve"> This may indicate that younger women are pursuing patents at higher rates than their predecessors</w:t>
      </w:r>
      <w:r w:rsidR="006D44A4">
        <w:rPr>
          <w:color w:val="000000"/>
        </w:rPr>
        <w:t>.</w:t>
      </w:r>
    </w:p>
    <w:p w14:paraId="31E938F6" w14:textId="04ED9DE0" w:rsidR="00313877" w:rsidRDefault="006D44A4" w:rsidP="006655CB">
      <w:pPr>
        <w:spacing w:after="120"/>
        <w:ind w:firstLine="720"/>
        <w:rPr>
          <w:color w:val="000000"/>
        </w:rPr>
      </w:pPr>
      <w:r>
        <w:rPr>
          <w:color w:val="000000"/>
        </w:rPr>
        <w:t xml:space="preserve">I also propose that the funding gap between male and female professors does not significantly contribute to the patent gap, given that </w:t>
      </w:r>
      <w:r w:rsidR="00313877" w:rsidRPr="009007CB">
        <w:rPr>
          <w:color w:val="000000"/>
        </w:rPr>
        <w:t>“female patenting is proportionally more likely to occur in academic institutions than in corporate or government environments.”</w:t>
      </w:r>
      <w:r w:rsidR="00313877" w:rsidRPr="009007CB">
        <w:rPr>
          <w:rStyle w:val="FootnoteReference"/>
          <w:color w:val="000000"/>
        </w:rPr>
        <w:footnoteReference w:id="163"/>
      </w:r>
      <w:r w:rsidR="00313877" w:rsidRPr="009007CB">
        <w:rPr>
          <w:color w:val="000000"/>
        </w:rPr>
        <w:t xml:space="preserve"> </w:t>
      </w:r>
      <w:r>
        <w:rPr>
          <w:color w:val="000000"/>
        </w:rPr>
        <w:t xml:space="preserve">Because corporate and environments generally fund projects, rather than individual people, I hypothesize that, if funding was a significant source of the gender patent gap, there would be a larger gap in academia than in industry.  </w:t>
      </w:r>
      <w:r w:rsidR="00313877" w:rsidRPr="009007CB">
        <w:rPr>
          <w:color w:val="000000"/>
        </w:rPr>
        <w:t xml:space="preserve">More research is needed to determine whether funding and seniority demonstrably impact patenting rates at universities. </w:t>
      </w:r>
    </w:p>
    <w:p w14:paraId="144993E1" w14:textId="36287166" w:rsidR="00073A49" w:rsidRPr="006655CB" w:rsidRDefault="00073A49" w:rsidP="00BC5D4E">
      <w:pPr>
        <w:pStyle w:val="ListParagraph"/>
        <w:numPr>
          <w:ilvl w:val="1"/>
          <w:numId w:val="10"/>
        </w:numPr>
        <w:spacing w:line="480" w:lineRule="auto"/>
        <w:rPr>
          <w:i/>
          <w:iCs/>
          <w:color w:val="000000"/>
        </w:rPr>
      </w:pPr>
      <w:r w:rsidRPr="006655CB">
        <w:rPr>
          <w:i/>
          <w:iCs/>
          <w:color w:val="000000"/>
        </w:rPr>
        <w:t>Patent Interest and Expectations</w:t>
      </w:r>
    </w:p>
    <w:p w14:paraId="0CE95664" w14:textId="4669D029" w:rsidR="00313877" w:rsidRPr="009007CB" w:rsidRDefault="00313877" w:rsidP="00313877">
      <w:pPr>
        <w:ind w:firstLine="720"/>
        <w:rPr>
          <w:color w:val="000000"/>
        </w:rPr>
      </w:pPr>
      <w:r w:rsidRPr="009007CB">
        <w:rPr>
          <w:color w:val="000000"/>
        </w:rPr>
        <w:t xml:space="preserve">Yet another factor contributing </w:t>
      </w:r>
      <w:r w:rsidR="00337BB4">
        <w:rPr>
          <w:color w:val="000000"/>
        </w:rPr>
        <w:t>to</w:t>
      </w:r>
      <w:r w:rsidR="00337BB4" w:rsidRPr="009007CB">
        <w:rPr>
          <w:color w:val="000000"/>
        </w:rPr>
        <w:t xml:space="preserve"> </w:t>
      </w:r>
      <w:r w:rsidRPr="009007CB">
        <w:rPr>
          <w:color w:val="000000"/>
        </w:rPr>
        <w:t xml:space="preserve">patent inventorship </w:t>
      </w:r>
      <w:r w:rsidR="00337BB4">
        <w:rPr>
          <w:color w:val="000000"/>
        </w:rPr>
        <w:t xml:space="preserve">gaps </w:t>
      </w:r>
      <w:r w:rsidRPr="009007CB">
        <w:rPr>
          <w:color w:val="000000"/>
        </w:rPr>
        <w:t xml:space="preserve">may </w:t>
      </w:r>
      <w:r w:rsidR="00337BB4">
        <w:rPr>
          <w:color w:val="000000"/>
        </w:rPr>
        <w:t>be</w:t>
      </w:r>
      <w:r w:rsidR="00337BB4" w:rsidRPr="009007CB">
        <w:rPr>
          <w:color w:val="000000"/>
        </w:rPr>
        <w:t xml:space="preserve"> </w:t>
      </w:r>
      <w:r w:rsidRPr="009007CB">
        <w:rPr>
          <w:color w:val="000000"/>
        </w:rPr>
        <w:t>the attitude towards patents and the patent application process. A professor’s relative interest in pursuing the patent process in addition to publications and their expectations of the patent process all impact whether a person will pursue a patent application. Racism and sexism underlying these attitudes, both perceived and realized, could disparately affect certain groups of professors and contribute to the patent gap. The impact of overall confidence in academia will be discussed in subsection D below.</w:t>
      </w:r>
    </w:p>
    <w:p w14:paraId="6EA3EABB" w14:textId="6463A104" w:rsidR="00313877" w:rsidRPr="009007CB" w:rsidRDefault="00313877" w:rsidP="00313877">
      <w:pPr>
        <w:ind w:firstLine="720"/>
        <w:rPr>
          <w:color w:val="000000"/>
        </w:rPr>
      </w:pPr>
      <w:r w:rsidRPr="009007CB">
        <w:rPr>
          <w:color w:val="000000"/>
        </w:rPr>
        <w:t>To succeed in academia, a faculty member is beholden to the aphorism “publish or perish.”</w:t>
      </w:r>
      <w:r w:rsidRPr="009007CB">
        <w:rPr>
          <w:rStyle w:val="FootnoteReference"/>
          <w:color w:val="000000"/>
        </w:rPr>
        <w:footnoteReference w:id="164"/>
      </w:r>
      <w:r w:rsidRPr="009007CB">
        <w:rPr>
          <w:color w:val="000000"/>
        </w:rPr>
        <w:t xml:space="preserve"> Many research universities in the United States set forth a basic outline of accomplishments for tenure-track faculty to reach full time tenure status.</w:t>
      </w:r>
      <w:r w:rsidRPr="009007CB">
        <w:rPr>
          <w:rStyle w:val="FootnoteReference"/>
          <w:color w:val="000000"/>
        </w:rPr>
        <w:footnoteReference w:id="165"/>
      </w:r>
      <w:r w:rsidRPr="009007CB">
        <w:rPr>
          <w:color w:val="000000"/>
        </w:rPr>
        <w:t xml:space="preserve"> These publications can include both papers in traditional science journals and </w:t>
      </w:r>
      <w:r>
        <w:rPr>
          <w:color w:val="000000"/>
        </w:rPr>
        <w:t>patents</w:t>
      </w:r>
      <w:r w:rsidRPr="009007CB">
        <w:rPr>
          <w:color w:val="000000"/>
        </w:rPr>
        <w:t>. However, if an author publishes a paper before applying for a patent, they may be ineligible to apply for a patent. Additionally, if a person delays publishing a paper because they are pursuing a patent, they may get “scooped” by another researcher.</w:t>
      </w:r>
      <w:r w:rsidRPr="009007CB">
        <w:rPr>
          <w:color w:val="000000"/>
          <w:vertAlign w:val="superscript"/>
        </w:rPr>
        <w:footnoteReference w:id="166"/>
      </w:r>
      <w:r w:rsidRPr="009007CB">
        <w:rPr>
          <w:color w:val="000000"/>
        </w:rPr>
        <w:t xml:space="preserve"> Finally, the overall underlying attitude towards patenting, </w:t>
      </w:r>
      <w:r w:rsidRPr="009007CB">
        <w:rPr>
          <w:color w:val="000000"/>
        </w:rPr>
        <w:lastRenderedPageBreak/>
        <w:t xml:space="preserve">especially </w:t>
      </w:r>
      <w:r w:rsidR="00CA1CE3">
        <w:rPr>
          <w:color w:val="000000"/>
        </w:rPr>
        <w:t>the</w:t>
      </w:r>
      <w:r w:rsidRPr="009007CB">
        <w:rPr>
          <w:color w:val="000000"/>
        </w:rPr>
        <w:t xml:space="preserve"> sense</w:t>
      </w:r>
      <w:r w:rsidR="00CA1CE3">
        <w:rPr>
          <w:color w:val="000000"/>
        </w:rPr>
        <w:t xml:space="preserve"> that</w:t>
      </w:r>
      <w:r w:rsidRPr="009007CB">
        <w:rPr>
          <w:color w:val="000000"/>
        </w:rPr>
        <w:t xml:space="preserve"> patents “violate the norms of openness and communalism in science,” may disparately impact Black, Hispanic, and female researchers and may contribute to the patent gap.</w:t>
      </w:r>
      <w:r w:rsidRPr="009007CB">
        <w:rPr>
          <w:rStyle w:val="FootnoteReference"/>
          <w:color w:val="000000"/>
        </w:rPr>
        <w:footnoteReference w:id="167"/>
      </w:r>
      <w:r>
        <w:rPr>
          <w:color w:val="000000"/>
        </w:rPr>
        <w:t xml:space="preserve"> </w:t>
      </w:r>
    </w:p>
    <w:p w14:paraId="217105CE" w14:textId="5D24F469" w:rsidR="00313877" w:rsidRPr="009007CB" w:rsidRDefault="00313877" w:rsidP="00313877">
      <w:pPr>
        <w:ind w:firstLine="720"/>
        <w:rPr>
          <w:color w:val="000000"/>
        </w:rPr>
      </w:pPr>
      <w:r w:rsidRPr="009007CB">
        <w:rPr>
          <w:color w:val="000000"/>
        </w:rPr>
        <w:t>This study relies on the assumption that all science, engineering, computer, and research professors had an equal opportunity to produce and patent their ideas. As mentioned above, women are underrepresented in some patent-intensive fields, which means they work in fields less likely to generate patents.</w:t>
      </w:r>
      <w:r w:rsidRPr="009007CB">
        <w:rPr>
          <w:rStyle w:val="FootnoteReference"/>
          <w:color w:val="000000"/>
        </w:rPr>
        <w:footnoteReference w:id="168"/>
      </w:r>
      <w:r w:rsidRPr="009007CB">
        <w:rPr>
          <w:color w:val="000000"/>
        </w:rPr>
        <w:t xml:space="preserve"> However, a person’s interest in pursuing the patent process does not only </w:t>
      </w:r>
      <w:r w:rsidR="00CA1CE3">
        <w:rPr>
          <w:color w:val="000000"/>
        </w:rPr>
        <w:t>depend</w:t>
      </w:r>
      <w:r w:rsidR="00CA1CE3" w:rsidRPr="009007CB">
        <w:rPr>
          <w:color w:val="000000"/>
        </w:rPr>
        <w:t xml:space="preserve"> </w:t>
      </w:r>
      <w:r w:rsidRPr="009007CB">
        <w:rPr>
          <w:color w:val="000000"/>
        </w:rPr>
        <w:t>on their field of study. Motivations toward the patent process and perceptions about prestige in academia may be an even more important factor in pursuing a patent.</w:t>
      </w:r>
      <w:r>
        <w:rPr>
          <w:rStyle w:val="FootnoteReference"/>
          <w:color w:val="000000"/>
        </w:rPr>
        <w:footnoteReference w:id="169"/>
      </w:r>
    </w:p>
    <w:p w14:paraId="07F8808A" w14:textId="2D5256C0" w:rsidR="00313877" w:rsidRPr="009007CB" w:rsidRDefault="00313877" w:rsidP="00313877">
      <w:pPr>
        <w:ind w:firstLine="720"/>
        <w:rPr>
          <w:color w:val="000000"/>
        </w:rPr>
      </w:pPr>
      <w:r w:rsidRPr="009007CB">
        <w:rPr>
          <w:color w:val="000000"/>
        </w:rPr>
        <w:t>If a person does not see the benefit of applying for a patent, they may choose to forgo their application and the recognition that comes alongside the patent inventorship. This lack of benefit recognition may be different across professors and students of differing gender and race. If a person does not recognize the government as a positive influence able to help their lives and career, that person may be less likely to engage with the government to seek protection of their intellectual property rights</w:t>
      </w:r>
      <w:r w:rsidR="00CA1CE3">
        <w:rPr>
          <w:color w:val="000000"/>
        </w:rPr>
        <w:t xml:space="preserve"> and </w:t>
      </w:r>
      <w:r w:rsidRPr="009007CB">
        <w:rPr>
          <w:color w:val="000000"/>
        </w:rPr>
        <w:t xml:space="preserve">may </w:t>
      </w:r>
      <w:r w:rsidR="003F51D4">
        <w:rPr>
          <w:color w:val="000000"/>
        </w:rPr>
        <w:t xml:space="preserve"> </w:t>
      </w:r>
      <w:r w:rsidR="00CA1CE3">
        <w:rPr>
          <w:color w:val="000000"/>
        </w:rPr>
        <w:t>actually avoid</w:t>
      </w:r>
      <w:r w:rsidRPr="009007CB">
        <w:rPr>
          <w:color w:val="000000"/>
        </w:rPr>
        <w:t xml:space="preserve"> the government as the best means to help perpetuate their goals. Additionally, if a scientist views patents as a means for violating “the norms of open science” and closing “a large domain” by allowing “private property rights” to encroach that domain, they may be less likely to pursue a patent in addition to their paper.</w:t>
      </w:r>
      <w:r w:rsidRPr="009007CB">
        <w:rPr>
          <w:rStyle w:val="FootnoteReference"/>
          <w:color w:val="000000"/>
        </w:rPr>
        <w:footnoteReference w:id="170"/>
      </w:r>
      <w:r w:rsidRPr="009007CB">
        <w:rPr>
          <w:color w:val="000000"/>
        </w:rPr>
        <w:t xml:space="preserve"> Without uniform university education regarding the benefits (and detriments) of patent applications, professors may use differing background knowledge to make these decisions, contributing to the racial and gender patent inventorship gap. </w:t>
      </w:r>
    </w:p>
    <w:p w14:paraId="6367D34C" w14:textId="2B98EE3A" w:rsidR="00313877" w:rsidRPr="009007CB" w:rsidRDefault="00313877" w:rsidP="00313877">
      <w:pPr>
        <w:ind w:firstLine="720"/>
        <w:rPr>
          <w:color w:val="000000"/>
        </w:rPr>
      </w:pPr>
      <w:r w:rsidRPr="009007CB">
        <w:rPr>
          <w:color w:val="000000"/>
        </w:rPr>
        <w:t xml:space="preserve">Industry and federal funding, and the inability to operate their laboratories without this funding, may also persuade some laboratories to </w:t>
      </w:r>
      <w:r w:rsidRPr="009007CB">
        <w:rPr>
          <w:color w:val="000000"/>
        </w:rPr>
        <w:lastRenderedPageBreak/>
        <w:t>pursue more patents than others.</w:t>
      </w:r>
      <w:r w:rsidRPr="009007CB">
        <w:rPr>
          <w:rStyle w:val="FootnoteReference"/>
          <w:color w:val="000000"/>
        </w:rPr>
        <w:footnoteReference w:id="171"/>
      </w:r>
      <w:r w:rsidRPr="009007CB">
        <w:rPr>
          <w:color w:val="000000"/>
        </w:rPr>
        <w:t xml:space="preserve"> Ideally, royalties and licensing deals from patents could be used to create funding within a laboratory space without relying on grants.</w:t>
      </w:r>
      <w:r w:rsidRPr="009007CB">
        <w:rPr>
          <w:rStyle w:val="FootnoteReference"/>
          <w:color w:val="000000"/>
        </w:rPr>
        <w:footnoteReference w:id="172"/>
      </w:r>
      <w:r w:rsidRPr="009007CB">
        <w:rPr>
          <w:color w:val="000000"/>
        </w:rPr>
        <w:t xml:space="preserve"> In practice, higher royalty sharing does not lead to more university licensing income and</w:t>
      </w:r>
      <w:r w:rsidR="00CA1CE3">
        <w:rPr>
          <w:color w:val="000000"/>
        </w:rPr>
        <w:t xml:space="preserve"> thus</w:t>
      </w:r>
      <w:r w:rsidRPr="009007CB">
        <w:rPr>
          <w:color w:val="000000"/>
        </w:rPr>
        <w:t xml:space="preserve"> may not practically impact innovation at the university.</w:t>
      </w:r>
      <w:r w:rsidRPr="009007CB">
        <w:rPr>
          <w:rStyle w:val="FootnoteReference"/>
          <w:color w:val="000000"/>
        </w:rPr>
        <w:footnoteReference w:id="173"/>
      </w:r>
      <w:r>
        <w:rPr>
          <w:color w:val="000000"/>
        </w:rPr>
        <w:t xml:space="preserve"> </w:t>
      </w:r>
      <w:r w:rsidRPr="009007CB">
        <w:rPr>
          <w:color w:val="000000"/>
        </w:rPr>
        <w:t>That being said, if perception of these rewards associated with patenting are different across gender and race, the rewards will contribute to the patent gap, even if they do not increase overall revenue or innovation at a university.</w:t>
      </w:r>
    </w:p>
    <w:p w14:paraId="2121E80C" w14:textId="23FAB047" w:rsidR="00313877" w:rsidRPr="009007CB" w:rsidRDefault="00313877" w:rsidP="00313877">
      <w:pPr>
        <w:ind w:firstLine="720"/>
        <w:rPr>
          <w:color w:val="000000"/>
        </w:rPr>
      </w:pPr>
      <w:r w:rsidRPr="009007CB">
        <w:rPr>
          <w:color w:val="000000"/>
        </w:rPr>
        <w:t xml:space="preserve">A scientist’s overall expectations of the patent process will also impact their likelihood of engaging with the patent process. A baseline unfamiliarity with the patent process, coupled with a lack of educational outreach from the technology licensing office, may slow patent applications down to the point where the inventor decides not to file at all. This may rest on a few incorrect assumptions: </w:t>
      </w:r>
      <w:r w:rsidR="00CA1CE3">
        <w:rPr>
          <w:color w:val="000000"/>
        </w:rPr>
        <w:t>(</w:t>
      </w:r>
      <w:r w:rsidRPr="009007CB">
        <w:rPr>
          <w:color w:val="000000"/>
        </w:rPr>
        <w:t xml:space="preserve">1) that a person’s publishable research is not patentable and </w:t>
      </w:r>
      <w:r w:rsidR="00CA1CE3">
        <w:rPr>
          <w:color w:val="000000"/>
        </w:rPr>
        <w:t>(</w:t>
      </w:r>
      <w:r w:rsidRPr="009007CB">
        <w:rPr>
          <w:color w:val="000000"/>
        </w:rPr>
        <w:t xml:space="preserve">2) that the gender and race of a patent applicant influences the likelihood of success in the patent process. </w:t>
      </w:r>
    </w:p>
    <w:p w14:paraId="2CCFDB3E" w14:textId="5417B810" w:rsidR="00313877" w:rsidRPr="009007CB" w:rsidRDefault="00313877" w:rsidP="00313877">
      <w:pPr>
        <w:ind w:firstLine="720"/>
        <w:rPr>
          <w:color w:val="000000"/>
        </w:rPr>
      </w:pPr>
      <w:r w:rsidRPr="009007CB">
        <w:rPr>
          <w:color w:val="000000"/>
        </w:rPr>
        <w:t>The notion that a person’s publishable research is not patentable is demonstrably false. Approximately 80% of research articles that receive at least one citation produce at least one patent.</w:t>
      </w:r>
      <w:r w:rsidRPr="009007CB">
        <w:rPr>
          <w:rStyle w:val="FootnoteReference"/>
          <w:color w:val="000000"/>
        </w:rPr>
        <w:footnoteReference w:id="174"/>
      </w:r>
      <w:r w:rsidRPr="009007CB">
        <w:rPr>
          <w:color w:val="000000"/>
        </w:rPr>
        <w:t xml:space="preserve"> Certainly, research </w:t>
      </w:r>
      <w:r w:rsidR="00CA1CE3">
        <w:rPr>
          <w:color w:val="000000"/>
        </w:rPr>
        <w:t xml:space="preserve">that applies </w:t>
      </w:r>
      <w:r w:rsidRPr="009007CB">
        <w:rPr>
          <w:color w:val="000000"/>
        </w:rPr>
        <w:t>scientific discoveries or mathematical formulas is more likely to produce a patentable invention than research related to pure theory or algorithm work.</w:t>
      </w:r>
      <w:r w:rsidRPr="009007CB">
        <w:rPr>
          <w:rStyle w:val="FootnoteReference"/>
          <w:color w:val="000000"/>
        </w:rPr>
        <w:footnoteReference w:id="175"/>
      </w:r>
      <w:r w:rsidRPr="009007CB">
        <w:rPr>
          <w:color w:val="000000"/>
        </w:rPr>
        <w:t xml:space="preserve"> Overall, however, this correlation between patentable inventions and research papers indicates that almost all academic researchers should at least consider approaching their technology offices in tandem with publication. This high correlation also suggests that patent inventorship representation should roughly mirror publication authorship representation. However, the research herein indicates that the patent gap is more significant than the publication gap. On average, women comprise </w:t>
      </w:r>
      <w:r w:rsidRPr="009007CB">
        <w:rPr>
          <w:color w:val="000000"/>
        </w:rPr>
        <w:lastRenderedPageBreak/>
        <w:t>21.9% of authors on academic papers.</w:t>
      </w:r>
      <w:r w:rsidRPr="009007CB">
        <w:rPr>
          <w:rStyle w:val="FootnoteReference"/>
          <w:color w:val="000000"/>
        </w:rPr>
        <w:footnoteReference w:id="176"/>
      </w:r>
      <w:r w:rsidRPr="009007CB">
        <w:rPr>
          <w:color w:val="000000"/>
        </w:rPr>
        <w:t xml:space="preserve"> Moreover, when accounting for representation on campus, Black and Hispanic authors may publish around the same rate as their white peers.</w:t>
      </w:r>
      <w:r w:rsidRPr="009007CB">
        <w:rPr>
          <w:rStyle w:val="FootnoteReference"/>
          <w:color w:val="000000"/>
        </w:rPr>
        <w:footnoteReference w:id="177"/>
      </w:r>
    </w:p>
    <w:p w14:paraId="3D1AACEB" w14:textId="77777777" w:rsidR="00313877" w:rsidRPr="009007CB" w:rsidRDefault="00313877" w:rsidP="00313877">
      <w:pPr>
        <w:ind w:firstLine="720"/>
        <w:rPr>
          <w:color w:val="000000"/>
        </w:rPr>
      </w:pPr>
      <w:r w:rsidRPr="009007CB">
        <w:rPr>
          <w:color w:val="000000"/>
        </w:rPr>
        <w:t xml:space="preserve">This indicates that a large contributor to the patent gap is not necessarily an ability to conduct research, but rather the equity of a patent education. “Mere exposure to other inventors” and </w:t>
      </w:r>
      <w:r>
        <w:rPr>
          <w:color w:val="000000"/>
        </w:rPr>
        <w:t>living</w:t>
      </w:r>
      <w:r w:rsidRPr="009007CB">
        <w:rPr>
          <w:color w:val="000000"/>
        </w:rPr>
        <w:t xml:space="preserve"> in “innovation-intensive areas” reduces both gender and racial patent gaps.</w:t>
      </w:r>
      <w:r w:rsidRPr="009007CB">
        <w:rPr>
          <w:rStyle w:val="FootnoteReference"/>
          <w:color w:val="000000"/>
        </w:rPr>
        <w:footnoteReference w:id="178"/>
      </w:r>
      <w:r w:rsidRPr="009007CB">
        <w:rPr>
          <w:color w:val="000000"/>
        </w:rPr>
        <w:t xml:space="preserve"> Although assistance programs for entrepreneurs without this background can help to close the gap, universities cannot assume that all incoming faculty have a similar education baseline with respect to patenting. This is associated both with the ability to discern what is patentable, as well as a basic understanding of the patent process. For example, if a professor believes pursuing a patent would be a time-consuming process and potentially detract from their research, they may be less likely to pursue a patent application.</w:t>
      </w:r>
      <w:r w:rsidRPr="009007CB">
        <w:rPr>
          <w:rStyle w:val="FootnoteReference"/>
          <w:color w:val="000000"/>
        </w:rPr>
        <w:footnoteReference w:id="179"/>
      </w:r>
      <w:r w:rsidRPr="009007CB">
        <w:rPr>
          <w:color w:val="000000"/>
        </w:rPr>
        <w:t xml:space="preserve"> Therefore, a significant portion of the quantified patent gap may be due to a gender and racial disparity in patent education across academia. </w:t>
      </w:r>
    </w:p>
    <w:p w14:paraId="1DF2774C" w14:textId="377EF221" w:rsidR="00313877" w:rsidRDefault="00313877" w:rsidP="006655CB">
      <w:pPr>
        <w:spacing w:after="120"/>
        <w:ind w:firstLine="720"/>
        <w:rPr>
          <w:color w:val="000000"/>
        </w:rPr>
      </w:pPr>
      <w:r w:rsidRPr="009007CB">
        <w:rPr>
          <w:color w:val="000000"/>
        </w:rPr>
        <w:t>Inequities in the patent application process</w:t>
      </w:r>
      <w:r w:rsidR="00121E70">
        <w:rPr>
          <w:color w:val="000000"/>
        </w:rPr>
        <w:t xml:space="preserve">—both </w:t>
      </w:r>
      <w:r w:rsidRPr="009007CB">
        <w:rPr>
          <w:color w:val="000000"/>
        </w:rPr>
        <w:t>perceived and realized</w:t>
      </w:r>
      <w:r w:rsidR="00121E70">
        <w:rPr>
          <w:color w:val="000000"/>
        </w:rPr>
        <w:t>—</w:t>
      </w:r>
      <w:r w:rsidRPr="009007CB">
        <w:rPr>
          <w:color w:val="000000"/>
        </w:rPr>
        <w:t>may also contribute to the racial and gender gap. Once a person successfully applies for a patent, the</w:t>
      </w:r>
      <w:r w:rsidR="00121E70">
        <w:rPr>
          <w:color w:val="000000"/>
        </w:rPr>
        <w:t xml:space="preserve"> United States Patent and Trademark Office</w:t>
      </w:r>
      <w:r w:rsidRPr="009007CB">
        <w:rPr>
          <w:color w:val="000000"/>
        </w:rPr>
        <w:t xml:space="preserve"> </w:t>
      </w:r>
      <w:r w:rsidR="00121E70">
        <w:rPr>
          <w:color w:val="000000"/>
        </w:rPr>
        <w:t>(</w:t>
      </w:r>
      <w:r w:rsidRPr="009007CB">
        <w:rPr>
          <w:color w:val="000000"/>
        </w:rPr>
        <w:t>USPTO</w:t>
      </w:r>
      <w:r w:rsidR="00121E70">
        <w:rPr>
          <w:color w:val="000000"/>
        </w:rPr>
        <w:t>)</w:t>
      </w:r>
      <w:r w:rsidRPr="009007CB">
        <w:rPr>
          <w:color w:val="000000"/>
        </w:rPr>
        <w:t xml:space="preserve"> system regarding p</w:t>
      </w:r>
      <w:r w:rsidRPr="006D44A4">
        <w:rPr>
          <w:color w:val="000000"/>
        </w:rPr>
        <w:t>atent application evaluation is fairly race- and gender-blind.</w:t>
      </w:r>
      <w:r w:rsidRPr="006D44A4">
        <w:rPr>
          <w:rStyle w:val="FootnoteReference"/>
          <w:color w:val="000000"/>
        </w:rPr>
        <w:footnoteReference w:id="180"/>
      </w:r>
      <w:r w:rsidRPr="006D44A4">
        <w:rPr>
          <w:color w:val="000000"/>
        </w:rPr>
        <w:t xml:space="preserve"> The USPTO does not require inventors to disclose their race or gender, nor is it likely that the</w:t>
      </w:r>
      <w:r w:rsidRPr="009007CB">
        <w:rPr>
          <w:color w:val="000000"/>
        </w:rPr>
        <w:t xml:space="preserve"> USPTO examiners will ever interact directly with those inventors during the patent process. The lack of ability to ascertain the race or gender of the inventor creates a patent evaluation environment free from significant gender and racial biases.</w:t>
      </w:r>
      <w:r w:rsidRPr="009007CB">
        <w:rPr>
          <w:rStyle w:val="FootnoteReference"/>
          <w:color w:val="000000"/>
        </w:rPr>
        <w:footnoteReference w:id="181"/>
      </w:r>
      <w:r w:rsidRPr="009007CB">
        <w:rPr>
          <w:color w:val="000000"/>
        </w:rPr>
        <w:t xml:space="preserve"> Even though the USPTO is mostly gender and racially blind, with female inventors having only an 8.2% lower likelihood of having their patent </w:t>
      </w:r>
      <w:r w:rsidRPr="009007CB">
        <w:rPr>
          <w:color w:val="000000"/>
        </w:rPr>
        <w:lastRenderedPageBreak/>
        <w:t xml:space="preserve">granted than male inventors, the perception of a </w:t>
      </w:r>
      <w:r w:rsidR="00121E70">
        <w:rPr>
          <w:color w:val="000000"/>
        </w:rPr>
        <w:t>potential race or gender discrimination</w:t>
      </w:r>
      <w:r w:rsidRPr="009007CB">
        <w:rPr>
          <w:color w:val="000000"/>
        </w:rPr>
        <w:t xml:space="preserve"> may deter certain inventors from beginning the process.</w:t>
      </w:r>
      <w:r w:rsidRPr="009007CB">
        <w:rPr>
          <w:rStyle w:val="FootnoteReference"/>
          <w:color w:val="000000"/>
        </w:rPr>
        <w:footnoteReference w:id="182"/>
      </w:r>
      <w:r w:rsidRPr="009007CB">
        <w:rPr>
          <w:color w:val="000000"/>
        </w:rPr>
        <w:t xml:space="preserve"> </w:t>
      </w:r>
    </w:p>
    <w:p w14:paraId="62AD0E04" w14:textId="2358FCD9" w:rsidR="00073A49" w:rsidRPr="006655CB" w:rsidRDefault="00073A49" w:rsidP="00BC5D4E">
      <w:pPr>
        <w:pStyle w:val="ListParagraph"/>
        <w:numPr>
          <w:ilvl w:val="1"/>
          <w:numId w:val="10"/>
        </w:numPr>
        <w:spacing w:line="480" w:lineRule="auto"/>
        <w:rPr>
          <w:i/>
          <w:iCs/>
          <w:color w:val="000000"/>
        </w:rPr>
      </w:pPr>
      <w:bookmarkStart w:id="20" w:name="_Hlk74652057"/>
      <w:r w:rsidRPr="006655CB">
        <w:rPr>
          <w:i/>
          <w:iCs/>
          <w:color w:val="000000"/>
        </w:rPr>
        <w:t>External Society</w:t>
      </w:r>
    </w:p>
    <w:p w14:paraId="3EA7D439" w14:textId="1A449E69" w:rsidR="00313877" w:rsidRPr="00C77056" w:rsidRDefault="00313877" w:rsidP="00313877">
      <w:pPr>
        <w:ind w:firstLine="720"/>
        <w:rPr>
          <w:color w:val="000000"/>
        </w:rPr>
      </w:pPr>
      <w:r w:rsidRPr="009007CB">
        <w:rPr>
          <w:iCs/>
          <w:color w:val="000000"/>
        </w:rPr>
        <w:t>The pursuit of higher education</w:t>
      </w:r>
      <w:r w:rsidR="00121E70">
        <w:rPr>
          <w:iCs/>
          <w:color w:val="000000"/>
        </w:rPr>
        <w:t>—</w:t>
      </w:r>
      <w:r w:rsidRPr="009007CB">
        <w:rPr>
          <w:iCs/>
          <w:color w:val="000000"/>
        </w:rPr>
        <w:t>and pursuing markers of success in higher education</w:t>
      </w:r>
      <w:r w:rsidR="00121E70">
        <w:rPr>
          <w:iCs/>
          <w:color w:val="000000"/>
        </w:rPr>
        <w:t>—</w:t>
      </w:r>
      <w:r w:rsidRPr="009007CB">
        <w:rPr>
          <w:iCs/>
          <w:color w:val="000000"/>
        </w:rPr>
        <w:t>can be daunting. For many, at least some of the financial, geographical, linguistic, socioeconomic, cultural, racial, and gender barriers can prevent people from pursuing higher education at all. Even when people impacted by these barriers enter the higher echelons of academia, the barriers may increase a feeling of “imposter-experiences” and negatively impact a person’s confidence when pursuing a patent.</w:t>
      </w:r>
      <w:r w:rsidRPr="009007CB">
        <w:rPr>
          <w:rStyle w:val="FootnoteReference"/>
          <w:iCs/>
          <w:color w:val="000000"/>
        </w:rPr>
        <w:footnoteReference w:id="183"/>
      </w:r>
      <w:r w:rsidRPr="009007CB">
        <w:rPr>
          <w:iCs/>
          <w:color w:val="000000"/>
        </w:rPr>
        <w:t xml:space="preserve"> This confidence gap stems from a feeling of “being the only</w:t>
      </w:r>
      <w:r>
        <w:rPr>
          <w:iCs/>
          <w:color w:val="000000"/>
        </w:rPr>
        <w:t xml:space="preserve"> </w:t>
      </w:r>
      <w:r w:rsidRPr="009007CB">
        <w:rPr>
          <w:iCs/>
          <w:color w:val="000000"/>
        </w:rPr>
        <w:t>one” and, therefore, it is important to consider a person’s journey to achieve full professor status in STEM in order to understand potential contributions to and ramifications of this confidence gap.</w:t>
      </w:r>
      <w:r w:rsidRPr="00AA6C3C">
        <w:rPr>
          <w:rStyle w:val="FootnoteReference"/>
          <w:color w:val="000000"/>
        </w:rPr>
        <w:footnoteReference w:id="184"/>
      </w:r>
    </w:p>
    <w:bookmarkEnd w:id="20"/>
    <w:p w14:paraId="47856EEA" w14:textId="77777777" w:rsidR="00313877" w:rsidRPr="009007CB" w:rsidRDefault="00313877" w:rsidP="00313877">
      <w:pPr>
        <w:ind w:firstLine="720"/>
        <w:rPr>
          <w:iCs/>
          <w:color w:val="000000"/>
        </w:rPr>
      </w:pPr>
      <w:r w:rsidRPr="009007CB">
        <w:rPr>
          <w:color w:val="000000"/>
        </w:rPr>
        <w:t>The racial and gender gaps surrounding higher education in the United States have certainly improved since the years of Harvard College’s establishment in 1636.</w:t>
      </w:r>
      <w:r w:rsidRPr="009007CB">
        <w:rPr>
          <w:color w:val="000000"/>
          <w:vertAlign w:val="superscript"/>
        </w:rPr>
        <w:footnoteReference w:id="185"/>
      </w:r>
      <w:r w:rsidRPr="009007CB">
        <w:rPr>
          <w:color w:val="000000"/>
        </w:rPr>
        <w:t xml:space="preserve"> In the seventeenth century, with very few exceptions, only a privileged white man could hope to obtain a college degree in the United States.</w:t>
      </w:r>
      <w:r>
        <w:rPr>
          <w:rStyle w:val="FootnoteReference"/>
          <w:color w:val="000000"/>
        </w:rPr>
        <w:footnoteReference w:id="186"/>
      </w:r>
      <w:r w:rsidRPr="009007CB">
        <w:rPr>
          <w:color w:val="000000"/>
        </w:rPr>
        <w:t xml:space="preserve"> Numerous scholars, including Catherine Brewer, Yung Wing, and Alexander Lucius Twilight, broke down educational barriers and forged a path to allow scholars to study at universities, regardless of race or gender.</w:t>
      </w:r>
      <w:r w:rsidRPr="009007CB">
        <w:rPr>
          <w:rStyle w:val="FootnoteReference"/>
          <w:color w:val="000000"/>
        </w:rPr>
        <w:footnoteReference w:id="187"/>
      </w:r>
    </w:p>
    <w:p w14:paraId="64FCE989" w14:textId="38D4426E" w:rsidR="00313877" w:rsidRPr="009007CB" w:rsidRDefault="00313877" w:rsidP="00313877">
      <w:pPr>
        <w:ind w:firstLine="720"/>
        <w:rPr>
          <w:color w:val="000000"/>
        </w:rPr>
      </w:pPr>
      <w:r w:rsidRPr="009007CB">
        <w:rPr>
          <w:color w:val="000000"/>
        </w:rPr>
        <w:lastRenderedPageBreak/>
        <w:t xml:space="preserve">The diversity gaps in college admissions still present today </w:t>
      </w:r>
      <w:r w:rsidR="003106D8">
        <w:rPr>
          <w:color w:val="000000"/>
        </w:rPr>
        <w:t xml:space="preserve">have </w:t>
      </w:r>
      <w:r w:rsidRPr="009007CB">
        <w:rPr>
          <w:color w:val="000000"/>
        </w:rPr>
        <w:t>only seem</w:t>
      </w:r>
      <w:r w:rsidR="003106D8">
        <w:rPr>
          <w:color w:val="000000"/>
        </w:rPr>
        <w:t>ed</w:t>
      </w:r>
      <w:r w:rsidRPr="009007CB">
        <w:rPr>
          <w:color w:val="000000"/>
        </w:rPr>
        <w:t xml:space="preserve"> to increase over </w:t>
      </w:r>
      <w:r w:rsidR="003106D8">
        <w:rPr>
          <w:color w:val="000000"/>
        </w:rPr>
        <w:t xml:space="preserve">the </w:t>
      </w:r>
      <w:r w:rsidRPr="009007CB">
        <w:rPr>
          <w:color w:val="000000"/>
        </w:rPr>
        <w:t>years at college, graduate school, and in faculty hiring practices at universities.</w:t>
      </w:r>
      <w:r w:rsidRPr="009007CB">
        <w:rPr>
          <w:color w:val="000000"/>
          <w:vertAlign w:val="superscript"/>
        </w:rPr>
        <w:footnoteReference w:id="188"/>
      </w:r>
      <w:r w:rsidRPr="009007CB">
        <w:rPr>
          <w:color w:val="000000"/>
        </w:rPr>
        <w:t xml:space="preserve"> College graduation rates are not on par with admission rates.</w:t>
      </w:r>
      <w:r w:rsidRPr="009007CB">
        <w:rPr>
          <w:color w:val="000000"/>
          <w:vertAlign w:val="superscript"/>
        </w:rPr>
        <w:footnoteReference w:id="189"/>
      </w:r>
      <w:r w:rsidRPr="009007CB">
        <w:rPr>
          <w:color w:val="000000"/>
        </w:rPr>
        <w:t xml:space="preserve"> Black students and Hispanic students </w:t>
      </w:r>
      <w:r>
        <w:rPr>
          <w:color w:val="000000"/>
        </w:rPr>
        <w:t xml:space="preserve">are </w:t>
      </w:r>
      <w:r w:rsidRPr="009007CB">
        <w:rPr>
          <w:color w:val="000000"/>
        </w:rPr>
        <w:t>less likely to complete their degrees than their white and Asian peers.</w:t>
      </w:r>
      <w:r w:rsidRPr="009007CB">
        <w:rPr>
          <w:color w:val="000000"/>
          <w:vertAlign w:val="superscript"/>
        </w:rPr>
        <w:footnoteReference w:id="190"/>
      </w:r>
      <w:r w:rsidRPr="009007CB">
        <w:rPr>
          <w:color w:val="000000"/>
        </w:rPr>
        <w:t xml:space="preserve"> These gaps increase at each level of higher education.</w:t>
      </w:r>
      <w:r w:rsidRPr="009007CB">
        <w:rPr>
          <w:color w:val="000000"/>
          <w:vertAlign w:val="superscript"/>
        </w:rPr>
        <w:footnoteReference w:id="191"/>
      </w:r>
    </w:p>
    <w:p w14:paraId="55982780" w14:textId="557DE534" w:rsidR="00313877" w:rsidRPr="009007CB" w:rsidRDefault="00313877" w:rsidP="00313877">
      <w:pPr>
        <w:ind w:firstLine="720"/>
        <w:rPr>
          <w:color w:val="000000"/>
        </w:rPr>
      </w:pPr>
      <w:r w:rsidRPr="009007CB">
        <w:rPr>
          <w:color w:val="000000"/>
        </w:rPr>
        <w:t>In 2019, white students earned 59.1% of all undergraduate degrees earned in the United States.</w:t>
      </w:r>
      <w:r w:rsidRPr="009007CB">
        <w:rPr>
          <w:color w:val="000000"/>
          <w:vertAlign w:val="superscript"/>
        </w:rPr>
        <w:footnoteReference w:id="192"/>
      </w:r>
      <w:r w:rsidRPr="009007CB">
        <w:rPr>
          <w:color w:val="000000"/>
        </w:rPr>
        <w:t xml:space="preserve"> Comparatively, Black students earned 9.8% and Hispanic students earned 14.2% of all undergraduate degrees </w:t>
      </w:r>
      <w:r>
        <w:rPr>
          <w:color w:val="000000"/>
        </w:rPr>
        <w:t xml:space="preserve">in </w:t>
      </w:r>
      <w:r w:rsidRPr="009007CB">
        <w:rPr>
          <w:color w:val="000000"/>
        </w:rPr>
        <w:t>that same year, despite Black and Hispanic students representing 15.2% and 19.8% of the undergraduate enrollment population, respectively.</w:t>
      </w:r>
      <w:r w:rsidRPr="009007CB">
        <w:rPr>
          <w:color w:val="000000"/>
          <w:vertAlign w:val="superscript"/>
        </w:rPr>
        <w:footnoteReference w:id="193"/>
      </w:r>
      <w:r w:rsidRPr="009007CB">
        <w:rPr>
          <w:color w:val="000000"/>
        </w:rPr>
        <w:t xml:space="preserve"> Although the rate of Black and Hispanic people earning advanced degrees has increased, the gap between Black and Hispanic people and their white peers still permeates and expands in higher education. In the 2018/2019 school year, white people earned 57.3% of all doctoral degrees earned in the United States.</w:t>
      </w:r>
      <w:r w:rsidRPr="009007CB">
        <w:rPr>
          <w:color w:val="000000"/>
          <w:vertAlign w:val="superscript"/>
        </w:rPr>
        <w:footnoteReference w:id="194"/>
      </w:r>
      <w:r w:rsidRPr="009007CB">
        <w:rPr>
          <w:color w:val="000000"/>
        </w:rPr>
        <w:t xml:space="preserve"> Comparatively, Black people earned 8.1% and Hispanic people earned 7.5% of all doctoral degrees earned in the United States that </w:t>
      </w:r>
      <w:r w:rsidRPr="009007CB">
        <w:rPr>
          <w:color w:val="000000"/>
        </w:rPr>
        <w:lastRenderedPageBreak/>
        <w:t>same year.</w:t>
      </w:r>
      <w:r w:rsidRPr="009007CB">
        <w:rPr>
          <w:color w:val="000000"/>
          <w:vertAlign w:val="superscript"/>
        </w:rPr>
        <w:footnoteReference w:id="195"/>
      </w:r>
      <w:r w:rsidRPr="009007CB">
        <w:rPr>
          <w:color w:val="000000"/>
        </w:rPr>
        <w:t xml:space="preserve"> </w:t>
      </w:r>
      <w:r w:rsidR="00F4433D">
        <w:rPr>
          <w:color w:val="000000"/>
        </w:rPr>
        <w:t xml:space="preserve">Faculty in </w:t>
      </w:r>
      <w:r w:rsidRPr="009007CB">
        <w:rPr>
          <w:color w:val="000000"/>
        </w:rPr>
        <w:t>2018/2019 had an even larger gap, with white professors comprising approximately 80% of all professors in the United States and Black and Hispanic professors comprising 4% and 3% of the total professor population, respectively.</w:t>
      </w:r>
      <w:r w:rsidRPr="009007CB">
        <w:rPr>
          <w:color w:val="000000"/>
          <w:vertAlign w:val="superscript"/>
        </w:rPr>
        <w:footnoteReference w:id="196"/>
      </w:r>
    </w:p>
    <w:p w14:paraId="49304792" w14:textId="77777777" w:rsidR="00313877" w:rsidRPr="009007CB" w:rsidRDefault="00313877" w:rsidP="00313877">
      <w:pPr>
        <w:rPr>
          <w:color w:val="000000"/>
        </w:rPr>
      </w:pPr>
      <w:r w:rsidRPr="009007CB">
        <w:rPr>
          <w:color w:val="000000"/>
        </w:rPr>
        <w:tab/>
        <w:t>When broken down by gender, the gap in undergraduate degrees is similar. In the academic year of 2018/2019, women earned 57.3% of all undergraduate degrees earned in the United States, compared to the 42.7% earned by men.</w:t>
      </w:r>
      <w:r w:rsidRPr="009007CB">
        <w:rPr>
          <w:color w:val="000000"/>
          <w:vertAlign w:val="superscript"/>
        </w:rPr>
        <w:footnoteReference w:id="197"/>
      </w:r>
      <w:r w:rsidRPr="009007CB">
        <w:rPr>
          <w:color w:val="000000"/>
        </w:rPr>
        <w:t xml:space="preserve"> When reviewing graduate degrees, the gap shrinks. In the same year, women earned 54.3% of all doctoral degrees earned in the United States, compared to the 45.7% earned by men.</w:t>
      </w:r>
      <w:r w:rsidRPr="009007CB">
        <w:rPr>
          <w:color w:val="000000"/>
          <w:vertAlign w:val="superscript"/>
        </w:rPr>
        <w:footnoteReference w:id="198"/>
      </w:r>
      <w:r w:rsidRPr="009007CB">
        <w:rPr>
          <w:color w:val="000000"/>
        </w:rPr>
        <w:t xml:space="preserve"> Although more women graduated with undergraduate and graduate degrees than their male peers, women only comprised approximately 33% of all full-time tenured professors in the United States in the 2018-2019 school year.</w:t>
      </w:r>
      <w:r w:rsidRPr="009007CB">
        <w:rPr>
          <w:color w:val="000000"/>
          <w:vertAlign w:val="superscript"/>
        </w:rPr>
        <w:footnoteReference w:id="199"/>
      </w:r>
      <w:r w:rsidRPr="009007CB">
        <w:rPr>
          <w:color w:val="000000"/>
        </w:rPr>
        <w:t xml:space="preserve"> </w:t>
      </w:r>
    </w:p>
    <w:p w14:paraId="5C367F5C" w14:textId="4FE3D9BE" w:rsidR="00313877" w:rsidRPr="009007CB" w:rsidRDefault="00313877" w:rsidP="00313877">
      <w:pPr>
        <w:ind w:firstLine="720"/>
        <w:rPr>
          <w:color w:val="000000"/>
        </w:rPr>
      </w:pPr>
      <w:r w:rsidRPr="009007CB">
        <w:rPr>
          <w:color w:val="000000"/>
        </w:rPr>
        <w:t>The notion of climbing the metaphorical academic ladder can be daunting, especially for female, Black, and Hispanic students.</w:t>
      </w:r>
      <w:r w:rsidRPr="009007CB">
        <w:rPr>
          <w:color w:val="000000"/>
          <w:vertAlign w:val="superscript"/>
        </w:rPr>
        <w:footnoteReference w:id="200"/>
      </w:r>
      <w:r w:rsidRPr="009007CB">
        <w:rPr>
          <w:color w:val="000000"/>
        </w:rPr>
        <w:t xml:space="preserve"> Seeing more ‘mirror’ peers</w:t>
      </w:r>
      <w:r w:rsidR="00F4433D">
        <w:rPr>
          <w:color w:val="000000"/>
        </w:rPr>
        <w:t>—</w:t>
      </w:r>
      <w:r w:rsidRPr="009007CB">
        <w:rPr>
          <w:color w:val="000000"/>
        </w:rPr>
        <w:t>peers who phenotypically resemble each other</w:t>
      </w:r>
      <w:r w:rsidR="00F4433D">
        <w:rPr>
          <w:color w:val="000000"/>
        </w:rPr>
        <w:t>—</w:t>
      </w:r>
      <w:r>
        <w:rPr>
          <w:color w:val="000000"/>
        </w:rPr>
        <w:t xml:space="preserve">withdraw from the </w:t>
      </w:r>
      <w:r w:rsidRPr="009007CB">
        <w:rPr>
          <w:color w:val="000000"/>
        </w:rPr>
        <w:t>academic ladder may reinforce a negative internalized message to students of color.</w:t>
      </w:r>
      <w:r w:rsidRPr="009007CB">
        <w:rPr>
          <w:color w:val="000000"/>
          <w:vertAlign w:val="superscript"/>
        </w:rPr>
        <w:footnoteReference w:id="201"/>
      </w:r>
      <w:r w:rsidRPr="009007CB">
        <w:rPr>
          <w:color w:val="000000"/>
        </w:rPr>
        <w:t xml:space="preserve"> Women may also see the gap between doctoral representation and faculty representation to be an insurmountable jump. Many women</w:t>
      </w:r>
      <w:r w:rsidR="00F4433D">
        <w:rPr>
          <w:color w:val="000000"/>
        </w:rPr>
        <w:t xml:space="preserve">, </w:t>
      </w:r>
      <w:r w:rsidRPr="009007CB">
        <w:rPr>
          <w:color w:val="000000"/>
        </w:rPr>
        <w:t>even in 2021</w:t>
      </w:r>
      <w:r w:rsidR="00F4433D">
        <w:rPr>
          <w:color w:val="000000"/>
        </w:rPr>
        <w:t xml:space="preserve">, </w:t>
      </w:r>
      <w:r w:rsidRPr="009007CB">
        <w:rPr>
          <w:color w:val="000000"/>
        </w:rPr>
        <w:t>are the first female full-time professors in their department.</w:t>
      </w:r>
      <w:r w:rsidRPr="009007CB">
        <w:rPr>
          <w:color w:val="000000"/>
          <w:vertAlign w:val="superscript"/>
        </w:rPr>
        <w:footnoteReference w:id="202"/>
      </w:r>
      <w:r w:rsidRPr="009007CB">
        <w:rPr>
          <w:color w:val="000000"/>
        </w:rPr>
        <w:t xml:space="preserve"> These messages may subliminally tell female, Black, and Hispanic professors that their presence is not valued as much as white or Asian male presence, leading to potential imposter syndrome and lack of confidence in their scientific contributions.</w:t>
      </w:r>
    </w:p>
    <w:p w14:paraId="31C0C5AA" w14:textId="732534E6" w:rsidR="00313877" w:rsidRPr="009007CB" w:rsidRDefault="00313877" w:rsidP="00313877">
      <w:pPr>
        <w:ind w:firstLine="720"/>
        <w:rPr>
          <w:color w:val="000000"/>
        </w:rPr>
      </w:pPr>
      <w:r w:rsidRPr="009007CB">
        <w:rPr>
          <w:color w:val="000000"/>
        </w:rPr>
        <w:t xml:space="preserve">As noted by several groups attempting to close the gaps for women and faculty of color, each educational rung has its own unique set of </w:t>
      </w:r>
      <w:r w:rsidRPr="009007CB">
        <w:rPr>
          <w:color w:val="000000"/>
        </w:rPr>
        <w:lastRenderedPageBreak/>
        <w:t>challenges that exacerbates gender and ethnic disparities.</w:t>
      </w:r>
      <w:r w:rsidRPr="009007CB">
        <w:rPr>
          <w:color w:val="000000"/>
          <w:vertAlign w:val="superscript"/>
        </w:rPr>
        <w:footnoteReference w:id="203"/>
      </w:r>
      <w:r w:rsidRPr="009007CB">
        <w:rPr>
          <w:color w:val="000000"/>
        </w:rPr>
        <w:t xml:space="preserve"> These disparities may contribute both to presence on campus, as well as the likelihood of pursuing a patent once at a university. I hypothesize that these challenges can not only exacerbate imposter syndrome and lack of confidence, but can also contribute to lower patenting rates because female, Black, and Hispanic professors have internalized a sense of being undervalued and struggle to assert their unique ideas in the collaborative space of patent pursuit.</w:t>
      </w:r>
      <w:r>
        <w:rPr>
          <w:rStyle w:val="FootnoteReference"/>
          <w:color w:val="000000"/>
        </w:rPr>
        <w:footnoteReference w:id="204"/>
      </w:r>
      <w:r w:rsidRPr="009007CB">
        <w:rPr>
          <w:color w:val="000000"/>
        </w:rPr>
        <w:t xml:space="preserve"> This subsection will address four main reasons for both physical and patent underrepresentation permeating the academic ladder: adverse childhood experiences, historic cultural experiences at university, poverty, and elitism.</w:t>
      </w:r>
      <w:r w:rsidRPr="009007CB">
        <w:rPr>
          <w:color w:val="000000"/>
          <w:vertAlign w:val="superscript"/>
        </w:rPr>
        <w:footnoteReference w:id="205"/>
      </w:r>
      <w:r w:rsidRPr="009007CB">
        <w:rPr>
          <w:color w:val="000000"/>
        </w:rPr>
        <w:t xml:space="preserve"> </w:t>
      </w:r>
    </w:p>
    <w:p w14:paraId="4B6BCB0C" w14:textId="77777777" w:rsidR="00313877" w:rsidRPr="009007CB" w:rsidRDefault="00313877" w:rsidP="00313877">
      <w:pPr>
        <w:ind w:firstLine="720"/>
        <w:rPr>
          <w:color w:val="000000"/>
        </w:rPr>
      </w:pPr>
      <w:r w:rsidRPr="009007CB">
        <w:rPr>
          <w:color w:val="000000"/>
        </w:rPr>
        <w:t>Children who encounter an adverse childhood experience (ACE) are significantly more likely to carry these negative experiences throughout their lives.</w:t>
      </w:r>
      <w:r w:rsidRPr="009007CB">
        <w:rPr>
          <w:color w:val="000000"/>
          <w:vertAlign w:val="superscript"/>
        </w:rPr>
        <w:footnoteReference w:id="206"/>
      </w:r>
      <w:r w:rsidRPr="009007CB">
        <w:rPr>
          <w:color w:val="000000"/>
        </w:rPr>
        <w:t xml:space="preserve"> The mental and physical consequences of ACEs, “ranging from abuse and neglect to living with an adult with a mental illness,” are a public health issue.</w:t>
      </w:r>
      <w:r w:rsidRPr="009007CB">
        <w:rPr>
          <w:color w:val="000000"/>
          <w:vertAlign w:val="superscript"/>
        </w:rPr>
        <w:footnoteReference w:id="207"/>
      </w:r>
      <w:r w:rsidRPr="009007CB">
        <w:rPr>
          <w:color w:val="000000"/>
        </w:rPr>
        <w:t xml:space="preserve"> “Children of different races and ethnicities do not experience ACEs equally” with 61% of Black non-Hispanic children experiencing at least one ACE compared with 40% of white non-Hispanic children.</w:t>
      </w:r>
      <w:r w:rsidRPr="009007CB">
        <w:rPr>
          <w:color w:val="000000"/>
          <w:vertAlign w:val="superscript"/>
        </w:rPr>
        <w:footnoteReference w:id="208"/>
      </w:r>
      <w:r w:rsidRPr="009007CB">
        <w:rPr>
          <w:color w:val="000000"/>
        </w:rPr>
        <w:t xml:space="preserve"> These psychological traumas can result in increased propensity for “alcoholism, drug abuse, depression, suicide, poor physical health, and obesity” in addition to being generally linked to “lower educational attainment.”</w:t>
      </w:r>
      <w:r w:rsidRPr="009007CB">
        <w:rPr>
          <w:color w:val="000000"/>
          <w:vertAlign w:val="superscript"/>
        </w:rPr>
        <w:footnoteReference w:id="209"/>
      </w:r>
      <w:r w:rsidRPr="009007CB">
        <w:rPr>
          <w:color w:val="000000"/>
        </w:rPr>
        <w:t xml:space="preserve"> Without strong mental health advocates, trauma associated with ACE undoubtedly contributes to underrepresentation gaps in academia.</w:t>
      </w:r>
      <w:r w:rsidRPr="009007CB">
        <w:rPr>
          <w:color w:val="000000"/>
          <w:vertAlign w:val="superscript"/>
        </w:rPr>
        <w:footnoteReference w:id="210"/>
      </w:r>
      <w:r w:rsidRPr="009007CB">
        <w:rPr>
          <w:color w:val="000000"/>
        </w:rPr>
        <w:t xml:space="preserve"> Furthermore, if mentors of color and female mentors are encountering these traumas in their mentees at a higher rate than their white </w:t>
      </w:r>
      <w:r w:rsidRPr="009007CB">
        <w:rPr>
          <w:color w:val="000000"/>
        </w:rPr>
        <w:lastRenderedPageBreak/>
        <w:t xml:space="preserve">and male peers, this could contribute to more time spent mentoring and less time spent researching. </w:t>
      </w:r>
    </w:p>
    <w:p w14:paraId="01595F5C" w14:textId="2F2DFB5F" w:rsidR="00313877" w:rsidRPr="009007CB" w:rsidRDefault="00313877" w:rsidP="00313877">
      <w:pPr>
        <w:ind w:firstLine="720"/>
        <w:rPr>
          <w:color w:val="000000"/>
        </w:rPr>
      </w:pPr>
      <w:r w:rsidRPr="009007CB">
        <w:rPr>
          <w:color w:val="000000"/>
        </w:rPr>
        <w:t xml:space="preserve">Cultural experiences at university, especially for people of color and women, </w:t>
      </w:r>
      <w:r w:rsidR="00F4433D">
        <w:rPr>
          <w:color w:val="000000"/>
        </w:rPr>
        <w:t>are often</w:t>
      </w:r>
      <w:r w:rsidR="00F4433D" w:rsidRPr="009007CB">
        <w:rPr>
          <w:color w:val="000000"/>
        </w:rPr>
        <w:t xml:space="preserve"> </w:t>
      </w:r>
      <w:r w:rsidRPr="009007CB">
        <w:rPr>
          <w:color w:val="000000"/>
        </w:rPr>
        <w:t>violent, sexist, and racist. Although many have fought to overcome these policies, the fact that university administrators have prevented Black students from graduating, expelled Black students after a white mob attacked them, and have openly allowed police officers to open fire on students cannot be erased.</w:t>
      </w:r>
      <w:r w:rsidRPr="009007CB">
        <w:rPr>
          <w:color w:val="000000"/>
          <w:vertAlign w:val="superscript"/>
        </w:rPr>
        <w:footnoteReference w:id="211"/>
      </w:r>
      <w:r w:rsidRPr="009007CB">
        <w:rPr>
          <w:color w:val="000000"/>
        </w:rPr>
        <w:t xml:space="preserve"> Almost one in four women experienced unwanted sexual contact on campus in 2015.</w:t>
      </w:r>
      <w:r w:rsidRPr="009007CB">
        <w:rPr>
          <w:color w:val="000000"/>
          <w:vertAlign w:val="superscript"/>
        </w:rPr>
        <w:footnoteReference w:id="212"/>
      </w:r>
      <w:r w:rsidRPr="009007CB">
        <w:rPr>
          <w:color w:val="000000"/>
        </w:rPr>
        <w:t xml:space="preserve"> Not only may the knowledge of historical violence dissuade a student from pursuing higher education, but </w:t>
      </w:r>
      <w:r>
        <w:rPr>
          <w:color w:val="000000"/>
        </w:rPr>
        <w:t>the knowledge</w:t>
      </w:r>
      <w:r w:rsidRPr="009007CB">
        <w:rPr>
          <w:color w:val="000000"/>
        </w:rPr>
        <w:t xml:space="preserve"> that this violence has not been eradicated may impact </w:t>
      </w:r>
      <w:r>
        <w:rPr>
          <w:color w:val="000000"/>
        </w:rPr>
        <w:t xml:space="preserve">sentiments </w:t>
      </w:r>
      <w:r w:rsidRPr="009007CB">
        <w:rPr>
          <w:color w:val="000000"/>
        </w:rPr>
        <w:t xml:space="preserve">of inclusion and value when on campus. </w:t>
      </w:r>
    </w:p>
    <w:p w14:paraId="5CABF149" w14:textId="77777777" w:rsidR="00313877" w:rsidRPr="009007CB" w:rsidRDefault="00313877" w:rsidP="00313877">
      <w:pPr>
        <w:ind w:firstLine="720"/>
        <w:rPr>
          <w:color w:val="000000"/>
        </w:rPr>
      </w:pPr>
      <w:r w:rsidRPr="009007CB">
        <w:rPr>
          <w:color w:val="000000"/>
        </w:rPr>
        <w:t>Poverty provides yet another cultural barrier existing before the college application process and affecting a student’s likelihood of academic success. Poverty is not an isolated individual trait, but rather a collective struggle.</w:t>
      </w:r>
      <w:r w:rsidRPr="009007CB">
        <w:rPr>
          <w:color w:val="000000"/>
          <w:vertAlign w:val="superscript"/>
        </w:rPr>
        <w:footnoteReference w:id="213"/>
      </w:r>
      <w:r w:rsidRPr="009007CB">
        <w:rPr>
          <w:color w:val="000000"/>
        </w:rPr>
        <w:t xml:space="preserve"> Poverty translates to increased imposter syndrome, feelings of guilt and responsibility for those who enter higher education, and a different perspective regarding choices of majors and careers in college.</w:t>
      </w:r>
      <w:r w:rsidRPr="009007CB">
        <w:rPr>
          <w:color w:val="000000"/>
          <w:vertAlign w:val="superscript"/>
        </w:rPr>
        <w:footnoteReference w:id="214"/>
      </w:r>
      <w:r w:rsidRPr="009007CB">
        <w:rPr>
          <w:color w:val="000000"/>
        </w:rPr>
        <w:t xml:space="preserve"> </w:t>
      </w:r>
    </w:p>
    <w:p w14:paraId="4B546572" w14:textId="0EDD2EC8" w:rsidR="00313877" w:rsidRDefault="00313877" w:rsidP="006655CB">
      <w:pPr>
        <w:spacing w:after="120"/>
        <w:ind w:firstLine="720"/>
        <w:rPr>
          <w:color w:val="000000"/>
        </w:rPr>
      </w:pPr>
      <w:r w:rsidRPr="009007CB">
        <w:rPr>
          <w:color w:val="000000"/>
        </w:rPr>
        <w:t>This ties into a fourth cultural barrier for both women and underrepresented minorities in college: elitism. Elitism, and specifically white scholastic elitism, declares an “assumption of white educational and cultural supremacy.”</w:t>
      </w:r>
      <w:r w:rsidRPr="009007CB">
        <w:rPr>
          <w:color w:val="000000"/>
          <w:vertAlign w:val="superscript"/>
        </w:rPr>
        <w:footnoteReference w:id="215"/>
      </w:r>
      <w:r w:rsidRPr="009007CB">
        <w:rPr>
          <w:color w:val="000000"/>
        </w:rPr>
        <w:t xml:space="preserve"> Internalizing these assumptions by subliminally believing that, for example, works by Black writers or female writers are unscholarly when compared to works by white male writers, may impact a person’s entire academic trajectory.</w:t>
      </w:r>
      <w:r w:rsidRPr="009007CB">
        <w:rPr>
          <w:color w:val="000000"/>
          <w:vertAlign w:val="superscript"/>
        </w:rPr>
        <w:footnoteReference w:id="216"/>
      </w:r>
      <w:r w:rsidRPr="009007CB">
        <w:rPr>
          <w:color w:val="000000"/>
        </w:rPr>
        <w:t xml:space="preserve"> This can lead to self-doubt, poor mentorship decisions, and lack of assertiveness, “affecting the awarding of salaries, tenure, and promotions” throughout an academic career.</w:t>
      </w:r>
      <w:r w:rsidRPr="009007CB">
        <w:rPr>
          <w:color w:val="000000"/>
          <w:vertAlign w:val="superscript"/>
        </w:rPr>
        <w:footnoteReference w:id="217"/>
      </w:r>
      <w:r w:rsidRPr="009007CB">
        <w:rPr>
          <w:color w:val="000000"/>
        </w:rPr>
        <w:t xml:space="preserve"> Any contribution to lack of assertiveness </w:t>
      </w:r>
      <w:r>
        <w:rPr>
          <w:color w:val="000000"/>
        </w:rPr>
        <w:t>may</w:t>
      </w:r>
      <w:r w:rsidRPr="009007CB">
        <w:rPr>
          <w:color w:val="000000"/>
        </w:rPr>
        <w:t xml:space="preserve"> lead to lower patenting inventorship rates. If a person feels less confident in asserting ownership of </w:t>
      </w:r>
      <w:r w:rsidRPr="009007CB">
        <w:rPr>
          <w:color w:val="000000"/>
        </w:rPr>
        <w:lastRenderedPageBreak/>
        <w:t xml:space="preserve">their idea in a group, they will be less likely to contribute their ideas in </w:t>
      </w:r>
      <w:r>
        <w:rPr>
          <w:color w:val="000000"/>
        </w:rPr>
        <w:t xml:space="preserve">that </w:t>
      </w:r>
      <w:r w:rsidRPr="009007CB">
        <w:rPr>
          <w:color w:val="000000"/>
        </w:rPr>
        <w:t xml:space="preserve">group setting. </w:t>
      </w:r>
      <w:r w:rsidR="006D44A4">
        <w:t>Because of this lack of assertiveness, these groups may be vulnerable to others’ taking credit for their ideas</w:t>
      </w:r>
    </w:p>
    <w:p w14:paraId="31B0FF46" w14:textId="61BA4584" w:rsidR="00073A49" w:rsidRPr="006655CB" w:rsidRDefault="00073A49" w:rsidP="00BC5D4E">
      <w:pPr>
        <w:pStyle w:val="ListParagraph"/>
        <w:numPr>
          <w:ilvl w:val="1"/>
          <w:numId w:val="10"/>
        </w:numPr>
        <w:spacing w:line="480" w:lineRule="auto"/>
        <w:rPr>
          <w:i/>
          <w:iCs/>
          <w:color w:val="000000"/>
        </w:rPr>
      </w:pPr>
      <w:r w:rsidRPr="006655CB">
        <w:rPr>
          <w:i/>
          <w:iCs/>
          <w:color w:val="000000"/>
        </w:rPr>
        <w:t>Solutions</w:t>
      </w:r>
    </w:p>
    <w:p w14:paraId="5806FFF0" w14:textId="1832ED88" w:rsidR="00313877" w:rsidRPr="009007CB" w:rsidRDefault="00313877" w:rsidP="00313877">
      <w:pPr>
        <w:ind w:firstLine="720"/>
        <w:rPr>
          <w:color w:val="000000"/>
        </w:rPr>
      </w:pPr>
      <w:r w:rsidRPr="009007CB">
        <w:rPr>
          <w:color w:val="000000"/>
        </w:rPr>
        <w:t>Further research is necessary to determine how</w:t>
      </w:r>
      <w:r w:rsidR="0034109D">
        <w:rPr>
          <w:color w:val="000000"/>
        </w:rPr>
        <w:t>—</w:t>
      </w:r>
      <w:r w:rsidRPr="009007CB">
        <w:rPr>
          <w:color w:val="000000"/>
        </w:rPr>
        <w:t>if at all</w:t>
      </w:r>
      <w:r w:rsidR="0034109D">
        <w:rPr>
          <w:color w:val="000000"/>
        </w:rPr>
        <w:t>—</w:t>
      </w:r>
      <w:r w:rsidRPr="009007CB">
        <w:rPr>
          <w:color w:val="000000"/>
        </w:rPr>
        <w:t xml:space="preserve">any of these proposed reasons affect the patent gap. This paper encourages universities to begin to track publication and patent inventorship rates by race and gender as a proxy to track how well their anti-racist and gender-neutrality programming works to close the evident patent gaps. By doing this research and displaying results, universities can take ownership for the results (or lack thereof) of their current actions and programs, rather than hide behind admission statistics alone. Universities can also use their results to promote collaboration between universities to reduce both representation gaps and equity gaps. </w:t>
      </w:r>
    </w:p>
    <w:p w14:paraId="1F957CF2" w14:textId="552AAB5D" w:rsidR="00313877" w:rsidRPr="009007CB" w:rsidRDefault="00313877" w:rsidP="00313877">
      <w:pPr>
        <w:ind w:firstLine="720"/>
        <w:rPr>
          <w:color w:val="000000"/>
        </w:rPr>
      </w:pPr>
      <w:r w:rsidRPr="009007CB">
        <w:rPr>
          <w:color w:val="000000"/>
        </w:rPr>
        <w:t>Before attempting to resort to anti-discrimination lawsuits prohibiting discrimination based on race, color, national origin, or gender, it is important to recognize that universities are trying to increase representation of Black, Hispanic, and female participants in STEM.</w:t>
      </w:r>
      <w:r w:rsidRPr="009007CB">
        <w:rPr>
          <w:rStyle w:val="FootnoteReference"/>
          <w:color w:val="000000"/>
        </w:rPr>
        <w:footnoteReference w:id="218"/>
      </w:r>
      <w:r w:rsidRPr="009007CB">
        <w:rPr>
          <w:color w:val="000000"/>
        </w:rPr>
        <w:t xml:space="preserve"> Faculty and students have fought within higher institutions to close the gender and ethnicity gaps in faculty hiring and the tenure process.</w:t>
      </w:r>
      <w:r w:rsidRPr="009007CB">
        <w:rPr>
          <w:color w:val="000000"/>
          <w:vertAlign w:val="superscript"/>
        </w:rPr>
        <w:footnoteReference w:id="219"/>
      </w:r>
      <w:r w:rsidRPr="009007CB">
        <w:rPr>
          <w:color w:val="000000"/>
        </w:rPr>
        <w:t xml:space="preserve"> Alena Allen, Tommy J. Curry, Dena Simmons, and many other faculty of color have recently left </w:t>
      </w:r>
      <w:r>
        <w:rPr>
          <w:color w:val="000000"/>
        </w:rPr>
        <w:t>positions</w:t>
      </w:r>
      <w:r w:rsidRPr="009007CB">
        <w:rPr>
          <w:color w:val="000000"/>
        </w:rPr>
        <w:t xml:space="preserve"> due to systemic racism plaguing their institutions.</w:t>
      </w:r>
      <w:r w:rsidRPr="009007CB">
        <w:rPr>
          <w:color w:val="000000"/>
          <w:vertAlign w:val="superscript"/>
        </w:rPr>
        <w:footnoteReference w:id="220"/>
      </w:r>
      <w:r w:rsidRPr="009007CB">
        <w:rPr>
          <w:color w:val="000000"/>
        </w:rPr>
        <w:t xml:space="preserve"> </w:t>
      </w:r>
      <w:r>
        <w:rPr>
          <w:color w:val="000000"/>
        </w:rPr>
        <w:t>The</w:t>
      </w:r>
      <w:r w:rsidRPr="009007CB">
        <w:rPr>
          <w:color w:val="000000"/>
        </w:rPr>
        <w:t xml:space="preserve"> National Science Foundation recently discussed methodologies to </w:t>
      </w:r>
      <w:r>
        <w:rPr>
          <w:color w:val="000000"/>
        </w:rPr>
        <w:t>ensure that</w:t>
      </w:r>
      <w:r w:rsidRPr="009007CB">
        <w:rPr>
          <w:color w:val="000000"/>
        </w:rPr>
        <w:t xml:space="preserve"> the “national STEM faculty [</w:t>
      </w:r>
      <w:r>
        <w:rPr>
          <w:color w:val="000000"/>
        </w:rPr>
        <w:t>reflects</w:t>
      </w:r>
      <w:r w:rsidRPr="009007CB">
        <w:rPr>
          <w:color w:val="000000"/>
        </w:rPr>
        <w:t>] the demographics of the students they are educating.”</w:t>
      </w:r>
      <w:r w:rsidRPr="009007CB">
        <w:rPr>
          <w:color w:val="000000"/>
          <w:vertAlign w:val="superscript"/>
        </w:rPr>
        <w:footnoteReference w:id="221"/>
      </w:r>
      <w:r w:rsidRPr="009007CB">
        <w:rPr>
          <w:color w:val="000000"/>
        </w:rPr>
        <w:t xml:space="preserve"> University of </w:t>
      </w:r>
      <w:r w:rsidRPr="009007CB">
        <w:rPr>
          <w:color w:val="000000"/>
        </w:rPr>
        <w:lastRenderedPageBreak/>
        <w:t xml:space="preserve">Massachusetts Boston </w:t>
      </w:r>
      <w:r>
        <w:rPr>
          <w:color w:val="000000"/>
        </w:rPr>
        <w:t>implemented</w:t>
      </w:r>
      <w:r w:rsidRPr="009007CB">
        <w:rPr>
          <w:color w:val="000000"/>
        </w:rPr>
        <w:t xml:space="preserve"> a system to hire diverse scholars, resulting in </w:t>
      </w:r>
      <w:r w:rsidR="007D4C77">
        <w:rPr>
          <w:color w:val="000000"/>
        </w:rPr>
        <w:t>“</w:t>
      </w:r>
      <w:r w:rsidRPr="009007CB">
        <w:rPr>
          <w:color w:val="000000"/>
        </w:rPr>
        <w:t>eight African American</w:t>
      </w:r>
      <w:r w:rsidR="007D4C77">
        <w:rPr>
          <w:color w:val="000000"/>
        </w:rPr>
        <w:t>s</w:t>
      </w:r>
      <w:r w:rsidRPr="009007CB">
        <w:rPr>
          <w:color w:val="000000"/>
        </w:rPr>
        <w:t xml:space="preserve">, four Latinx </w:t>
      </w:r>
      <w:r w:rsidR="00634C4D">
        <w:rPr>
          <w:color w:val="000000"/>
        </w:rPr>
        <w:t>scholars</w:t>
      </w:r>
      <w:r w:rsidRPr="009007CB">
        <w:rPr>
          <w:color w:val="000000"/>
        </w:rPr>
        <w:t>, three Asian American</w:t>
      </w:r>
      <w:r w:rsidR="007D4C77">
        <w:rPr>
          <w:color w:val="000000"/>
        </w:rPr>
        <w:t>s, two Native Americans</w:t>
      </w:r>
      <w:r w:rsidRPr="009007CB">
        <w:rPr>
          <w:color w:val="000000"/>
        </w:rPr>
        <w:t>, and</w:t>
      </w:r>
      <w:r w:rsidR="007D4C77">
        <w:rPr>
          <w:color w:val="000000"/>
        </w:rPr>
        <w:t>”</w:t>
      </w:r>
      <w:r w:rsidRPr="009007CB">
        <w:rPr>
          <w:color w:val="000000"/>
        </w:rPr>
        <w:t xml:space="preserve"> three female professors in STEM out of twenty-three hires in 2020.</w:t>
      </w:r>
      <w:r w:rsidRPr="009007CB">
        <w:rPr>
          <w:color w:val="000000"/>
          <w:vertAlign w:val="superscript"/>
        </w:rPr>
        <w:footnoteReference w:id="222"/>
      </w:r>
      <w:r>
        <w:rPr>
          <w:color w:val="000000"/>
        </w:rPr>
        <w:t xml:space="preserve"> </w:t>
      </w:r>
    </w:p>
    <w:p w14:paraId="44E712D3" w14:textId="77777777" w:rsidR="00313877" w:rsidRPr="009007CB" w:rsidRDefault="00313877" w:rsidP="00313877">
      <w:pPr>
        <w:ind w:firstLine="720"/>
        <w:rPr>
          <w:color w:val="000000"/>
        </w:rPr>
      </w:pPr>
      <w:r w:rsidRPr="009007CB">
        <w:rPr>
          <w:color w:val="000000"/>
        </w:rPr>
        <w:t xml:space="preserve">If universities are truly committed to this representation, they must use metrics not only to show that the population of certain groups at the university increased, but also that the groups are able to equitably </w:t>
      </w:r>
      <w:r>
        <w:rPr>
          <w:color w:val="000000"/>
        </w:rPr>
        <w:t xml:space="preserve">participate in </w:t>
      </w:r>
      <w:r w:rsidRPr="009007CB">
        <w:rPr>
          <w:color w:val="000000"/>
        </w:rPr>
        <w:t>programs at their university.</w:t>
      </w:r>
      <w:r>
        <w:rPr>
          <w:rStyle w:val="FootnoteReference"/>
          <w:color w:val="000000"/>
        </w:rPr>
        <w:footnoteReference w:id="223"/>
      </w:r>
      <w:r w:rsidRPr="009007CB">
        <w:rPr>
          <w:color w:val="000000"/>
        </w:rPr>
        <w:t xml:space="preserve"> Relying on tokenism to prove commitment to change cannot result in sustainable equity because tokenism “leads to devaluing of ability” of that token member.</w:t>
      </w:r>
      <w:r w:rsidRPr="009007CB">
        <w:rPr>
          <w:rStyle w:val="FootnoteReference"/>
          <w:color w:val="000000"/>
        </w:rPr>
        <w:footnoteReference w:id="224"/>
      </w:r>
      <w:r w:rsidRPr="009007CB">
        <w:rPr>
          <w:color w:val="000000"/>
        </w:rPr>
        <w:t xml:space="preserve"> Quantitatively demonstrating advantage gaps within an institution, rather than demonstrating presence at that institution, can reduce the reliance on tokenism.</w:t>
      </w:r>
    </w:p>
    <w:p w14:paraId="6FCA0A5B" w14:textId="77777777" w:rsidR="00313877" w:rsidRPr="009007CB" w:rsidRDefault="00313877" w:rsidP="00313877">
      <w:pPr>
        <w:ind w:firstLine="720"/>
        <w:rPr>
          <w:color w:val="000000"/>
        </w:rPr>
      </w:pPr>
      <w:r w:rsidRPr="009007CB">
        <w:rPr>
          <w:color w:val="000000"/>
        </w:rPr>
        <w:t>Currently, schools are neither obligated nor volunteering to publish inventorship statistics by race and gender. Such a publication would allow researchers to quantify, rather than estimate, the current racial and gender patent gaps at universities. To show increased commitment to encourage gender and racial equity in STEM, schools should publish the racial and gender representation on their patents, rather than hide behind a celebrated increase in diverse faculty hires or a new program partnership.</w:t>
      </w:r>
      <w:r w:rsidRPr="009007CB">
        <w:rPr>
          <w:rStyle w:val="FootnoteReference"/>
          <w:color w:val="000000"/>
        </w:rPr>
        <w:footnoteReference w:id="225"/>
      </w:r>
      <w:r w:rsidRPr="009007CB">
        <w:rPr>
          <w:color w:val="000000"/>
        </w:rPr>
        <w:t xml:space="preserve"> Barring all universities voluntarily disclosing their patent participation rates, scholars should consider petitioning legislators to mandate these disclosures in the same way the law currently mandates reporting of hiring, admissions, and salary statistics. </w:t>
      </w:r>
    </w:p>
    <w:p w14:paraId="34FC3FDE" w14:textId="20AAD242" w:rsidR="00313877" w:rsidRPr="009007CB" w:rsidRDefault="00313877" w:rsidP="00313877">
      <w:pPr>
        <w:rPr>
          <w:color w:val="000000"/>
        </w:rPr>
      </w:pPr>
      <w:r w:rsidRPr="009007CB">
        <w:rPr>
          <w:color w:val="000000"/>
        </w:rPr>
        <w:tab/>
        <w:t xml:space="preserve">Disclosure of patent inventorship statistics may serve as a proxy for </w:t>
      </w:r>
      <w:r w:rsidR="0034109D">
        <w:rPr>
          <w:color w:val="000000"/>
        </w:rPr>
        <w:t>demonstrating</w:t>
      </w:r>
      <w:r w:rsidR="0034109D" w:rsidRPr="009007CB">
        <w:rPr>
          <w:color w:val="000000"/>
        </w:rPr>
        <w:t xml:space="preserve"> </w:t>
      </w:r>
      <w:r w:rsidRPr="009007CB">
        <w:rPr>
          <w:color w:val="000000"/>
        </w:rPr>
        <w:t xml:space="preserve">active participation in STEM and valuation of faculty at that </w:t>
      </w:r>
      <w:r w:rsidRPr="009007CB">
        <w:rPr>
          <w:color w:val="000000"/>
        </w:rPr>
        <w:lastRenderedPageBreak/>
        <w:t>university, providing a foil to schools attempting to hire a diverse group of faculty and then not affording them equal access to university resources. This access gap is most likely not intentional, but is evident in the quantified data nonetheless. Expanding mandatory reporting to include quantified demographics for participation in federally-sponsored programs and research</w:t>
      </w:r>
      <w:r w:rsidR="0034109D">
        <w:rPr>
          <w:color w:val="000000"/>
        </w:rPr>
        <w:t>—</w:t>
      </w:r>
      <w:r w:rsidRPr="009007CB">
        <w:rPr>
          <w:color w:val="000000"/>
        </w:rPr>
        <w:t>rather than simply mandating reporting of hiring and salary statistics</w:t>
      </w:r>
      <w:r w:rsidR="0034109D">
        <w:rPr>
          <w:color w:val="000000"/>
        </w:rPr>
        <w:t>—</w:t>
      </w:r>
      <w:r w:rsidRPr="009007CB">
        <w:rPr>
          <w:color w:val="000000"/>
        </w:rPr>
        <w:t xml:space="preserve">can help to track the current racial and gender participation gaps existing at the university and the overall trend of this gap. That is, the tracking can show whether schools are actively closing racial and gender gaps at the university. </w:t>
      </w:r>
    </w:p>
    <w:p w14:paraId="4C2AF666" w14:textId="77777777" w:rsidR="00313877" w:rsidRPr="009007CB" w:rsidRDefault="00313877" w:rsidP="00313877">
      <w:pPr>
        <w:ind w:firstLine="720"/>
        <w:rPr>
          <w:color w:val="000000"/>
        </w:rPr>
      </w:pPr>
      <w:r w:rsidRPr="009007CB">
        <w:rPr>
          <w:color w:val="000000"/>
        </w:rPr>
        <w:t>Forcing universities to confront racial and gender gaps after hiring may prompt universities to pursue true action in resolving the evident systemic gender and racial inequities demonstrated both qualitatively and quantitatively.</w:t>
      </w:r>
      <w:r w:rsidRPr="009007CB">
        <w:rPr>
          <w:rStyle w:val="FootnoteReference"/>
          <w:color w:val="000000"/>
        </w:rPr>
        <w:footnoteReference w:id="226"/>
      </w:r>
      <w:r w:rsidRPr="009007CB">
        <w:rPr>
          <w:color w:val="000000"/>
        </w:rPr>
        <w:t xml:space="preserve"> Universities may cease broadcasting their restorative justice theater by showing, </w:t>
      </w:r>
      <w:r w:rsidRPr="009007CB">
        <w:rPr>
          <w:i/>
          <w:color w:val="000000"/>
        </w:rPr>
        <w:t>quantitatively</w:t>
      </w:r>
      <w:r w:rsidRPr="009007CB">
        <w:rPr>
          <w:color w:val="000000"/>
        </w:rPr>
        <w:t>, that their programs are closing gender and racial gaps at universities both during the admissions process and during their time on campus.</w:t>
      </w:r>
      <w:r w:rsidRPr="009007CB">
        <w:rPr>
          <w:rStyle w:val="FootnoteReference"/>
          <w:color w:val="000000"/>
        </w:rPr>
        <w:footnoteReference w:id="227"/>
      </w:r>
      <w:r w:rsidRPr="009007CB">
        <w:rPr>
          <w:color w:val="000000"/>
        </w:rPr>
        <w:t xml:space="preserve"> Mandating reporting of racial and gender parity through data, rather than qualitative assertions, helps to ensure that the university is doing its best to comply with federal law prohibiting discrimination on the basis of race and gender.</w:t>
      </w:r>
    </w:p>
    <w:p w14:paraId="273B7D39" w14:textId="4B9EDDF3" w:rsidR="00313877" w:rsidRPr="009007CB" w:rsidRDefault="00313877" w:rsidP="00313877">
      <w:pPr>
        <w:ind w:firstLine="720"/>
        <w:rPr>
          <w:color w:val="000000"/>
        </w:rPr>
      </w:pPr>
      <w:r w:rsidRPr="009007CB">
        <w:rPr>
          <w:color w:val="000000"/>
        </w:rPr>
        <w:t>This mandate could either be applied through legislation or social pressure.</w:t>
      </w:r>
      <w:r w:rsidR="008C4979">
        <w:rPr>
          <w:rStyle w:val="FootnoteReference"/>
          <w:color w:val="000000"/>
        </w:rPr>
        <w:footnoteReference w:id="228"/>
      </w:r>
      <w:r w:rsidRPr="009007CB">
        <w:rPr>
          <w:color w:val="000000"/>
        </w:rPr>
        <w:t xml:space="preserve"> Although litigation is often used as “a tool for social change,” the lack of systemic discrimination caselaw in this area suggests social pressure may be a more effective tool to close the patent gaps through </w:t>
      </w:r>
      <w:r w:rsidRPr="009007CB">
        <w:rPr>
          <w:color w:val="000000"/>
        </w:rPr>
        <w:lastRenderedPageBreak/>
        <w:t>quantitative analysis and reporting.</w:t>
      </w:r>
      <w:r w:rsidRPr="009007CB">
        <w:rPr>
          <w:rStyle w:val="FootnoteReference"/>
          <w:color w:val="000000"/>
        </w:rPr>
        <w:footnoteReference w:id="229"/>
      </w:r>
      <w:r w:rsidRPr="009007CB">
        <w:rPr>
          <w:color w:val="000000"/>
        </w:rPr>
        <w:t xml:space="preserve"> Universities may be initial</w:t>
      </w:r>
      <w:r w:rsidR="004C04BD">
        <w:rPr>
          <w:color w:val="000000"/>
        </w:rPr>
        <w:t>ly</w:t>
      </w:r>
      <w:r w:rsidRPr="009007CB">
        <w:rPr>
          <w:color w:val="000000"/>
        </w:rPr>
        <w:t xml:space="preserve"> resistant to </w:t>
      </w:r>
      <w:r w:rsidR="004F4CED">
        <w:rPr>
          <w:color w:val="000000"/>
        </w:rPr>
        <w:t>displaying</w:t>
      </w:r>
      <w:r w:rsidR="004F4CED" w:rsidRPr="009007CB">
        <w:rPr>
          <w:color w:val="000000"/>
        </w:rPr>
        <w:t xml:space="preserve"> </w:t>
      </w:r>
      <w:r w:rsidRPr="009007CB">
        <w:rPr>
          <w:color w:val="000000"/>
        </w:rPr>
        <w:t xml:space="preserve">their racial and gender patent inventorship data, but by showing that Ivy League schools, research institutions, other </w:t>
      </w:r>
      <w:r w:rsidR="006547A9">
        <w:rPr>
          <w:color w:val="000000"/>
        </w:rPr>
        <w:t>HRSs</w:t>
      </w:r>
      <w:r w:rsidRPr="009007CB">
        <w:rPr>
          <w:color w:val="000000"/>
        </w:rPr>
        <w:t xml:space="preserve">, and even HBCUs may have inequitable representation based on their campus populations, these universities may feel less abashed by their own results. Social pressure could encourage the universities to disseminate more data regarding patent inventorship through by labeling the current data primarily as a baseline for improvement, rather than a source of shame for the university. </w:t>
      </w:r>
    </w:p>
    <w:p w14:paraId="303FC934" w14:textId="0D54E128" w:rsidR="00313877" w:rsidRPr="009007CB" w:rsidRDefault="00313877" w:rsidP="00313877">
      <w:pPr>
        <w:ind w:firstLine="720"/>
        <w:rPr>
          <w:color w:val="000000"/>
        </w:rPr>
      </w:pPr>
      <w:r w:rsidRPr="009007CB">
        <w:rPr>
          <w:color w:val="000000"/>
        </w:rPr>
        <w:t xml:space="preserve">Universities, sociologists, economists, and other social scientists and statisticians could apply the collected data to determine which programs at universities are effectively combatting racial and gender discrimination. Researchers and activists could use this data in tandem with the studies already published by the </w:t>
      </w:r>
      <w:r w:rsidR="00F30C58">
        <w:rPr>
          <w:color w:val="000000"/>
        </w:rPr>
        <w:t>United States Patent and Trademark Office (USPTO)</w:t>
      </w:r>
      <w:r w:rsidRPr="009007CB">
        <w:rPr>
          <w:color w:val="000000"/>
        </w:rPr>
        <w:t xml:space="preserve">, the Patent Diversity Project, and bills such as the IDEA </w:t>
      </w:r>
      <w:r w:rsidR="004F4CED">
        <w:rPr>
          <w:color w:val="000000"/>
        </w:rPr>
        <w:t>A</w:t>
      </w:r>
      <w:r w:rsidRPr="009007CB">
        <w:rPr>
          <w:color w:val="000000"/>
        </w:rPr>
        <w:t>ct to catalyze quantifiable change in patent representation in the United States.</w:t>
      </w:r>
      <w:r w:rsidRPr="009007CB">
        <w:rPr>
          <w:rStyle w:val="FootnoteReference"/>
          <w:color w:val="000000"/>
        </w:rPr>
        <w:footnoteReference w:id="230"/>
      </w:r>
      <w:r w:rsidRPr="009007CB">
        <w:rPr>
          <w:color w:val="000000"/>
        </w:rPr>
        <w:t xml:space="preserve"> Legally, universities receiving federal financial assistance are required to timely and accurately complete all IPEDS surveys, which help provide evidentiary support for any claims of discrimination regarding admissions, hiring practices, and salaries at those universities.</w:t>
      </w:r>
      <w:r w:rsidRPr="009007CB">
        <w:rPr>
          <w:rStyle w:val="FootnoteReference"/>
          <w:color w:val="000000"/>
        </w:rPr>
        <w:footnoteReference w:id="231"/>
      </w:r>
      <w:r w:rsidRPr="009007CB">
        <w:rPr>
          <w:color w:val="000000"/>
        </w:rPr>
        <w:t xml:space="preserve"> Reporting this information on IPEDS surveys could help researchers better understand these results and determine reasons for the currently quantified gender and racial gaps. </w:t>
      </w:r>
    </w:p>
    <w:p w14:paraId="1A168D09" w14:textId="77777777" w:rsidR="00313877" w:rsidRPr="009007CB" w:rsidRDefault="00313877" w:rsidP="006655CB">
      <w:pPr>
        <w:spacing w:after="120"/>
        <w:ind w:firstLine="720"/>
        <w:rPr>
          <w:color w:val="000000"/>
        </w:rPr>
      </w:pPr>
      <w:r w:rsidRPr="009007CB">
        <w:rPr>
          <w:color w:val="000000"/>
        </w:rPr>
        <w:t xml:space="preserve">Data regarding patent representation is only one source of potentially useful quantitative data. Universities could also track mentorship burdens, committee requirements, and other non-research activities not only </w:t>
      </w:r>
      <w:r w:rsidRPr="009007CB">
        <w:rPr>
          <w:color w:val="000000"/>
        </w:rPr>
        <w:lastRenderedPageBreak/>
        <w:t>as a potential tenure option, but also as a source of rebalancing burdens detracting from a professor’s research schedule. Universities and social scientists could track the data over time and could use the produced data to highlight universities creating a more equitable mentorship and service-oriented environment, while still allowing their faculty to access resources equitably. Social pressure could also lead other relevant entities, such as scientific publication entities, to track their authorship data to promote diversity.</w:t>
      </w:r>
      <w:r w:rsidRPr="009007CB">
        <w:rPr>
          <w:rStyle w:val="FootnoteReference"/>
          <w:color w:val="000000"/>
        </w:rPr>
        <w:footnoteReference w:id="232"/>
      </w:r>
      <w:r w:rsidRPr="009007CB">
        <w:rPr>
          <w:color w:val="000000"/>
        </w:rPr>
        <w:t xml:space="preserve"> Tracking this data and highlighting successful projects to reduce the racial and gender equity gaps can lead to a more supportive and productive academic STEM community. </w:t>
      </w:r>
    </w:p>
    <w:p w14:paraId="5B1B7393" w14:textId="4B0C204D" w:rsidR="00313877" w:rsidRDefault="00313877" w:rsidP="006655CB">
      <w:pPr>
        <w:pStyle w:val="Heading1"/>
        <w:spacing w:after="120"/>
        <w:jc w:val="left"/>
      </w:pPr>
      <w:bookmarkStart w:id="46" w:name="_Toc77171692"/>
      <w:r>
        <w:t>Conclusion</w:t>
      </w:r>
      <w:bookmarkEnd w:id="46"/>
    </w:p>
    <w:p w14:paraId="472DA6BE" w14:textId="02BF8B41" w:rsidR="00313877" w:rsidRPr="009007CB" w:rsidRDefault="00313877" w:rsidP="00313877">
      <w:pPr>
        <w:ind w:firstLine="720"/>
        <w:rPr>
          <w:color w:val="000000"/>
        </w:rPr>
      </w:pPr>
      <w:r w:rsidRPr="009007CB">
        <w:rPr>
          <w:color w:val="000000"/>
        </w:rPr>
        <w:t xml:space="preserve">Universities can no longer use restorative justice theater as a substitute for measurable, quantitative change. Male full-time </w:t>
      </w:r>
      <w:r>
        <w:rPr>
          <w:color w:val="000000"/>
        </w:rPr>
        <w:t>STEM</w:t>
      </w:r>
      <w:r w:rsidRPr="009007CB">
        <w:rPr>
          <w:color w:val="000000"/>
        </w:rPr>
        <w:t xml:space="preserve"> professors are over four times more likely to be patent inventors than their female peers in research universities. White </w:t>
      </w:r>
      <w:r>
        <w:rPr>
          <w:color w:val="000000"/>
        </w:rPr>
        <w:t>STEM</w:t>
      </w:r>
      <w:r w:rsidRPr="009007CB">
        <w:rPr>
          <w:color w:val="000000"/>
        </w:rPr>
        <w:t xml:space="preserve"> professors are anywhere from eighteen to twenty-seven times more likely to be named on a patent than their Black and Hispanic peers at research universities. Although increasing Black representation helps to lessen the size of the race gap, the act of hiring or admitting more Black people did not come close to erasing the gap</w:t>
      </w:r>
      <w:r w:rsidR="004F4CED">
        <w:rPr>
          <w:color w:val="000000"/>
        </w:rPr>
        <w:t>—</w:t>
      </w:r>
      <w:r w:rsidRPr="009007CB">
        <w:rPr>
          <w:color w:val="000000"/>
        </w:rPr>
        <w:t xml:space="preserve">even at HBCUs. Black, Hispanic, and female faculty and students are not equitably represented on patents and simply hiring more faculty of color or more female faculty will not fully close the representation gap. Universities must take swift and efficient action to close these gaps and should quantify the effectiveness of those efforts to help others implement the best solutions. </w:t>
      </w:r>
    </w:p>
    <w:p w14:paraId="3D62A6C8" w14:textId="26F6AF53" w:rsidR="00313877" w:rsidRPr="009007CB" w:rsidRDefault="00313877" w:rsidP="00313877">
      <w:pPr>
        <w:ind w:firstLine="720"/>
        <w:rPr>
          <w:color w:val="000000"/>
        </w:rPr>
      </w:pPr>
      <w:r w:rsidRPr="009007CB">
        <w:rPr>
          <w:color w:val="000000"/>
        </w:rPr>
        <w:t xml:space="preserve">Early education, industry hiring, and socioeconomic barriers all contribute to the gender and racial patent gaps evident in this study. This does not mean universities can shift blame onto these other contributing institutions. By quantifying the racial and gender patent gaps through a weighted comparison of university demographics and inventorship demographics on patents assigned to the university, the data demonstrates that universities do not create an environment where students and faculty inventors can expect to succeed on their merits alone. Universities have the means and political clout to close these gaps, if and only if they combine their resources with quantifiable data to show that their methods are effective. If universities refuse to voluntarily record and publish this data, either external social pressure or legislative action should be used to hold universities accountable </w:t>
      </w:r>
      <w:r>
        <w:rPr>
          <w:color w:val="000000"/>
        </w:rPr>
        <w:t>for</w:t>
      </w:r>
      <w:r w:rsidRPr="009007CB">
        <w:rPr>
          <w:color w:val="000000"/>
        </w:rPr>
        <w:t xml:space="preserve"> the unequal environment shrouded by promises </w:t>
      </w:r>
      <w:r w:rsidRPr="009007CB">
        <w:rPr>
          <w:color w:val="000000"/>
        </w:rPr>
        <w:lastRenderedPageBreak/>
        <w:t xml:space="preserve">of reform. With the current estimations of underrepresentation gaps, universities should use equity metrics to quantify the successes in their programs for practical academic equity. </w:t>
      </w:r>
      <w:bookmarkEnd w:id="0"/>
      <w:bookmarkEnd w:id="1"/>
    </w:p>
    <w:p w14:paraId="6E7AF301" w14:textId="77777777" w:rsidR="004F4839" w:rsidRPr="00313877" w:rsidRDefault="004F4839" w:rsidP="00313877"/>
    <w:sectPr w:rsidR="004F4839" w:rsidRPr="00313877" w:rsidSect="00DE478D">
      <w:headerReference w:type="even" r:id="rId16"/>
      <w:headerReference w:type="default" r:id="rId17"/>
      <w:pgSz w:w="12240" w:h="15840" w:code="1"/>
      <w:pgMar w:top="2016" w:right="2448" w:bottom="2016" w:left="2448" w:header="1512"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B4C1C" w14:textId="77777777" w:rsidR="00622B02" w:rsidRDefault="00622B02" w:rsidP="004F4839">
      <w:r>
        <w:separator/>
      </w:r>
    </w:p>
  </w:endnote>
  <w:endnote w:type="continuationSeparator" w:id="0">
    <w:p w14:paraId="3A157152" w14:textId="77777777" w:rsidR="00622B02" w:rsidRDefault="00622B02" w:rsidP="004F4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G Times">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1661D4" w14:textId="77777777" w:rsidR="00622B02" w:rsidRDefault="00622B02" w:rsidP="004F4839">
      <w:r>
        <w:separator/>
      </w:r>
    </w:p>
  </w:footnote>
  <w:footnote w:type="continuationSeparator" w:id="0">
    <w:p w14:paraId="61AB3B6D" w14:textId="77777777" w:rsidR="00622B02" w:rsidRDefault="00622B02" w:rsidP="004F4839">
      <w:r>
        <w:continuationSeparator/>
      </w:r>
    </w:p>
  </w:footnote>
  <w:footnote w:id="1">
    <w:p w14:paraId="59BC4D3E" w14:textId="77777777" w:rsidR="00313877" w:rsidRPr="002B77F3" w:rsidRDefault="00313877" w:rsidP="00313877">
      <w:pPr>
        <w:pStyle w:val="FootnoteText"/>
        <w:rPr>
          <w:color w:val="000000"/>
          <w:szCs w:val="20"/>
        </w:rPr>
      </w:pPr>
      <w:r w:rsidRPr="002B77F3">
        <w:rPr>
          <w:rStyle w:val="FootnoteReference"/>
          <w:szCs w:val="20"/>
        </w:rPr>
        <w:t>*</w:t>
      </w:r>
      <w:r w:rsidRPr="002B77F3">
        <w:rPr>
          <w:szCs w:val="20"/>
        </w:rPr>
        <w:t xml:space="preserve"> </w:t>
      </w:r>
      <w:r w:rsidRPr="002B77F3">
        <w:rPr>
          <w:color w:val="000000"/>
          <w:szCs w:val="20"/>
        </w:rPr>
        <w:t>Jordana Goodman is a Visiting Clinical Assistant Professor at the BU/MIT Technology Law Clinic at Boston University School of Law.  She can be contacted at jordi@bu.edu.</w:t>
      </w:r>
    </w:p>
    <w:p w14:paraId="27EC39D6" w14:textId="77777777" w:rsidR="00313877" w:rsidRPr="002B77F3" w:rsidRDefault="00313877" w:rsidP="00313877">
      <w:pPr>
        <w:pStyle w:val="FootnoteText"/>
        <w:rPr>
          <w:color w:val="000000"/>
          <w:szCs w:val="20"/>
        </w:rPr>
      </w:pPr>
      <w:r w:rsidRPr="002B77F3">
        <w:rPr>
          <w:color w:val="000000"/>
          <w:szCs w:val="20"/>
        </w:rPr>
        <w:t xml:space="preserve">The author would like to thank Carmi Rothberg, Zachary Kessel, Jaimee Francis, Philip </w:t>
      </w:r>
      <w:proofErr w:type="spellStart"/>
      <w:r w:rsidRPr="002B77F3">
        <w:rPr>
          <w:color w:val="000000"/>
          <w:szCs w:val="20"/>
        </w:rPr>
        <w:t>Dutko</w:t>
      </w:r>
      <w:proofErr w:type="spellEnd"/>
      <w:r w:rsidRPr="002B77F3">
        <w:rPr>
          <w:color w:val="000000"/>
          <w:szCs w:val="20"/>
        </w:rPr>
        <w:t xml:space="preserve">, Paul </w:t>
      </w:r>
      <w:proofErr w:type="spellStart"/>
      <w:r w:rsidRPr="002B77F3">
        <w:rPr>
          <w:color w:val="000000"/>
          <w:szCs w:val="20"/>
        </w:rPr>
        <w:t>Gugliuzza</w:t>
      </w:r>
      <w:proofErr w:type="spellEnd"/>
      <w:r w:rsidRPr="002B77F3">
        <w:rPr>
          <w:color w:val="000000"/>
          <w:szCs w:val="20"/>
        </w:rPr>
        <w:t xml:space="preserve">, Gary Lawson, Oded Stein, and Janet </w:t>
      </w:r>
      <w:proofErr w:type="spellStart"/>
      <w:r w:rsidRPr="002B77F3">
        <w:rPr>
          <w:color w:val="000000"/>
          <w:szCs w:val="20"/>
        </w:rPr>
        <w:t>Freilich</w:t>
      </w:r>
      <w:proofErr w:type="spellEnd"/>
      <w:r w:rsidRPr="002B77F3">
        <w:rPr>
          <w:color w:val="000000"/>
          <w:szCs w:val="20"/>
        </w:rPr>
        <w:t xml:space="preserve"> for their support and encouragement throughout the writing and publication process.</w:t>
      </w:r>
    </w:p>
  </w:footnote>
  <w:footnote w:id="2">
    <w:p w14:paraId="2C739951"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color w:val="000000"/>
          <w:szCs w:val="20"/>
        </w:rPr>
        <w:t>See</w:t>
      </w:r>
      <w:r w:rsidRPr="002B77F3">
        <w:rPr>
          <w:i/>
          <w:iCs/>
          <w:smallCaps/>
          <w:color w:val="000000"/>
          <w:szCs w:val="20"/>
        </w:rPr>
        <w:t xml:space="preserve"> </w:t>
      </w:r>
      <w:r w:rsidRPr="002B77F3">
        <w:rPr>
          <w:smallCaps/>
          <w:color w:val="000000"/>
          <w:szCs w:val="20"/>
        </w:rPr>
        <w:t>B.M. Solomon, In the Company of Educated Women: A History of Women and Higher Education in America</w:t>
      </w:r>
      <w:r w:rsidRPr="002B77F3">
        <w:rPr>
          <w:color w:val="000000"/>
          <w:szCs w:val="20"/>
        </w:rPr>
        <w:t xml:space="preserve"> 188 (Yale Univ. Press 1985) (“[W]omen students in the 1930s rarely entered fields like engineering and the hard sciences…”); </w:t>
      </w:r>
      <w:r w:rsidRPr="002B77F3">
        <w:rPr>
          <w:i/>
          <w:iCs/>
          <w:color w:val="000000"/>
          <w:szCs w:val="20"/>
        </w:rPr>
        <w:t xml:space="preserve">see also </w:t>
      </w:r>
      <w:r w:rsidRPr="002B77F3">
        <w:rPr>
          <w:color w:val="000000"/>
          <w:szCs w:val="20"/>
        </w:rPr>
        <w:t xml:space="preserve">Caldwell </w:t>
      </w:r>
      <w:proofErr w:type="spellStart"/>
      <w:r w:rsidRPr="002B77F3">
        <w:rPr>
          <w:color w:val="000000"/>
          <w:szCs w:val="20"/>
        </w:rPr>
        <w:t>Titcomb</w:t>
      </w:r>
      <w:proofErr w:type="spellEnd"/>
      <w:r w:rsidRPr="002B77F3">
        <w:rPr>
          <w:color w:val="000000"/>
          <w:szCs w:val="20"/>
        </w:rPr>
        <w:t xml:space="preserve">, </w:t>
      </w:r>
      <w:r w:rsidRPr="002B77F3">
        <w:rPr>
          <w:i/>
          <w:color w:val="000000"/>
          <w:szCs w:val="20"/>
        </w:rPr>
        <w:t>Key Events in Black Higher Education</w:t>
      </w:r>
      <w:r w:rsidRPr="002B77F3">
        <w:rPr>
          <w:smallCaps/>
          <w:color w:val="000000"/>
          <w:szCs w:val="20"/>
        </w:rPr>
        <w:t>, J. of Blacks in Higher Ed.,</w:t>
      </w:r>
      <w:r w:rsidRPr="002B77F3">
        <w:rPr>
          <w:color w:val="000000"/>
          <w:szCs w:val="20"/>
        </w:rPr>
        <w:t xml:space="preserve"> https://www.jbhe.com/chronology/ (last visited June 18, 2021).</w:t>
      </w:r>
    </w:p>
  </w:footnote>
  <w:footnote w:id="3">
    <w:p w14:paraId="69CD7258"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 xml:space="preserve">See </w:t>
      </w:r>
      <w:r w:rsidRPr="002B77F3">
        <w:rPr>
          <w:szCs w:val="20"/>
        </w:rPr>
        <w:t xml:space="preserve">Anette I. Kahler, </w:t>
      </w:r>
      <w:r w:rsidRPr="002B77F3">
        <w:rPr>
          <w:i/>
          <w:iCs/>
          <w:color w:val="000000"/>
          <w:szCs w:val="20"/>
        </w:rPr>
        <w:t>Examining Exclusion in Woman-Inventor Patenting: A Comparison of Educational Trends and Patent Data in the Era of Computer Engineer Barbie</w:t>
      </w:r>
      <w:r w:rsidRPr="002B77F3">
        <w:rPr>
          <w:color w:val="000000"/>
          <w:szCs w:val="20"/>
        </w:rPr>
        <w:t xml:space="preserve">, 19 J. GENDER, SOC. POL’Y &amp; L. 773, 783-784 (2011); </w:t>
      </w:r>
      <w:proofErr w:type="spellStart"/>
      <w:r w:rsidRPr="002B77F3">
        <w:rPr>
          <w:color w:val="000000" w:themeColor="text1"/>
          <w:szCs w:val="20"/>
        </w:rPr>
        <w:t>Shontavia</w:t>
      </w:r>
      <w:proofErr w:type="spellEnd"/>
      <w:r w:rsidRPr="002B77F3">
        <w:rPr>
          <w:color w:val="000000" w:themeColor="text1"/>
          <w:szCs w:val="20"/>
        </w:rPr>
        <w:t xml:space="preserve"> Jackson Johnson, </w:t>
      </w:r>
      <w:r w:rsidRPr="002B77F3">
        <w:rPr>
          <w:i/>
          <w:iCs/>
          <w:color w:val="000000" w:themeColor="text1"/>
          <w:szCs w:val="20"/>
        </w:rPr>
        <w:t>The Colorblind Patent System and Black Inventors</w:t>
      </w:r>
      <w:r w:rsidRPr="002B77F3">
        <w:rPr>
          <w:color w:val="000000" w:themeColor="text1"/>
          <w:szCs w:val="20"/>
        </w:rPr>
        <w:t xml:space="preserve">, </w:t>
      </w:r>
      <w:r w:rsidRPr="002B77F3">
        <w:rPr>
          <w:smallCaps/>
          <w:color w:val="000000" w:themeColor="text1"/>
          <w:szCs w:val="20"/>
        </w:rPr>
        <w:t xml:space="preserve">Am. Bar </w:t>
      </w:r>
      <w:proofErr w:type="spellStart"/>
      <w:r w:rsidRPr="002B77F3">
        <w:rPr>
          <w:smallCaps/>
          <w:color w:val="000000" w:themeColor="text1"/>
          <w:szCs w:val="20"/>
        </w:rPr>
        <w:t>Ass’n</w:t>
      </w:r>
      <w:proofErr w:type="spellEnd"/>
      <w:r w:rsidRPr="002B77F3">
        <w:rPr>
          <w:color w:val="000000" w:themeColor="text1"/>
          <w:szCs w:val="20"/>
        </w:rPr>
        <w:t xml:space="preserve"> (Apr. 2019), https://www.americanbar.org/groups/intellectual_property_law/publications/landslide/2019-19/march-april/colorblind-patent-system-black-inventors/; </w:t>
      </w:r>
      <w:r w:rsidRPr="002B77F3">
        <w:rPr>
          <w:szCs w:val="20"/>
        </w:rPr>
        <w:t>Dred Scott v. Stanford, 60 U.S. 393, 453 (1857).</w:t>
      </w:r>
    </w:p>
  </w:footnote>
  <w:footnote w:id="4">
    <w:p w14:paraId="09A88379"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proofErr w:type="spellStart"/>
      <w:r w:rsidRPr="002B77F3">
        <w:rPr>
          <w:color w:val="000000"/>
          <w:szCs w:val="20"/>
        </w:rPr>
        <w:t>Gisbert</w:t>
      </w:r>
      <w:proofErr w:type="spellEnd"/>
      <w:r w:rsidRPr="002B77F3">
        <w:rPr>
          <w:color w:val="000000"/>
          <w:szCs w:val="20"/>
        </w:rPr>
        <w:t xml:space="preserve"> </w:t>
      </w:r>
      <w:proofErr w:type="spellStart"/>
      <w:r w:rsidRPr="002B77F3">
        <w:rPr>
          <w:color w:val="000000"/>
          <w:szCs w:val="20"/>
        </w:rPr>
        <w:t>Stoet</w:t>
      </w:r>
      <w:proofErr w:type="spellEnd"/>
      <w:r w:rsidRPr="002B77F3">
        <w:rPr>
          <w:color w:val="000000"/>
          <w:szCs w:val="20"/>
        </w:rPr>
        <w:t xml:space="preserve"> &amp; David C. Geary, </w:t>
      </w:r>
      <w:r w:rsidRPr="002B77F3">
        <w:rPr>
          <w:i/>
          <w:color w:val="000000"/>
          <w:szCs w:val="20"/>
        </w:rPr>
        <w:t>Gender Differences in the Pathways to Higher Education</w:t>
      </w:r>
      <w:r w:rsidRPr="002B77F3">
        <w:rPr>
          <w:color w:val="000000"/>
          <w:szCs w:val="20"/>
        </w:rPr>
        <w:t xml:space="preserve">, 117 </w:t>
      </w:r>
      <w:r w:rsidRPr="002B77F3">
        <w:rPr>
          <w:smallCaps/>
          <w:color w:val="000000"/>
          <w:szCs w:val="20"/>
        </w:rPr>
        <w:t>Proceedings of the Nat. Acad. of Sci. of the U.S.,</w:t>
      </w:r>
      <w:r w:rsidRPr="002B77F3">
        <w:rPr>
          <w:color w:val="000000"/>
          <w:szCs w:val="20"/>
        </w:rPr>
        <w:t xml:space="preserve"> 14073, 14073-76 (2020); Deirdre Fernandes, </w:t>
      </w:r>
      <w:r w:rsidRPr="002B77F3">
        <w:rPr>
          <w:i/>
          <w:color w:val="000000"/>
          <w:szCs w:val="20"/>
        </w:rPr>
        <w:t>The Majority of Harvard’s Incoming Class is Nonwhite</w:t>
      </w:r>
      <w:r w:rsidRPr="002B77F3">
        <w:rPr>
          <w:color w:val="000000"/>
          <w:szCs w:val="20"/>
        </w:rPr>
        <w:t xml:space="preserve">, </w:t>
      </w:r>
      <w:r w:rsidRPr="002B77F3">
        <w:rPr>
          <w:smallCaps/>
          <w:color w:val="000000"/>
          <w:szCs w:val="20"/>
        </w:rPr>
        <w:t>Boston Globe</w:t>
      </w:r>
      <w:r w:rsidRPr="002B77F3">
        <w:rPr>
          <w:color w:val="000000"/>
          <w:szCs w:val="20"/>
        </w:rPr>
        <w:t xml:space="preserve"> (August 2, 2017, 8:26 PM), https://www.bostonglobe.com/metro/2017/08/02/harvard-incoming-class-majority-nonwhite/5yOoqrsQ4SePRRNFemuQ2M/story.html.</w:t>
      </w:r>
    </w:p>
  </w:footnote>
  <w:footnote w:id="5">
    <w:p w14:paraId="20C862D8"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color w:val="000000"/>
          <w:szCs w:val="20"/>
        </w:rPr>
        <w:t>HBS Implements New Programs to Expand Reach to Women and Minority Students</w:t>
      </w:r>
      <w:r w:rsidRPr="002B77F3">
        <w:rPr>
          <w:color w:val="000000"/>
          <w:szCs w:val="20"/>
        </w:rPr>
        <w:t xml:space="preserve">, </w:t>
      </w:r>
      <w:r w:rsidRPr="002B77F3">
        <w:rPr>
          <w:smallCaps/>
          <w:color w:val="000000"/>
          <w:szCs w:val="20"/>
        </w:rPr>
        <w:t>Harv. Office for Diversity, Inclusion &amp; Belonging,</w:t>
      </w:r>
      <w:r w:rsidRPr="002B77F3">
        <w:rPr>
          <w:color w:val="000000"/>
          <w:szCs w:val="20"/>
        </w:rPr>
        <w:t xml:space="preserve"> https://dib.harvard.edu/hbs-implements-new-programs-expand-reach-women-and-minority-students (last visited Jun. 18, 2021).</w:t>
      </w:r>
    </w:p>
  </w:footnote>
  <w:footnote w:id="6">
    <w:p w14:paraId="4284C08D"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color w:val="000000"/>
          <w:szCs w:val="20"/>
        </w:rPr>
        <w:t>Advancing Diversity and Inclusion in Higher Education</w:t>
      </w:r>
      <w:r w:rsidRPr="002B77F3">
        <w:rPr>
          <w:color w:val="000000"/>
          <w:szCs w:val="20"/>
        </w:rPr>
        <w:t xml:space="preserve">, </w:t>
      </w:r>
      <w:r w:rsidRPr="002B77F3">
        <w:rPr>
          <w:smallCaps/>
          <w:color w:val="000000"/>
          <w:szCs w:val="20"/>
        </w:rPr>
        <w:t>U.S. Dept. of Ed.</w:t>
      </w:r>
      <w:r w:rsidRPr="002B77F3">
        <w:rPr>
          <w:color w:val="000000"/>
          <w:szCs w:val="20"/>
        </w:rPr>
        <w:t xml:space="preserve"> 3 (Nov. 2016). </w:t>
      </w:r>
    </w:p>
  </w:footnote>
  <w:footnote w:id="7">
    <w:p w14:paraId="79DBB105" w14:textId="77777777" w:rsidR="00313877" w:rsidRPr="002B77F3" w:rsidRDefault="00313877" w:rsidP="00313877">
      <w:pPr>
        <w:pStyle w:val="FootnoteText"/>
        <w:rPr>
          <w:color w:val="000000"/>
          <w:szCs w:val="20"/>
        </w:rPr>
      </w:pPr>
      <w:r w:rsidRPr="002B77F3">
        <w:rPr>
          <w:rStyle w:val="FootnoteReference"/>
          <w:szCs w:val="20"/>
        </w:rPr>
        <w:footnoteRef/>
      </w:r>
      <w:r w:rsidRPr="002B77F3">
        <w:rPr>
          <w:szCs w:val="20"/>
        </w:rPr>
        <w:t xml:space="preserve"> </w:t>
      </w:r>
      <w:r w:rsidRPr="002B77F3">
        <w:rPr>
          <w:i/>
          <w:iCs/>
          <w:color w:val="000000"/>
          <w:szCs w:val="20"/>
        </w:rPr>
        <w:t>See, e.g., Lagging in STEM Credentials,</w:t>
      </w:r>
      <w:r w:rsidRPr="002B77F3">
        <w:rPr>
          <w:color w:val="000000"/>
          <w:szCs w:val="20"/>
        </w:rPr>
        <w:t xml:space="preserve"> 7 </w:t>
      </w:r>
      <w:r w:rsidRPr="002B77F3">
        <w:rPr>
          <w:smallCaps/>
          <w:color w:val="000000"/>
          <w:szCs w:val="20"/>
        </w:rPr>
        <w:t>Data Points</w:t>
      </w:r>
      <w:r w:rsidRPr="002B77F3">
        <w:rPr>
          <w:color w:val="000000"/>
          <w:szCs w:val="20"/>
        </w:rPr>
        <w:t xml:space="preserve"> 16 (Sept. 2019); Cary Funk &amp; Kim Parker, </w:t>
      </w:r>
      <w:r w:rsidRPr="002B77F3">
        <w:rPr>
          <w:i/>
          <w:iCs/>
          <w:color w:val="000000"/>
          <w:szCs w:val="20"/>
        </w:rPr>
        <w:t>Blacks in STEM Jobs are Especially Concerned About Diversity and Discrimination in the Workplace</w:t>
      </w:r>
      <w:r w:rsidRPr="002B77F3">
        <w:rPr>
          <w:color w:val="000000"/>
          <w:szCs w:val="20"/>
        </w:rPr>
        <w:t xml:space="preserve">, </w:t>
      </w:r>
      <w:r w:rsidRPr="002B77F3">
        <w:rPr>
          <w:smallCaps/>
          <w:color w:val="000000"/>
          <w:szCs w:val="20"/>
        </w:rPr>
        <w:t>Pew Research Center</w:t>
      </w:r>
      <w:r w:rsidRPr="002B77F3">
        <w:rPr>
          <w:color w:val="000000"/>
          <w:szCs w:val="20"/>
        </w:rPr>
        <w:t xml:space="preserve"> (Jan. 9, 2018), </w:t>
      </w:r>
    </w:p>
    <w:p w14:paraId="7C22F7D0" w14:textId="77777777" w:rsidR="00313877" w:rsidRPr="002B77F3" w:rsidRDefault="00313877" w:rsidP="00313877">
      <w:pPr>
        <w:pStyle w:val="FootnoteText"/>
        <w:rPr>
          <w:szCs w:val="20"/>
        </w:rPr>
      </w:pPr>
      <w:r w:rsidRPr="002B77F3">
        <w:rPr>
          <w:color w:val="000000"/>
          <w:szCs w:val="20"/>
        </w:rPr>
        <w:t>https://www.pewresearch.org/social-trends/2018/01/09/blacks-in-stem-jobs-are-</w:t>
      </w:r>
      <w:r w:rsidRPr="002B77F3">
        <w:rPr>
          <w:szCs w:val="20"/>
        </w:rPr>
        <w:t>especially</w:t>
      </w:r>
      <w:r w:rsidRPr="002B77F3">
        <w:rPr>
          <w:color w:val="000000"/>
          <w:szCs w:val="20"/>
        </w:rPr>
        <w:t xml:space="preserve">-concerned-about-diversity-and-discrimination-in-the-workplace/; </w:t>
      </w:r>
      <w:r w:rsidRPr="002B77F3">
        <w:rPr>
          <w:i/>
          <w:iCs/>
          <w:color w:val="000000"/>
          <w:szCs w:val="20"/>
        </w:rPr>
        <w:t xml:space="preserve">The Current State of STEM Education for American Indian and Alaska Native Communities, </w:t>
      </w:r>
      <w:r w:rsidRPr="002B77F3">
        <w:rPr>
          <w:smallCaps/>
          <w:color w:val="000000"/>
          <w:szCs w:val="20"/>
        </w:rPr>
        <w:t xml:space="preserve">Sandia National Laboratories </w:t>
      </w:r>
      <w:r w:rsidRPr="002B77F3">
        <w:rPr>
          <w:color w:val="000000"/>
          <w:szCs w:val="20"/>
        </w:rPr>
        <w:t>https://www.energy.gov/sites/prod/files/2018/02/f48/begay-stem-education.pdf, (last visited June 28, 2021).</w:t>
      </w:r>
    </w:p>
  </w:footnote>
  <w:footnote w:id="8">
    <w:p w14:paraId="6489CF16"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Paul H. Barber, et al., </w:t>
      </w:r>
      <w:r w:rsidRPr="002B77F3">
        <w:rPr>
          <w:i/>
          <w:iCs/>
          <w:color w:val="000000"/>
          <w:szCs w:val="20"/>
        </w:rPr>
        <w:t>Systemic Racism in Higher Education</w:t>
      </w:r>
      <w:r w:rsidRPr="002B77F3">
        <w:rPr>
          <w:color w:val="000000"/>
          <w:szCs w:val="20"/>
        </w:rPr>
        <w:t xml:space="preserve">, 369 </w:t>
      </w:r>
      <w:r w:rsidRPr="002B77F3">
        <w:rPr>
          <w:smallCaps/>
          <w:color w:val="000000"/>
          <w:szCs w:val="20"/>
        </w:rPr>
        <w:t>Science</w:t>
      </w:r>
      <w:r w:rsidRPr="002B77F3">
        <w:rPr>
          <w:color w:val="000000"/>
          <w:szCs w:val="20"/>
        </w:rPr>
        <w:t xml:space="preserve"> 1440, 1441 (2020).</w:t>
      </w:r>
    </w:p>
  </w:footnote>
  <w:footnote w:id="9">
    <w:p w14:paraId="15DA67D2"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color w:val="000000"/>
          <w:szCs w:val="20"/>
        </w:rPr>
        <w:t>See</w:t>
      </w:r>
      <w:r w:rsidRPr="002B77F3">
        <w:rPr>
          <w:color w:val="000000"/>
          <w:szCs w:val="20"/>
        </w:rPr>
        <w:t xml:space="preserve"> Colleen Flaherty, </w:t>
      </w:r>
      <w:r w:rsidRPr="002B77F3">
        <w:rPr>
          <w:i/>
          <w:iCs/>
          <w:color w:val="000000"/>
          <w:szCs w:val="20"/>
        </w:rPr>
        <w:t>COVID-19: A Moment for Women in STEM?</w:t>
      </w:r>
      <w:r w:rsidRPr="002B77F3">
        <w:rPr>
          <w:color w:val="000000"/>
          <w:szCs w:val="20"/>
        </w:rPr>
        <w:t xml:space="preserve">, </w:t>
      </w:r>
      <w:r w:rsidRPr="002B77F3">
        <w:rPr>
          <w:smallCaps/>
          <w:color w:val="000000"/>
          <w:szCs w:val="20"/>
        </w:rPr>
        <w:t>Inside Higher Ed</w:t>
      </w:r>
      <w:r w:rsidRPr="002B77F3">
        <w:rPr>
          <w:color w:val="000000"/>
          <w:szCs w:val="20"/>
        </w:rPr>
        <w:t xml:space="preserve"> (March 10, 2021), https://www.insidehighered.com/news/2021/03/10/covid-19-moment-women-stem (“[B]</w:t>
      </w:r>
      <w:proofErr w:type="spellStart"/>
      <w:r w:rsidRPr="002B77F3">
        <w:rPr>
          <w:color w:val="000000"/>
          <w:szCs w:val="20"/>
        </w:rPr>
        <w:t>udget</w:t>
      </w:r>
      <w:proofErr w:type="spellEnd"/>
      <w:r w:rsidRPr="002B77F3">
        <w:rPr>
          <w:color w:val="000000"/>
          <w:szCs w:val="20"/>
        </w:rPr>
        <w:t xml:space="preserve"> cuts made by many colleges and universities . . . greatly affected contingent and non-tenured faculty members—positions disproportionately occupied by women and People of Color. Along with these potential negative effects, the COVID-19 pandemic may be catalyzing changes that could portend a better future for women in academic STEMM.”); Lilah Burke, </w:t>
      </w:r>
      <w:r w:rsidRPr="002B77F3">
        <w:rPr>
          <w:i/>
          <w:iCs/>
          <w:color w:val="000000"/>
          <w:szCs w:val="20"/>
        </w:rPr>
        <w:t>#ShutDownSTEM</w:t>
      </w:r>
      <w:r w:rsidRPr="002B77F3">
        <w:rPr>
          <w:color w:val="000000"/>
          <w:szCs w:val="20"/>
        </w:rPr>
        <w:t xml:space="preserve">, </w:t>
      </w:r>
      <w:r w:rsidRPr="002B77F3">
        <w:rPr>
          <w:smallCaps/>
          <w:color w:val="000000"/>
          <w:szCs w:val="20"/>
        </w:rPr>
        <w:t>Inside Higher Ed</w:t>
      </w:r>
      <w:r w:rsidRPr="002B77F3">
        <w:rPr>
          <w:color w:val="000000"/>
          <w:szCs w:val="20"/>
        </w:rPr>
        <w:t xml:space="preserve"> (June 11, 2020), https://www.insidehighered.com/news/2020/06/11/scientists-strike-black-lives-more-inclusive-academia.</w:t>
      </w:r>
    </w:p>
  </w:footnote>
  <w:footnote w:id="10">
    <w:p w14:paraId="76CD9B2F" w14:textId="77777777" w:rsidR="00313877" w:rsidRPr="002B77F3" w:rsidRDefault="00313877" w:rsidP="00313877">
      <w:pPr>
        <w:pStyle w:val="FootnoteText"/>
        <w:rPr>
          <w:color w:val="000000"/>
          <w:szCs w:val="20"/>
        </w:rPr>
      </w:pPr>
      <w:r w:rsidRPr="002B77F3">
        <w:rPr>
          <w:rStyle w:val="FootnoteReference"/>
          <w:szCs w:val="20"/>
        </w:rPr>
        <w:footnoteRef/>
      </w:r>
      <w:r w:rsidRPr="002B77F3">
        <w:rPr>
          <w:szCs w:val="20"/>
        </w:rPr>
        <w:t xml:space="preserve"> I acknowledge that gender does not fall on a strict binary and race does not fall into easily distinguished categories.  I selected the categories for gender and race given the population data available at the time of this article.  I selected analytical methods similar or identical to research methods used by peers to identify race and gender disparities.  I welcome critique and suggestions for techniques for quantifying race and gender disparities that better account for the fluid nature of gender and race. </w:t>
      </w:r>
      <w:r w:rsidRPr="002B77F3">
        <w:rPr>
          <w:color w:val="000000"/>
          <w:szCs w:val="20"/>
        </w:rPr>
        <w:t xml:space="preserve">Adams Nager, et al., </w:t>
      </w:r>
      <w:r w:rsidRPr="002B77F3">
        <w:rPr>
          <w:i/>
          <w:iCs/>
          <w:color w:val="000000"/>
          <w:szCs w:val="20"/>
        </w:rPr>
        <w:t>The Demographics of Innovation in the United States</w:t>
      </w:r>
      <w:r w:rsidRPr="002B77F3">
        <w:rPr>
          <w:color w:val="000000"/>
          <w:szCs w:val="20"/>
        </w:rPr>
        <w:t xml:space="preserve">, </w:t>
      </w:r>
      <w:r w:rsidRPr="002B77F3">
        <w:rPr>
          <w:smallCaps/>
          <w:color w:val="000000"/>
          <w:szCs w:val="20"/>
        </w:rPr>
        <w:t>Information Technology &amp; Innovation Foundation</w:t>
      </w:r>
      <w:r w:rsidRPr="002B77F3">
        <w:rPr>
          <w:color w:val="000000"/>
          <w:szCs w:val="20"/>
        </w:rPr>
        <w:t xml:space="preserve"> (Feb. 2006), </w:t>
      </w:r>
      <w:r w:rsidRPr="002B77F3">
        <w:rPr>
          <w:i/>
          <w:iCs/>
          <w:color w:val="000000"/>
          <w:szCs w:val="20"/>
        </w:rPr>
        <w:t>available at</w:t>
      </w:r>
      <w:r w:rsidRPr="002B77F3">
        <w:rPr>
          <w:color w:val="000000"/>
          <w:szCs w:val="20"/>
        </w:rPr>
        <w:t xml:space="preserve"> </w:t>
      </w:r>
      <w:r w:rsidRPr="002B77F3">
        <w:rPr>
          <w:szCs w:val="20"/>
        </w:rPr>
        <w:t xml:space="preserve">https://www2.itif.org/2016-demographics-of-innovation.pdf (quantifying the overall race representation on patents compared to the United States population); </w:t>
      </w:r>
      <w:r w:rsidRPr="002B77F3">
        <w:rPr>
          <w:color w:val="000000"/>
          <w:szCs w:val="20"/>
        </w:rPr>
        <w:t xml:space="preserve">Inmaculada de Melo-Martin, </w:t>
      </w:r>
      <w:r w:rsidRPr="002B77F3">
        <w:rPr>
          <w:i/>
          <w:color w:val="000000"/>
          <w:szCs w:val="20"/>
        </w:rPr>
        <w:t>Patenting and the Gender Gap: Should Women be Encouraged to Patent More?</w:t>
      </w:r>
      <w:r w:rsidRPr="002B77F3">
        <w:rPr>
          <w:color w:val="000000"/>
          <w:szCs w:val="20"/>
        </w:rPr>
        <w:t xml:space="preserve">, 19 </w:t>
      </w:r>
      <w:r w:rsidRPr="002B77F3">
        <w:rPr>
          <w:smallCaps/>
          <w:color w:val="000000"/>
          <w:szCs w:val="20"/>
        </w:rPr>
        <w:t>Science and Engineering Ethics 491</w:t>
      </w:r>
      <w:r w:rsidRPr="002B77F3">
        <w:rPr>
          <w:color w:val="000000"/>
          <w:szCs w:val="20"/>
        </w:rPr>
        <w:t xml:space="preserve"> (2013</w:t>
      </w:r>
      <w:r w:rsidRPr="002B77F3">
        <w:rPr>
          <w:smallCaps/>
          <w:color w:val="000000"/>
          <w:szCs w:val="20"/>
        </w:rPr>
        <w:t>) (</w:t>
      </w:r>
      <w:r w:rsidRPr="002B77F3">
        <w:rPr>
          <w:szCs w:val="20"/>
        </w:rPr>
        <w:t>discussing overall patent representation for women).</w:t>
      </w:r>
    </w:p>
  </w:footnote>
  <w:footnote w:id="11">
    <w:p w14:paraId="48C7473F" w14:textId="77777777" w:rsidR="00313877" w:rsidRPr="002B77F3" w:rsidRDefault="00313877" w:rsidP="00313877">
      <w:pPr>
        <w:widowControl w:val="0"/>
        <w:pBdr>
          <w:top w:val="nil"/>
          <w:left w:val="nil"/>
          <w:bottom w:val="nil"/>
          <w:right w:val="nil"/>
          <w:between w:val="nil"/>
        </w:pBdr>
        <w:rPr>
          <w:color w:val="000000"/>
          <w:sz w:val="20"/>
          <w:szCs w:val="20"/>
        </w:rPr>
      </w:pPr>
      <w:r w:rsidRPr="002B77F3">
        <w:rPr>
          <w:rStyle w:val="FootnoteReference"/>
          <w:sz w:val="20"/>
          <w:szCs w:val="20"/>
        </w:rPr>
        <w:footnoteRef/>
      </w:r>
      <w:r w:rsidRPr="002B77F3">
        <w:rPr>
          <w:sz w:val="20"/>
          <w:szCs w:val="20"/>
        </w:rPr>
        <w:t xml:space="preserve"> Bronwyn H. Hall, et al., </w:t>
      </w:r>
      <w:r w:rsidRPr="002B77F3">
        <w:rPr>
          <w:i/>
          <w:iCs/>
          <w:sz w:val="20"/>
          <w:szCs w:val="20"/>
        </w:rPr>
        <w:t>The Market Value of Patents and R&amp;D: Evidence from European Firms</w:t>
      </w:r>
      <w:r w:rsidRPr="002B77F3">
        <w:rPr>
          <w:sz w:val="20"/>
          <w:szCs w:val="20"/>
        </w:rPr>
        <w:t xml:space="preserve">, 2007 </w:t>
      </w:r>
      <w:r w:rsidRPr="002B77F3">
        <w:rPr>
          <w:smallCaps/>
          <w:sz w:val="20"/>
          <w:szCs w:val="20"/>
        </w:rPr>
        <w:t>Acad. Mgmt.</w:t>
      </w:r>
      <w:r w:rsidRPr="002B77F3">
        <w:rPr>
          <w:sz w:val="20"/>
          <w:szCs w:val="20"/>
        </w:rPr>
        <w:t xml:space="preserve"> 1, 6 (</w:t>
      </w:r>
      <w:r w:rsidRPr="002B77F3">
        <w:rPr>
          <w:color w:val="000000"/>
          <w:sz w:val="20"/>
          <w:szCs w:val="20"/>
        </w:rPr>
        <w:t xml:space="preserve">2017), </w:t>
      </w:r>
      <w:r w:rsidRPr="002B77F3">
        <w:rPr>
          <w:sz w:val="20"/>
          <w:szCs w:val="20"/>
        </w:rPr>
        <w:t>https://journals.aom.org/doi/abs/10.5465/AMBPP.2007.26530853</w:t>
      </w:r>
      <w:r w:rsidRPr="002B77F3">
        <w:rPr>
          <w:color w:val="000000"/>
          <w:sz w:val="20"/>
          <w:szCs w:val="20"/>
        </w:rPr>
        <w:t xml:space="preserve">. </w:t>
      </w:r>
    </w:p>
  </w:footnote>
  <w:footnote w:id="12">
    <w:p w14:paraId="20050864"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 xml:space="preserve">See </w:t>
      </w:r>
      <w:r w:rsidRPr="002B77F3">
        <w:rPr>
          <w:szCs w:val="20"/>
        </w:rPr>
        <w:t xml:space="preserve">Shelby R. Buckman, et al., </w:t>
      </w:r>
      <w:r w:rsidRPr="002B77F3">
        <w:rPr>
          <w:i/>
          <w:iCs/>
          <w:szCs w:val="20"/>
        </w:rPr>
        <w:t>The Economic Gains from Equity</w:t>
      </w:r>
      <w:r w:rsidRPr="002B77F3">
        <w:rPr>
          <w:szCs w:val="20"/>
        </w:rPr>
        <w:t xml:space="preserve"> 17 (January 19, 2021) (showing that race and gender disparities in STEM cost the United States economy 0.94 trillion dollars in 2019).</w:t>
      </w:r>
    </w:p>
  </w:footnote>
  <w:footnote w:id="13">
    <w:p w14:paraId="7C1FA942"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According to my findings herein, male students and staff at research universities are 7.17 times more likely than their female peers to be named patent inventors.</w:t>
      </w:r>
    </w:p>
  </w:footnote>
  <w:footnote w:id="14">
    <w:p w14:paraId="59882485" w14:textId="32EF4CFC" w:rsidR="008538A8" w:rsidRDefault="008538A8">
      <w:pPr>
        <w:pStyle w:val="FootnoteText"/>
      </w:pPr>
      <w:r>
        <w:rPr>
          <w:rStyle w:val="FootnoteReference"/>
        </w:rPr>
        <w:footnoteRef/>
      </w:r>
      <w:r>
        <w:t xml:space="preserve"> According to my findings herein, at </w:t>
      </w:r>
      <w:r w:rsidR="00781309">
        <w:t xml:space="preserve">research universities, </w:t>
      </w:r>
      <w:r w:rsidR="00781309" w:rsidRPr="00AA6C3C">
        <w:rPr>
          <w:color w:val="000000"/>
        </w:rPr>
        <w:t>when considering the representation o</w:t>
      </w:r>
      <w:r w:rsidR="00781309">
        <w:rPr>
          <w:color w:val="000000"/>
        </w:rPr>
        <w:t>f</w:t>
      </w:r>
      <w:r w:rsidR="00781309" w:rsidRPr="00AA6C3C">
        <w:rPr>
          <w:color w:val="000000"/>
        </w:rPr>
        <w:t xml:space="preserve"> </w:t>
      </w:r>
      <w:r w:rsidR="00781309">
        <w:rPr>
          <w:color w:val="000000"/>
        </w:rPr>
        <w:t xml:space="preserve">STEM </w:t>
      </w:r>
      <w:r w:rsidR="00781309" w:rsidRPr="00AA6C3C">
        <w:rPr>
          <w:color w:val="000000"/>
        </w:rPr>
        <w:t>staff, white</w:t>
      </w:r>
      <w:r w:rsidR="00781309">
        <w:rPr>
          <w:color w:val="000000"/>
        </w:rPr>
        <w:t xml:space="preserve"> STEM</w:t>
      </w:r>
      <w:r w:rsidR="00781309" w:rsidRPr="00AA6C3C">
        <w:rPr>
          <w:color w:val="000000"/>
        </w:rPr>
        <w:t xml:space="preserve"> staff </w:t>
      </w:r>
      <w:r w:rsidR="00781309">
        <w:rPr>
          <w:color w:val="000000"/>
        </w:rPr>
        <w:t>are</w:t>
      </w:r>
      <w:r w:rsidR="00781309" w:rsidRPr="00AA6C3C">
        <w:rPr>
          <w:color w:val="000000"/>
        </w:rPr>
        <w:t xml:space="preserve"> patent inventors at a rate that is </w:t>
      </w:r>
      <w:r w:rsidR="00781309">
        <w:rPr>
          <w:color w:val="000000"/>
        </w:rPr>
        <w:t>18.8</w:t>
      </w:r>
      <w:r w:rsidR="00781309" w:rsidRPr="00AA6C3C">
        <w:rPr>
          <w:color w:val="000000"/>
        </w:rPr>
        <w:t xml:space="preserve"> times higher than </w:t>
      </w:r>
      <w:r w:rsidR="00781309">
        <w:rPr>
          <w:color w:val="000000"/>
        </w:rPr>
        <w:t>Black STEM</w:t>
      </w:r>
      <w:r w:rsidR="00781309" w:rsidRPr="00AA6C3C">
        <w:rPr>
          <w:color w:val="000000"/>
        </w:rPr>
        <w:t xml:space="preserve"> staff </w:t>
      </w:r>
      <w:r w:rsidR="00781309">
        <w:rPr>
          <w:color w:val="000000"/>
        </w:rPr>
        <w:t>and 26.9 times higher than Hispanic STEM staff</w:t>
      </w:r>
      <w:r w:rsidR="00781309" w:rsidRPr="00AA6C3C">
        <w:rPr>
          <w:color w:val="000000"/>
        </w:rPr>
        <w:t>.</w:t>
      </w:r>
    </w:p>
  </w:footnote>
  <w:footnote w:id="15">
    <w:p w14:paraId="65AD4D5F" w14:textId="7692C2D8"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According to my findings herein, </w:t>
      </w:r>
      <w:r w:rsidRPr="002B77F3">
        <w:rPr>
          <w:color w:val="000000"/>
          <w:szCs w:val="20"/>
        </w:rPr>
        <w:t xml:space="preserve">at Ivy League universities, Black professors made up 4.2% of the total professor population in 2001 and 4.0% of the total STEM professor population in 2015, representing a decrease in Black professor representation of 4.77% over the fifteen-year period of the data set. Other </w:t>
      </w:r>
      <w:r w:rsidR="001D3424" w:rsidRPr="002B77F3">
        <w:rPr>
          <w:color w:val="000000"/>
          <w:szCs w:val="20"/>
        </w:rPr>
        <w:t>high-ranking</w:t>
      </w:r>
      <w:r w:rsidRPr="002B77F3">
        <w:rPr>
          <w:color w:val="000000"/>
          <w:szCs w:val="20"/>
        </w:rPr>
        <w:t xml:space="preserve"> schools had a decrease in Black professor representation of 10.09% in the same time period.</w:t>
      </w:r>
    </w:p>
  </w:footnote>
  <w:footnote w:id="16">
    <w:p w14:paraId="063EF408" w14:textId="77777777" w:rsidR="00313877" w:rsidRPr="002B77F3" w:rsidRDefault="00313877" w:rsidP="00313877">
      <w:pPr>
        <w:widowControl w:val="0"/>
        <w:pBdr>
          <w:top w:val="nil"/>
          <w:left w:val="nil"/>
          <w:bottom w:val="nil"/>
          <w:right w:val="nil"/>
          <w:between w:val="nil"/>
        </w:pBdr>
        <w:jc w:val="both"/>
        <w:rPr>
          <w:sz w:val="20"/>
          <w:szCs w:val="20"/>
        </w:rPr>
      </w:pPr>
      <w:r w:rsidRPr="002B77F3">
        <w:rPr>
          <w:rStyle w:val="FootnoteReference"/>
          <w:sz w:val="20"/>
          <w:szCs w:val="20"/>
        </w:rPr>
        <w:footnoteRef/>
      </w:r>
      <w:r w:rsidRPr="002B77F3">
        <w:rPr>
          <w:sz w:val="20"/>
          <w:szCs w:val="20"/>
        </w:rPr>
        <w:t xml:space="preserve"> </w:t>
      </w:r>
      <w:r w:rsidRPr="002B77F3">
        <w:rPr>
          <w:color w:val="000000"/>
          <w:sz w:val="20"/>
          <w:szCs w:val="20"/>
        </w:rPr>
        <w:t xml:space="preserve">Robert P. Merges, </w:t>
      </w:r>
      <w:r w:rsidRPr="002B77F3">
        <w:rPr>
          <w:i/>
          <w:iCs/>
          <w:color w:val="000000"/>
          <w:sz w:val="20"/>
          <w:szCs w:val="20"/>
        </w:rPr>
        <w:t>The Hamiltonian Origins of the U.S. Patent System, and Why They Matter Today</w:t>
      </w:r>
      <w:r w:rsidRPr="002B77F3">
        <w:rPr>
          <w:color w:val="000000"/>
          <w:sz w:val="20"/>
          <w:szCs w:val="20"/>
        </w:rPr>
        <w:t xml:space="preserve">, 104 </w:t>
      </w:r>
      <w:r w:rsidRPr="002B77F3">
        <w:rPr>
          <w:smallCaps/>
          <w:color w:val="000000"/>
          <w:sz w:val="20"/>
          <w:szCs w:val="20"/>
        </w:rPr>
        <w:t xml:space="preserve">Iowa L. Rev 2559, </w:t>
      </w:r>
      <w:r w:rsidRPr="002B77F3">
        <w:rPr>
          <w:color w:val="000000" w:themeColor="text1"/>
          <w:sz w:val="20"/>
          <w:szCs w:val="20"/>
        </w:rPr>
        <w:t>2590 (July 1, 2019).</w:t>
      </w:r>
    </w:p>
  </w:footnote>
  <w:footnote w:id="17">
    <w:p w14:paraId="38248BF5" w14:textId="77777777" w:rsidR="00313877" w:rsidRPr="002B77F3" w:rsidRDefault="00313877" w:rsidP="00313877">
      <w:pPr>
        <w:widowControl w:val="0"/>
        <w:pBdr>
          <w:top w:val="nil"/>
          <w:left w:val="nil"/>
          <w:bottom w:val="nil"/>
          <w:right w:val="nil"/>
          <w:between w:val="nil"/>
        </w:pBdr>
        <w:rPr>
          <w:sz w:val="20"/>
          <w:szCs w:val="20"/>
        </w:rPr>
      </w:pPr>
      <w:r w:rsidRPr="002B77F3">
        <w:rPr>
          <w:rStyle w:val="FootnoteReference"/>
          <w:sz w:val="20"/>
          <w:szCs w:val="20"/>
        </w:rPr>
        <w:footnoteRef/>
      </w:r>
      <w:r w:rsidRPr="002B77F3">
        <w:rPr>
          <w:sz w:val="20"/>
          <w:szCs w:val="20"/>
        </w:rPr>
        <w:t xml:space="preserve"> </w:t>
      </w:r>
      <w:bookmarkStart w:id="3" w:name="_Hlk76106334"/>
      <w:r w:rsidRPr="002B77F3">
        <w:rPr>
          <w:i/>
          <w:iCs/>
          <w:color w:val="000000" w:themeColor="text1"/>
          <w:sz w:val="20"/>
          <w:szCs w:val="20"/>
        </w:rPr>
        <w:t>10 Facts About 18th Century Patents</w:t>
      </w:r>
      <w:r w:rsidRPr="002B77F3">
        <w:rPr>
          <w:color w:val="000000" w:themeColor="text1"/>
          <w:sz w:val="20"/>
          <w:szCs w:val="20"/>
        </w:rPr>
        <w:t xml:space="preserve">, </w:t>
      </w:r>
      <w:r w:rsidRPr="002B77F3">
        <w:rPr>
          <w:smallCaps/>
          <w:color w:val="000000" w:themeColor="text1"/>
          <w:sz w:val="20"/>
          <w:szCs w:val="20"/>
        </w:rPr>
        <w:t>Mount Vernon,</w:t>
      </w:r>
      <w:r w:rsidRPr="002B77F3">
        <w:rPr>
          <w:color w:val="000000" w:themeColor="text1"/>
          <w:sz w:val="20"/>
          <w:szCs w:val="20"/>
        </w:rPr>
        <w:t xml:space="preserve"> https://www.mountvernon.org/george-washington/the-first-president/patents/ (last visited June 28, 2021) (“So important that part of Article 1 of the Constitution provided Congress with the power to create a method of granting patents.</w:t>
      </w:r>
      <w:hyperlink r:id="rId1" w:anchor="callout-9">
        <w:r w:rsidRPr="002B77F3">
          <w:rPr>
            <w:color w:val="000000" w:themeColor="text1"/>
            <w:sz w:val="20"/>
            <w:szCs w:val="20"/>
          </w:rPr>
          <w:t>1</w:t>
        </w:r>
      </w:hyperlink>
      <w:r w:rsidRPr="002B77F3">
        <w:rPr>
          <w:color w:val="000000" w:themeColor="text1"/>
          <w:sz w:val="20"/>
          <w:szCs w:val="20"/>
        </w:rPr>
        <w:t> Washington also saw the importance of creating a patent system. On January 8, 1790, during his first State of the Union, he called on Congress to establish a system.“); Patent Act of 1793, Ch. 11, 1 Stat. 318–323 (February 21, 1793) (invalidated by Patent Act of 1836); s</w:t>
      </w:r>
      <w:r w:rsidRPr="002B77F3">
        <w:rPr>
          <w:i/>
          <w:iCs/>
          <w:color w:val="000000" w:themeColor="text1"/>
          <w:sz w:val="20"/>
          <w:szCs w:val="20"/>
        </w:rPr>
        <w:t>ee also</w:t>
      </w:r>
      <w:r w:rsidRPr="002B77F3">
        <w:rPr>
          <w:color w:val="000000" w:themeColor="text1"/>
          <w:sz w:val="20"/>
          <w:szCs w:val="20"/>
        </w:rPr>
        <w:t xml:space="preserve"> 35 U.S.C. § 101 (2012).</w:t>
      </w:r>
      <w:bookmarkEnd w:id="3"/>
    </w:p>
  </w:footnote>
  <w:footnote w:id="18">
    <w:p w14:paraId="6D1A008E" w14:textId="05D90BCE" w:rsidR="00313877" w:rsidRPr="002B77F3" w:rsidRDefault="00313877" w:rsidP="00313877">
      <w:pPr>
        <w:widowControl w:val="0"/>
        <w:pBdr>
          <w:top w:val="nil"/>
          <w:left w:val="nil"/>
          <w:bottom w:val="nil"/>
          <w:right w:val="nil"/>
          <w:between w:val="nil"/>
        </w:pBdr>
        <w:jc w:val="both"/>
        <w:rPr>
          <w:sz w:val="20"/>
          <w:szCs w:val="20"/>
        </w:rPr>
      </w:pPr>
      <w:r w:rsidRPr="002B77F3">
        <w:rPr>
          <w:rStyle w:val="FootnoteReference"/>
          <w:sz w:val="20"/>
          <w:szCs w:val="20"/>
        </w:rPr>
        <w:footnoteRef/>
      </w:r>
      <w:r w:rsidRPr="002B77F3">
        <w:rPr>
          <w:sz w:val="20"/>
          <w:szCs w:val="20"/>
        </w:rPr>
        <w:t xml:space="preserve"> </w:t>
      </w:r>
      <w:r w:rsidRPr="002B77F3">
        <w:rPr>
          <w:i/>
          <w:color w:val="000000"/>
          <w:sz w:val="20"/>
          <w:szCs w:val="20"/>
        </w:rPr>
        <w:t xml:space="preserve">See </w:t>
      </w:r>
      <w:r w:rsidRPr="002B77F3">
        <w:rPr>
          <w:color w:val="000000"/>
          <w:sz w:val="20"/>
          <w:szCs w:val="20"/>
        </w:rPr>
        <w:t>35 U.S.C. § 154(d)(1)(A)(</w:t>
      </w:r>
      <w:proofErr w:type="spellStart"/>
      <w:r w:rsidRPr="002B77F3">
        <w:rPr>
          <w:color w:val="000000"/>
          <w:sz w:val="20"/>
          <w:szCs w:val="20"/>
        </w:rPr>
        <w:t>i</w:t>
      </w:r>
      <w:proofErr w:type="spellEnd"/>
      <w:r w:rsidRPr="002B77F3">
        <w:rPr>
          <w:color w:val="000000"/>
          <w:sz w:val="20"/>
          <w:szCs w:val="20"/>
        </w:rPr>
        <w:t>) (2020) (</w:t>
      </w:r>
      <w:r w:rsidR="005E2D0F">
        <w:rPr>
          <w:color w:val="000000"/>
          <w:sz w:val="20"/>
          <w:szCs w:val="20"/>
        </w:rPr>
        <w:t>p</w:t>
      </w:r>
      <w:r w:rsidRPr="002B77F3">
        <w:rPr>
          <w:color w:val="000000"/>
          <w:sz w:val="20"/>
          <w:szCs w:val="20"/>
        </w:rPr>
        <w:t xml:space="preserve">atent owners may also exclude others from "importing the invention into the United States, and, if the invention is a process . . . exclude others from using, offering for sale or selling throughout the United States, or importing into the United States, products made by that process"); </w:t>
      </w:r>
      <w:r w:rsidRPr="002B77F3">
        <w:rPr>
          <w:i/>
          <w:color w:val="000000"/>
          <w:sz w:val="20"/>
          <w:szCs w:val="20"/>
        </w:rPr>
        <w:t>Patent Process Overview</w:t>
      </w:r>
      <w:r w:rsidRPr="002B77F3">
        <w:rPr>
          <w:color w:val="000000"/>
          <w:sz w:val="20"/>
          <w:szCs w:val="20"/>
        </w:rPr>
        <w:t>,</w:t>
      </w:r>
      <w:r w:rsidRPr="002B77F3">
        <w:rPr>
          <w:i/>
          <w:color w:val="000000"/>
          <w:sz w:val="20"/>
          <w:szCs w:val="20"/>
        </w:rPr>
        <w:t xml:space="preserve"> </w:t>
      </w:r>
      <w:r w:rsidRPr="002B77F3">
        <w:rPr>
          <w:color w:val="000000"/>
          <w:sz w:val="20"/>
          <w:szCs w:val="20"/>
        </w:rPr>
        <w:t>U.S. P</w:t>
      </w:r>
      <w:r w:rsidRPr="002B77F3">
        <w:rPr>
          <w:smallCaps/>
          <w:color w:val="000000"/>
          <w:sz w:val="20"/>
          <w:szCs w:val="20"/>
        </w:rPr>
        <w:t xml:space="preserve">at. &amp; Trademark Off. </w:t>
      </w:r>
      <w:r w:rsidRPr="002B77F3">
        <w:rPr>
          <w:color w:val="000000"/>
          <w:sz w:val="20"/>
          <w:szCs w:val="20"/>
        </w:rPr>
        <w:t>(May 15, 2020, 01:34 PM), https://www.uspto.gov/patents-getting-started/patent-process-overview#step1;</w:t>
      </w:r>
      <w:r w:rsidRPr="002B77F3">
        <w:rPr>
          <w:i/>
          <w:color w:val="000000"/>
          <w:sz w:val="20"/>
          <w:szCs w:val="20"/>
        </w:rPr>
        <w:t xml:space="preserve"> See Patent Process Overview: Step 4</w:t>
      </w:r>
      <w:r w:rsidRPr="002B77F3">
        <w:rPr>
          <w:color w:val="000000"/>
          <w:sz w:val="20"/>
          <w:szCs w:val="20"/>
        </w:rPr>
        <w:t xml:space="preserve">, </w:t>
      </w:r>
      <w:r w:rsidRPr="002B77F3">
        <w:rPr>
          <w:smallCaps/>
          <w:color w:val="000000"/>
          <w:sz w:val="20"/>
          <w:szCs w:val="20"/>
        </w:rPr>
        <w:t xml:space="preserve">U.S. Pat. &amp; Trademark Off. </w:t>
      </w:r>
      <w:r w:rsidRPr="002B77F3">
        <w:rPr>
          <w:color w:val="000000"/>
          <w:sz w:val="20"/>
          <w:szCs w:val="20"/>
        </w:rPr>
        <w:t>(May 15, 2020, 1:34 PM), https://www.uspto.gov/patents/basics/patent-process-overview#step4</w:t>
      </w:r>
      <w:r w:rsidRPr="002B77F3">
        <w:rPr>
          <w:color w:val="0000FF"/>
          <w:sz w:val="20"/>
          <w:szCs w:val="20"/>
        </w:rPr>
        <w:t>.</w:t>
      </w:r>
    </w:p>
  </w:footnote>
  <w:footnote w:id="19">
    <w:p w14:paraId="19943D87" w14:textId="77777777" w:rsidR="00313877" w:rsidRPr="002B77F3" w:rsidRDefault="00313877" w:rsidP="00313877">
      <w:pPr>
        <w:widowControl w:val="0"/>
        <w:pBdr>
          <w:top w:val="nil"/>
          <w:left w:val="nil"/>
          <w:bottom w:val="nil"/>
          <w:right w:val="nil"/>
          <w:between w:val="nil"/>
        </w:pBdr>
        <w:rPr>
          <w:i/>
          <w:iCs/>
          <w:color w:val="000000"/>
          <w:sz w:val="20"/>
          <w:szCs w:val="20"/>
        </w:rPr>
      </w:pPr>
      <w:r w:rsidRPr="002B77F3">
        <w:rPr>
          <w:rStyle w:val="FootnoteReference"/>
          <w:sz w:val="20"/>
          <w:szCs w:val="20"/>
        </w:rPr>
        <w:footnoteRef/>
      </w:r>
      <w:r w:rsidRPr="002B77F3">
        <w:rPr>
          <w:sz w:val="20"/>
          <w:szCs w:val="20"/>
        </w:rPr>
        <w:t xml:space="preserve"> </w:t>
      </w:r>
      <w:r w:rsidRPr="002B77F3">
        <w:rPr>
          <w:i/>
          <w:iCs/>
          <w:sz w:val="20"/>
          <w:szCs w:val="20"/>
        </w:rPr>
        <w:t>A Patent System for Everyone</w:t>
      </w:r>
      <w:r w:rsidRPr="002B77F3">
        <w:rPr>
          <w:iCs/>
          <w:sz w:val="20"/>
          <w:szCs w:val="20"/>
        </w:rPr>
        <w:t xml:space="preserve">, </w:t>
      </w:r>
      <w:r w:rsidRPr="002B77F3">
        <w:rPr>
          <w:smallCaps/>
          <w:color w:val="000000"/>
          <w:sz w:val="20"/>
          <w:szCs w:val="20"/>
        </w:rPr>
        <w:t>OpenStax,</w:t>
      </w:r>
      <w:r w:rsidRPr="002B77F3">
        <w:rPr>
          <w:iCs/>
          <w:sz w:val="20"/>
          <w:szCs w:val="20"/>
        </w:rPr>
        <w:t xml:space="preserve"> </w:t>
      </w:r>
      <w:r w:rsidRPr="002B77F3">
        <w:rPr>
          <w:i/>
          <w:iCs/>
          <w:color w:val="000000"/>
          <w:sz w:val="20"/>
          <w:szCs w:val="20"/>
        </w:rPr>
        <w:t xml:space="preserve">available at </w:t>
      </w:r>
      <w:r w:rsidRPr="002B77F3">
        <w:rPr>
          <w:color w:val="000000"/>
          <w:sz w:val="20"/>
          <w:szCs w:val="20"/>
        </w:rPr>
        <w:t xml:space="preserve">https://openstax.org/books/introduction-intellectual-property/pages/1-3-americas-uniquely-democratic-patent-system; </w:t>
      </w:r>
      <w:r w:rsidRPr="002B77F3">
        <w:rPr>
          <w:i/>
          <w:iCs/>
          <w:color w:val="000000"/>
          <w:sz w:val="20"/>
          <w:szCs w:val="20"/>
        </w:rPr>
        <w:t>The Intangible Advantage: Understanding Intellectual Property in the New Economy</w:t>
      </w:r>
      <w:r w:rsidRPr="002B77F3">
        <w:rPr>
          <w:color w:val="000000"/>
          <w:sz w:val="20"/>
          <w:szCs w:val="20"/>
        </w:rPr>
        <w:t xml:space="preserve">, </w:t>
      </w:r>
      <w:r w:rsidRPr="002B77F3">
        <w:rPr>
          <w:smallCaps/>
          <w:color w:val="000000"/>
          <w:sz w:val="20"/>
          <w:szCs w:val="20"/>
        </w:rPr>
        <w:t>The Michaelson 20MM Foundation,</w:t>
      </w:r>
      <w:r w:rsidRPr="002B77F3">
        <w:rPr>
          <w:color w:val="000000"/>
          <w:sz w:val="20"/>
          <w:szCs w:val="20"/>
        </w:rPr>
        <w:t xml:space="preserve"> </w:t>
      </w:r>
      <w:r w:rsidRPr="002B77F3">
        <w:rPr>
          <w:i/>
          <w:iCs/>
          <w:color w:val="000000"/>
          <w:sz w:val="20"/>
          <w:szCs w:val="20"/>
        </w:rPr>
        <w:t xml:space="preserve">available at </w:t>
      </w:r>
      <w:r w:rsidRPr="002B77F3">
        <w:rPr>
          <w:color w:val="000000"/>
          <w:sz w:val="20"/>
          <w:szCs w:val="20"/>
        </w:rPr>
        <w:t>https://cnx.org/contents/VqcLJLuE@1.3:oyXKl3N4@1/Chapter-1-Patent-Basics.</w:t>
      </w:r>
    </w:p>
  </w:footnote>
  <w:footnote w:id="20">
    <w:p w14:paraId="670913EC" w14:textId="77777777" w:rsidR="00313877" w:rsidRPr="002B77F3" w:rsidRDefault="00313877" w:rsidP="00313877">
      <w:pPr>
        <w:widowControl w:val="0"/>
        <w:pBdr>
          <w:top w:val="nil"/>
          <w:left w:val="nil"/>
          <w:bottom w:val="nil"/>
          <w:right w:val="nil"/>
          <w:between w:val="nil"/>
        </w:pBdr>
        <w:jc w:val="both"/>
        <w:rPr>
          <w:sz w:val="20"/>
          <w:szCs w:val="20"/>
        </w:rPr>
      </w:pPr>
      <w:r w:rsidRPr="002B77F3">
        <w:rPr>
          <w:rStyle w:val="FootnoteReference"/>
          <w:sz w:val="20"/>
          <w:szCs w:val="20"/>
        </w:rPr>
        <w:footnoteRef/>
      </w:r>
      <w:r w:rsidRPr="002B77F3">
        <w:rPr>
          <w:sz w:val="20"/>
          <w:szCs w:val="20"/>
        </w:rPr>
        <w:t xml:space="preserve"> </w:t>
      </w:r>
      <w:r w:rsidRPr="002B77F3">
        <w:rPr>
          <w:i/>
          <w:color w:val="000000"/>
          <w:sz w:val="20"/>
          <w:szCs w:val="20"/>
        </w:rPr>
        <w:t xml:space="preserve">See </w:t>
      </w:r>
      <w:r w:rsidRPr="002B77F3">
        <w:rPr>
          <w:color w:val="000000"/>
          <w:sz w:val="20"/>
          <w:szCs w:val="20"/>
        </w:rPr>
        <w:t xml:space="preserve">Mario </w:t>
      </w:r>
      <w:proofErr w:type="spellStart"/>
      <w:r w:rsidRPr="002B77F3">
        <w:rPr>
          <w:color w:val="000000"/>
          <w:sz w:val="20"/>
          <w:szCs w:val="20"/>
        </w:rPr>
        <w:t>Biagioli</w:t>
      </w:r>
      <w:proofErr w:type="spellEnd"/>
      <w:r w:rsidRPr="002B77F3">
        <w:rPr>
          <w:color w:val="000000"/>
          <w:sz w:val="20"/>
          <w:szCs w:val="20"/>
        </w:rPr>
        <w:t xml:space="preserve">, </w:t>
      </w:r>
      <w:r w:rsidRPr="002B77F3">
        <w:rPr>
          <w:i/>
          <w:color w:val="000000"/>
          <w:sz w:val="20"/>
          <w:szCs w:val="20"/>
        </w:rPr>
        <w:t>Weighing Intellectual Property: Can We Balance the Social Costs and Benefits of Patenting</w:t>
      </w:r>
      <w:r w:rsidRPr="002B77F3">
        <w:rPr>
          <w:color w:val="000000"/>
          <w:sz w:val="20"/>
          <w:szCs w:val="20"/>
        </w:rPr>
        <w:t xml:space="preserve">, 57 </w:t>
      </w:r>
      <w:r w:rsidRPr="002B77F3">
        <w:rPr>
          <w:smallCaps/>
          <w:color w:val="000000"/>
          <w:sz w:val="20"/>
          <w:szCs w:val="20"/>
        </w:rPr>
        <w:t>Hist. of Sci.</w:t>
      </w:r>
      <w:r w:rsidRPr="002B77F3">
        <w:rPr>
          <w:color w:val="000000"/>
          <w:sz w:val="20"/>
          <w:szCs w:val="20"/>
        </w:rPr>
        <w:t xml:space="preserve"> 140, 157 (2019).</w:t>
      </w:r>
    </w:p>
  </w:footnote>
  <w:footnote w:id="21">
    <w:p w14:paraId="624E2132" w14:textId="77777777" w:rsidR="00313877" w:rsidRPr="002B77F3" w:rsidRDefault="00313877" w:rsidP="00313877">
      <w:pPr>
        <w:widowControl w:val="0"/>
        <w:pBdr>
          <w:top w:val="nil"/>
          <w:left w:val="nil"/>
          <w:bottom w:val="nil"/>
          <w:right w:val="nil"/>
          <w:between w:val="nil"/>
        </w:pBdr>
        <w:jc w:val="both"/>
        <w:rPr>
          <w:sz w:val="20"/>
          <w:szCs w:val="20"/>
        </w:rPr>
      </w:pPr>
      <w:r w:rsidRPr="002B77F3">
        <w:rPr>
          <w:rStyle w:val="FootnoteReference"/>
          <w:sz w:val="20"/>
          <w:szCs w:val="20"/>
        </w:rPr>
        <w:footnoteRef/>
      </w:r>
      <w:r w:rsidRPr="002B77F3">
        <w:rPr>
          <w:sz w:val="20"/>
          <w:szCs w:val="20"/>
        </w:rPr>
        <w:t xml:space="preserve"> </w:t>
      </w:r>
      <w:r w:rsidRPr="002B77F3">
        <w:rPr>
          <w:i/>
          <w:iCs/>
          <w:sz w:val="20"/>
          <w:szCs w:val="20"/>
        </w:rPr>
        <w:t>Id</w:t>
      </w:r>
      <w:r w:rsidRPr="002B77F3">
        <w:rPr>
          <w:sz w:val="20"/>
          <w:szCs w:val="20"/>
        </w:rPr>
        <w:t xml:space="preserve">. </w:t>
      </w:r>
    </w:p>
  </w:footnote>
  <w:footnote w:id="22">
    <w:p w14:paraId="6A5C5A8C" w14:textId="77777777" w:rsidR="00313877" w:rsidRPr="002B77F3" w:rsidRDefault="00313877" w:rsidP="00313877">
      <w:pPr>
        <w:widowControl w:val="0"/>
        <w:pBdr>
          <w:top w:val="nil"/>
          <w:left w:val="nil"/>
          <w:bottom w:val="nil"/>
          <w:right w:val="nil"/>
          <w:between w:val="nil"/>
        </w:pBdr>
        <w:jc w:val="both"/>
        <w:rPr>
          <w:sz w:val="20"/>
          <w:szCs w:val="20"/>
        </w:rPr>
      </w:pPr>
      <w:r w:rsidRPr="002B77F3">
        <w:rPr>
          <w:rStyle w:val="FootnoteReference"/>
          <w:sz w:val="20"/>
          <w:szCs w:val="20"/>
        </w:rPr>
        <w:footnoteRef/>
      </w:r>
      <w:r w:rsidRPr="002B77F3">
        <w:rPr>
          <w:sz w:val="20"/>
          <w:szCs w:val="20"/>
        </w:rPr>
        <w:t xml:space="preserve"> Dan </w:t>
      </w:r>
      <w:proofErr w:type="spellStart"/>
      <w:r w:rsidRPr="002B77F3">
        <w:rPr>
          <w:sz w:val="20"/>
          <w:szCs w:val="20"/>
        </w:rPr>
        <w:t>Immergluck</w:t>
      </w:r>
      <w:proofErr w:type="spellEnd"/>
      <w:r w:rsidRPr="002B77F3">
        <w:rPr>
          <w:sz w:val="20"/>
          <w:szCs w:val="20"/>
        </w:rPr>
        <w:t xml:space="preserve"> &amp; Geoff Smith, </w:t>
      </w:r>
      <w:r w:rsidRPr="002B77F3">
        <w:rPr>
          <w:i/>
          <w:iCs/>
          <w:sz w:val="20"/>
          <w:szCs w:val="20"/>
        </w:rPr>
        <w:t>The External Costs of Foreclosure: The Impact of Single-Family Mortgage Foreclosures on Property Values</w:t>
      </w:r>
      <w:r w:rsidRPr="002B77F3">
        <w:rPr>
          <w:sz w:val="20"/>
          <w:szCs w:val="20"/>
        </w:rPr>
        <w:t xml:space="preserve"> 17 </w:t>
      </w:r>
      <w:r w:rsidRPr="002B77F3">
        <w:rPr>
          <w:smallCaps/>
          <w:color w:val="000000"/>
          <w:sz w:val="20"/>
          <w:szCs w:val="20"/>
        </w:rPr>
        <w:t>Housing Policy Debate 57, 57 (2006).</w:t>
      </w:r>
    </w:p>
  </w:footnote>
  <w:footnote w:id="23">
    <w:p w14:paraId="740A8F76" w14:textId="77777777" w:rsidR="00313877" w:rsidRPr="002B77F3" w:rsidRDefault="00313877" w:rsidP="00313877">
      <w:pPr>
        <w:widowControl w:val="0"/>
        <w:pBdr>
          <w:top w:val="nil"/>
          <w:left w:val="nil"/>
          <w:bottom w:val="nil"/>
          <w:right w:val="nil"/>
          <w:between w:val="nil"/>
        </w:pBdr>
        <w:rPr>
          <w:color w:val="000000"/>
          <w:sz w:val="20"/>
          <w:szCs w:val="20"/>
        </w:rPr>
      </w:pPr>
      <w:r w:rsidRPr="002B77F3">
        <w:rPr>
          <w:rStyle w:val="FootnoteReference"/>
          <w:sz w:val="20"/>
          <w:szCs w:val="20"/>
        </w:rPr>
        <w:footnoteRef/>
      </w:r>
      <w:r w:rsidRPr="002B77F3">
        <w:rPr>
          <w:sz w:val="20"/>
          <w:szCs w:val="20"/>
        </w:rPr>
        <w:t xml:space="preserve"> Bronwyn H. Hall, et al., </w:t>
      </w:r>
      <w:r w:rsidRPr="002B77F3">
        <w:rPr>
          <w:i/>
          <w:iCs/>
          <w:sz w:val="20"/>
          <w:szCs w:val="20"/>
        </w:rPr>
        <w:t>The Market Value of Patents and R&amp;D: Evidence from European Firms</w:t>
      </w:r>
      <w:r w:rsidRPr="002B77F3">
        <w:rPr>
          <w:sz w:val="20"/>
          <w:szCs w:val="20"/>
        </w:rPr>
        <w:t xml:space="preserve">, 2007 </w:t>
      </w:r>
      <w:r w:rsidRPr="002B77F3">
        <w:rPr>
          <w:smallCaps/>
          <w:sz w:val="20"/>
          <w:szCs w:val="20"/>
        </w:rPr>
        <w:t>Acad. Mgmt.</w:t>
      </w:r>
      <w:r w:rsidRPr="002B77F3">
        <w:rPr>
          <w:sz w:val="20"/>
          <w:szCs w:val="20"/>
        </w:rPr>
        <w:t xml:space="preserve"> 1, 6 (</w:t>
      </w:r>
      <w:r w:rsidRPr="002B77F3">
        <w:rPr>
          <w:color w:val="000000"/>
          <w:sz w:val="20"/>
          <w:szCs w:val="20"/>
        </w:rPr>
        <w:t xml:space="preserve">2017), </w:t>
      </w:r>
      <w:r w:rsidRPr="002B77F3">
        <w:rPr>
          <w:sz w:val="20"/>
          <w:szCs w:val="20"/>
        </w:rPr>
        <w:t>https://journals.aom.org/doi/abs/10.5465/AMBPP.2007.26530853</w:t>
      </w:r>
      <w:r w:rsidRPr="002B77F3">
        <w:rPr>
          <w:color w:val="000000"/>
          <w:sz w:val="20"/>
          <w:szCs w:val="20"/>
        </w:rPr>
        <w:t xml:space="preserve">. </w:t>
      </w:r>
    </w:p>
  </w:footnote>
  <w:footnote w:id="24">
    <w:p w14:paraId="542EA391" w14:textId="77777777" w:rsidR="00313877" w:rsidRPr="002B77F3" w:rsidRDefault="00313877" w:rsidP="00313877">
      <w:pPr>
        <w:widowControl w:val="0"/>
        <w:pBdr>
          <w:top w:val="nil"/>
          <w:left w:val="nil"/>
          <w:bottom w:val="nil"/>
          <w:right w:val="nil"/>
          <w:between w:val="nil"/>
        </w:pBdr>
        <w:jc w:val="both"/>
        <w:rPr>
          <w:sz w:val="20"/>
          <w:szCs w:val="20"/>
        </w:rPr>
      </w:pPr>
      <w:r w:rsidRPr="002B77F3">
        <w:rPr>
          <w:rStyle w:val="FootnoteReference"/>
          <w:sz w:val="20"/>
          <w:szCs w:val="20"/>
        </w:rPr>
        <w:footnoteRef/>
      </w:r>
      <w:r w:rsidRPr="002B77F3">
        <w:rPr>
          <w:sz w:val="20"/>
          <w:szCs w:val="20"/>
        </w:rPr>
        <w:t xml:space="preserve"> </w:t>
      </w:r>
      <w:r w:rsidRPr="002B77F3">
        <w:rPr>
          <w:i/>
          <w:iCs/>
          <w:color w:val="000000"/>
          <w:sz w:val="20"/>
          <w:szCs w:val="20"/>
        </w:rPr>
        <w:t xml:space="preserve">See </w:t>
      </w:r>
      <w:r w:rsidRPr="002B77F3">
        <w:rPr>
          <w:sz w:val="20"/>
          <w:szCs w:val="20"/>
        </w:rPr>
        <w:t>Daniel</w:t>
      </w:r>
      <w:r w:rsidRPr="002B77F3">
        <w:rPr>
          <w:color w:val="000000"/>
          <w:sz w:val="20"/>
          <w:szCs w:val="20"/>
        </w:rPr>
        <w:t xml:space="preserve"> F. </w:t>
      </w:r>
      <w:proofErr w:type="spellStart"/>
      <w:r w:rsidRPr="002B77F3">
        <w:rPr>
          <w:sz w:val="20"/>
          <w:szCs w:val="20"/>
        </w:rPr>
        <w:t>Spulber</w:t>
      </w:r>
      <w:proofErr w:type="spellEnd"/>
      <w:r w:rsidRPr="002B77F3">
        <w:rPr>
          <w:color w:val="000000"/>
          <w:sz w:val="20"/>
          <w:szCs w:val="20"/>
        </w:rPr>
        <w:t xml:space="preserve">, </w:t>
      </w:r>
      <w:r w:rsidRPr="002B77F3">
        <w:rPr>
          <w:i/>
          <w:iCs/>
          <w:color w:val="000000"/>
          <w:sz w:val="20"/>
          <w:szCs w:val="20"/>
        </w:rPr>
        <w:t>How Patents Provide the Foundation of the Market for Inventions</w:t>
      </w:r>
      <w:r w:rsidRPr="002B77F3">
        <w:rPr>
          <w:color w:val="000000"/>
          <w:sz w:val="20"/>
          <w:szCs w:val="20"/>
        </w:rPr>
        <w:t xml:space="preserve">, </w:t>
      </w:r>
      <w:r w:rsidRPr="002B77F3">
        <w:rPr>
          <w:smallCaps/>
          <w:color w:val="000000"/>
          <w:sz w:val="20"/>
          <w:szCs w:val="20"/>
        </w:rPr>
        <w:t>Northwestern U. 13 (</w:t>
      </w:r>
      <w:r w:rsidRPr="002B77F3">
        <w:rPr>
          <w:color w:val="000000"/>
          <w:sz w:val="20"/>
          <w:szCs w:val="20"/>
        </w:rPr>
        <w:t>June 2014).</w:t>
      </w:r>
    </w:p>
  </w:footnote>
  <w:footnote w:id="25">
    <w:p w14:paraId="1C45DBB4" w14:textId="61658066" w:rsidR="00313877" w:rsidRPr="008F7B10" w:rsidRDefault="00313877" w:rsidP="008F7B10">
      <w:r w:rsidRPr="002B77F3">
        <w:rPr>
          <w:rStyle w:val="FootnoteReference"/>
          <w:sz w:val="20"/>
          <w:szCs w:val="20"/>
        </w:rPr>
        <w:footnoteRef/>
      </w:r>
      <w:r w:rsidRPr="002B77F3">
        <w:rPr>
          <w:color w:val="000000"/>
          <w:sz w:val="20"/>
          <w:szCs w:val="20"/>
        </w:rPr>
        <w:t xml:space="preserve"> </w:t>
      </w:r>
      <w:r w:rsidRPr="002B77F3">
        <w:rPr>
          <w:i/>
          <w:color w:val="000000"/>
          <w:sz w:val="20"/>
          <w:szCs w:val="20"/>
        </w:rPr>
        <w:t xml:space="preserve">See </w:t>
      </w:r>
      <w:r w:rsidRPr="002B77F3">
        <w:rPr>
          <w:sz w:val="20"/>
          <w:szCs w:val="20"/>
        </w:rPr>
        <w:t>Jonathan</w:t>
      </w:r>
      <w:r w:rsidRPr="002B77F3">
        <w:rPr>
          <w:color w:val="000000"/>
          <w:sz w:val="20"/>
          <w:szCs w:val="20"/>
        </w:rPr>
        <w:t xml:space="preserve"> J. Darrow, </w:t>
      </w:r>
      <w:r w:rsidRPr="002B77F3">
        <w:rPr>
          <w:i/>
          <w:color w:val="000000"/>
          <w:sz w:val="20"/>
          <w:szCs w:val="20"/>
        </w:rPr>
        <w:t>The Neglected Dimension of Patent Law’s PHOSITA Standard</w:t>
      </w:r>
      <w:r w:rsidRPr="002B77F3">
        <w:rPr>
          <w:color w:val="000000"/>
          <w:sz w:val="20"/>
          <w:szCs w:val="20"/>
        </w:rPr>
        <w:t xml:space="preserve">, 23 </w:t>
      </w:r>
      <w:r w:rsidRPr="002B77F3">
        <w:rPr>
          <w:smallCaps/>
          <w:color w:val="000000"/>
          <w:sz w:val="20"/>
          <w:szCs w:val="20"/>
        </w:rPr>
        <w:t>Harv. J.</w:t>
      </w:r>
      <w:r w:rsidRPr="002B77F3">
        <w:rPr>
          <w:sz w:val="20"/>
          <w:szCs w:val="20"/>
        </w:rPr>
        <w:t xml:space="preserve"> </w:t>
      </w:r>
      <w:r w:rsidRPr="002B77F3">
        <w:rPr>
          <w:smallCaps/>
          <w:color w:val="000000"/>
          <w:sz w:val="20"/>
          <w:szCs w:val="20"/>
        </w:rPr>
        <w:t xml:space="preserve">L. &amp; Tech. </w:t>
      </w:r>
      <w:r w:rsidRPr="002B77F3">
        <w:rPr>
          <w:color w:val="000000"/>
          <w:sz w:val="20"/>
          <w:szCs w:val="20"/>
        </w:rPr>
        <w:t>227, 248 (2009) (“Similarly, as patents expire and scientific papers are published, the increased base of knowledge that is freely available to the public justifies an expanded scope of relevant prior art.”).</w:t>
      </w:r>
      <w:r w:rsidR="008F7B10">
        <w:rPr>
          <w:color w:val="000000"/>
          <w:sz w:val="20"/>
          <w:szCs w:val="20"/>
        </w:rPr>
        <w:t xml:space="preserve"> </w:t>
      </w:r>
    </w:p>
  </w:footnote>
  <w:footnote w:id="26">
    <w:p w14:paraId="3F0A3CB1" w14:textId="77777777" w:rsidR="00313877" w:rsidRPr="002B77F3" w:rsidRDefault="00313877" w:rsidP="00313877">
      <w:pPr>
        <w:widowControl w:val="0"/>
        <w:pBdr>
          <w:top w:val="nil"/>
          <w:left w:val="nil"/>
          <w:bottom w:val="nil"/>
          <w:right w:val="nil"/>
          <w:between w:val="nil"/>
        </w:pBdr>
        <w:jc w:val="both"/>
        <w:rPr>
          <w:sz w:val="20"/>
          <w:szCs w:val="20"/>
        </w:rPr>
      </w:pPr>
      <w:r w:rsidRPr="002B77F3">
        <w:rPr>
          <w:rStyle w:val="FootnoteReference"/>
          <w:sz w:val="20"/>
          <w:szCs w:val="20"/>
        </w:rPr>
        <w:footnoteRef/>
      </w:r>
      <w:r w:rsidRPr="002B77F3">
        <w:rPr>
          <w:sz w:val="20"/>
          <w:szCs w:val="20"/>
        </w:rPr>
        <w:t xml:space="preserve"> </w:t>
      </w:r>
      <w:r w:rsidRPr="002B77F3">
        <w:rPr>
          <w:i/>
          <w:iCs/>
          <w:color w:val="000000"/>
          <w:sz w:val="20"/>
          <w:szCs w:val="20"/>
        </w:rPr>
        <w:t xml:space="preserve">See </w:t>
      </w:r>
      <w:r w:rsidRPr="002B77F3">
        <w:rPr>
          <w:sz w:val="20"/>
          <w:szCs w:val="20"/>
        </w:rPr>
        <w:t>Daniel</w:t>
      </w:r>
      <w:r w:rsidRPr="002B77F3">
        <w:rPr>
          <w:color w:val="000000"/>
          <w:sz w:val="20"/>
          <w:szCs w:val="20"/>
        </w:rPr>
        <w:t xml:space="preserve"> F. </w:t>
      </w:r>
      <w:proofErr w:type="spellStart"/>
      <w:r w:rsidRPr="002B77F3">
        <w:rPr>
          <w:sz w:val="20"/>
          <w:szCs w:val="20"/>
        </w:rPr>
        <w:t>Spulber</w:t>
      </w:r>
      <w:proofErr w:type="spellEnd"/>
      <w:r w:rsidRPr="002B77F3">
        <w:rPr>
          <w:color w:val="000000"/>
          <w:sz w:val="20"/>
          <w:szCs w:val="20"/>
        </w:rPr>
        <w:t xml:space="preserve">, </w:t>
      </w:r>
      <w:r w:rsidRPr="002B77F3">
        <w:rPr>
          <w:i/>
          <w:iCs/>
          <w:color w:val="000000"/>
          <w:sz w:val="20"/>
          <w:szCs w:val="20"/>
        </w:rPr>
        <w:t>How Patents Provide the Foundation of the Market for Inventions</w:t>
      </w:r>
      <w:r w:rsidRPr="002B77F3">
        <w:rPr>
          <w:color w:val="000000"/>
          <w:sz w:val="20"/>
          <w:szCs w:val="20"/>
        </w:rPr>
        <w:t xml:space="preserve">, </w:t>
      </w:r>
      <w:r w:rsidRPr="002B77F3">
        <w:rPr>
          <w:smallCaps/>
          <w:color w:val="000000"/>
          <w:sz w:val="20"/>
          <w:szCs w:val="20"/>
        </w:rPr>
        <w:t>Northwestern U. 43 (</w:t>
      </w:r>
      <w:r w:rsidRPr="002B77F3">
        <w:rPr>
          <w:color w:val="000000"/>
          <w:sz w:val="20"/>
          <w:szCs w:val="20"/>
        </w:rPr>
        <w:t>June 2014).</w:t>
      </w:r>
    </w:p>
  </w:footnote>
  <w:footnote w:id="27">
    <w:p w14:paraId="06C723E7" w14:textId="77777777" w:rsidR="00313877" w:rsidRPr="002B77F3" w:rsidRDefault="00313877" w:rsidP="00313877">
      <w:pPr>
        <w:widowControl w:val="0"/>
        <w:pBdr>
          <w:top w:val="nil"/>
          <w:left w:val="nil"/>
          <w:bottom w:val="nil"/>
          <w:right w:val="nil"/>
          <w:between w:val="nil"/>
        </w:pBdr>
        <w:jc w:val="both"/>
        <w:rPr>
          <w:sz w:val="20"/>
          <w:szCs w:val="20"/>
        </w:rPr>
      </w:pPr>
      <w:r w:rsidRPr="002B77F3">
        <w:rPr>
          <w:rStyle w:val="FootnoteReference"/>
          <w:sz w:val="20"/>
          <w:szCs w:val="20"/>
        </w:rPr>
        <w:footnoteRef/>
      </w:r>
      <w:r w:rsidRPr="002B77F3">
        <w:rPr>
          <w:sz w:val="20"/>
          <w:szCs w:val="20"/>
        </w:rPr>
        <w:t xml:space="preserve"> </w:t>
      </w:r>
      <w:r w:rsidRPr="002B77F3">
        <w:rPr>
          <w:i/>
          <w:iCs/>
          <w:sz w:val="20"/>
          <w:szCs w:val="20"/>
        </w:rPr>
        <w:t>Duration of Patent Prosecution</w:t>
      </w:r>
      <w:r w:rsidRPr="002B77F3">
        <w:rPr>
          <w:sz w:val="20"/>
          <w:szCs w:val="20"/>
        </w:rPr>
        <w:t>,</w:t>
      </w:r>
      <w:r w:rsidRPr="002B77F3">
        <w:rPr>
          <w:i/>
          <w:iCs/>
          <w:sz w:val="20"/>
          <w:szCs w:val="20"/>
        </w:rPr>
        <w:t xml:space="preserve"> </w:t>
      </w:r>
      <w:proofErr w:type="spellStart"/>
      <w:r w:rsidRPr="002B77F3">
        <w:rPr>
          <w:smallCaps/>
          <w:sz w:val="20"/>
          <w:szCs w:val="20"/>
        </w:rPr>
        <w:t>Justia</w:t>
      </w:r>
      <w:proofErr w:type="spellEnd"/>
      <w:r w:rsidRPr="002B77F3">
        <w:rPr>
          <w:sz w:val="20"/>
          <w:szCs w:val="20"/>
        </w:rPr>
        <w:t xml:space="preserve"> (May 2019), https://www.justia.com/intellectual-property/patents/duration-of-patent-protection/.</w:t>
      </w:r>
    </w:p>
  </w:footnote>
  <w:footnote w:id="28">
    <w:p w14:paraId="20B900FA" w14:textId="77777777" w:rsidR="00313877" w:rsidRPr="002B77F3" w:rsidRDefault="00313877" w:rsidP="00313877">
      <w:pPr>
        <w:widowControl w:val="0"/>
        <w:pBdr>
          <w:top w:val="nil"/>
          <w:left w:val="nil"/>
          <w:bottom w:val="nil"/>
          <w:right w:val="nil"/>
          <w:between w:val="nil"/>
        </w:pBdr>
        <w:rPr>
          <w:color w:val="000000"/>
          <w:sz w:val="20"/>
          <w:szCs w:val="20"/>
        </w:rPr>
      </w:pPr>
      <w:r w:rsidRPr="002B77F3">
        <w:rPr>
          <w:rStyle w:val="FootnoteReference"/>
          <w:sz w:val="20"/>
          <w:szCs w:val="20"/>
        </w:rPr>
        <w:footnoteRef/>
      </w:r>
      <w:r w:rsidRPr="002B77F3">
        <w:rPr>
          <w:color w:val="000000"/>
          <w:sz w:val="20"/>
          <w:szCs w:val="20"/>
        </w:rPr>
        <w:t xml:space="preserve"> </w:t>
      </w:r>
      <w:r w:rsidRPr="002B77F3">
        <w:rPr>
          <w:sz w:val="20"/>
          <w:szCs w:val="20"/>
        </w:rPr>
        <w:t>Michael</w:t>
      </w:r>
      <w:r w:rsidRPr="002B77F3">
        <w:rPr>
          <w:color w:val="000000"/>
          <w:sz w:val="20"/>
          <w:szCs w:val="20"/>
        </w:rPr>
        <w:t xml:space="preserve"> K. Henry, </w:t>
      </w:r>
      <w:r w:rsidRPr="002B77F3">
        <w:rPr>
          <w:i/>
          <w:color w:val="000000"/>
          <w:sz w:val="20"/>
          <w:szCs w:val="20"/>
        </w:rPr>
        <w:t>Patent Ownership vs. Inventorship: Who Really Controls the Rights to a Patent?</w:t>
      </w:r>
      <w:r w:rsidRPr="002B77F3">
        <w:rPr>
          <w:color w:val="000000"/>
          <w:sz w:val="20"/>
          <w:szCs w:val="20"/>
        </w:rPr>
        <w:t xml:space="preserve">, </w:t>
      </w:r>
      <w:r w:rsidRPr="002B77F3">
        <w:rPr>
          <w:smallCaps/>
          <w:color w:val="000000"/>
          <w:sz w:val="20"/>
          <w:szCs w:val="20"/>
        </w:rPr>
        <w:t xml:space="preserve">Henry Patent Law Firm: Insights </w:t>
      </w:r>
      <w:r w:rsidRPr="002B77F3">
        <w:rPr>
          <w:color w:val="000000"/>
          <w:sz w:val="20"/>
          <w:szCs w:val="20"/>
        </w:rPr>
        <w:t>(June 14, 2018) https://henry.law/blog/patent-ownership-vs-inventorship/.</w:t>
      </w:r>
    </w:p>
  </w:footnote>
  <w:footnote w:id="29">
    <w:p w14:paraId="7467492A" w14:textId="77777777" w:rsidR="00313877" w:rsidRPr="002B77F3" w:rsidRDefault="00313877" w:rsidP="00313877">
      <w:pPr>
        <w:widowControl w:val="0"/>
        <w:pBdr>
          <w:top w:val="nil"/>
          <w:left w:val="nil"/>
          <w:bottom w:val="nil"/>
          <w:right w:val="nil"/>
          <w:between w:val="nil"/>
        </w:pBdr>
        <w:rPr>
          <w:color w:val="000000"/>
          <w:sz w:val="20"/>
          <w:szCs w:val="20"/>
        </w:rPr>
      </w:pPr>
      <w:r w:rsidRPr="002B77F3">
        <w:rPr>
          <w:rStyle w:val="FootnoteReference"/>
          <w:sz w:val="20"/>
          <w:szCs w:val="20"/>
        </w:rPr>
        <w:footnoteRef/>
      </w:r>
      <w:r w:rsidRPr="002B77F3">
        <w:rPr>
          <w:color w:val="000000"/>
          <w:sz w:val="20"/>
          <w:szCs w:val="20"/>
        </w:rPr>
        <w:t xml:space="preserve"> </w:t>
      </w:r>
      <w:r w:rsidRPr="002B77F3">
        <w:rPr>
          <w:sz w:val="20"/>
          <w:szCs w:val="20"/>
        </w:rPr>
        <w:t>Jaime</w:t>
      </w:r>
      <w:r w:rsidRPr="002B77F3">
        <w:rPr>
          <w:color w:val="000000"/>
          <w:sz w:val="20"/>
          <w:szCs w:val="20"/>
        </w:rPr>
        <w:t xml:space="preserve"> Siegel, </w:t>
      </w:r>
      <w:r w:rsidRPr="002B77F3">
        <w:rPr>
          <w:i/>
          <w:color w:val="000000"/>
          <w:sz w:val="20"/>
          <w:szCs w:val="20"/>
        </w:rPr>
        <w:t>What is a Patent Owner to Do When They Want to Monetize Their Patents?</w:t>
      </w:r>
      <w:r w:rsidRPr="002B77F3">
        <w:rPr>
          <w:color w:val="000000"/>
          <w:sz w:val="20"/>
          <w:szCs w:val="20"/>
        </w:rPr>
        <w:t xml:space="preserve">, </w:t>
      </w:r>
      <w:proofErr w:type="spellStart"/>
      <w:r w:rsidRPr="002B77F3">
        <w:rPr>
          <w:smallCaps/>
          <w:color w:val="000000"/>
          <w:sz w:val="20"/>
          <w:szCs w:val="20"/>
        </w:rPr>
        <w:t>IPWatchdog</w:t>
      </w:r>
      <w:proofErr w:type="spellEnd"/>
      <w:r w:rsidRPr="002B77F3">
        <w:rPr>
          <w:color w:val="000000"/>
          <w:sz w:val="20"/>
          <w:szCs w:val="20"/>
        </w:rPr>
        <w:t xml:space="preserve"> (Nov. 29, 2015), https://www.ipwatchdog.com/2015/11/29/63459/id=63459/.</w:t>
      </w:r>
    </w:p>
  </w:footnote>
  <w:footnote w:id="30">
    <w:p w14:paraId="396EC200" w14:textId="77777777" w:rsidR="00313877" w:rsidRPr="002B77F3" w:rsidRDefault="00313877" w:rsidP="00313877">
      <w:pPr>
        <w:widowControl w:val="0"/>
        <w:pBdr>
          <w:top w:val="nil"/>
          <w:left w:val="nil"/>
          <w:bottom w:val="nil"/>
          <w:right w:val="nil"/>
          <w:between w:val="nil"/>
        </w:pBdr>
        <w:rPr>
          <w:color w:val="000000"/>
          <w:sz w:val="20"/>
          <w:szCs w:val="20"/>
        </w:rPr>
      </w:pPr>
      <w:r w:rsidRPr="002B77F3">
        <w:rPr>
          <w:rStyle w:val="FootnoteReference"/>
          <w:sz w:val="20"/>
          <w:szCs w:val="20"/>
        </w:rPr>
        <w:footnoteRef/>
      </w:r>
      <w:r w:rsidRPr="002B77F3">
        <w:rPr>
          <w:color w:val="000000"/>
          <w:sz w:val="20"/>
          <w:szCs w:val="20"/>
        </w:rPr>
        <w:t xml:space="preserve"> </w:t>
      </w:r>
      <w:r w:rsidRPr="002B77F3">
        <w:rPr>
          <w:i/>
          <w:color w:val="000000"/>
          <w:sz w:val="20"/>
          <w:szCs w:val="20"/>
        </w:rPr>
        <w:t>How Much Does a Patent Cost?</w:t>
      </w:r>
      <w:r w:rsidRPr="002B77F3">
        <w:rPr>
          <w:color w:val="000000"/>
          <w:sz w:val="20"/>
          <w:szCs w:val="20"/>
        </w:rPr>
        <w:t xml:space="preserve">, </w:t>
      </w:r>
      <w:proofErr w:type="spellStart"/>
      <w:r w:rsidRPr="002B77F3">
        <w:rPr>
          <w:smallCaps/>
          <w:color w:val="000000"/>
          <w:sz w:val="20"/>
          <w:szCs w:val="20"/>
        </w:rPr>
        <w:t>Thervo</w:t>
      </w:r>
      <w:proofErr w:type="spellEnd"/>
      <w:r w:rsidRPr="002B77F3">
        <w:rPr>
          <w:smallCaps/>
          <w:color w:val="000000"/>
          <w:sz w:val="20"/>
          <w:szCs w:val="20"/>
        </w:rPr>
        <w:t>,</w:t>
      </w:r>
      <w:r w:rsidRPr="002B77F3">
        <w:rPr>
          <w:color w:val="000000"/>
          <w:sz w:val="20"/>
          <w:szCs w:val="20"/>
        </w:rPr>
        <w:t xml:space="preserve"> https://thervo.com/costs/how-much-does-a-patent-cost (last visited June 16, 2021); </w:t>
      </w:r>
      <w:r w:rsidRPr="002B77F3">
        <w:rPr>
          <w:i/>
          <w:color w:val="000000"/>
          <w:sz w:val="20"/>
          <w:szCs w:val="20"/>
        </w:rPr>
        <w:t>Independent Inventors by State by Year</w:t>
      </w:r>
      <w:r w:rsidRPr="002B77F3">
        <w:rPr>
          <w:color w:val="000000"/>
          <w:sz w:val="20"/>
          <w:szCs w:val="20"/>
        </w:rPr>
        <w:t xml:space="preserve">, </w:t>
      </w:r>
      <w:r w:rsidRPr="002B77F3">
        <w:rPr>
          <w:smallCaps/>
          <w:color w:val="000000"/>
          <w:sz w:val="20"/>
          <w:szCs w:val="20"/>
        </w:rPr>
        <w:t xml:space="preserve">Pat. Tech. Monitoring Team, U.S. Pat. &amp; Trademark Off. </w:t>
      </w:r>
      <w:r w:rsidRPr="002B77F3">
        <w:rPr>
          <w:color w:val="000000"/>
          <w:sz w:val="20"/>
          <w:szCs w:val="20"/>
        </w:rPr>
        <w:t xml:space="preserve">https://www.uspto.gov/web/offices/ac/ido/oeip/taf/inv_all.htm (last visited June 24, 2021); </w:t>
      </w:r>
      <w:r w:rsidRPr="002B77F3">
        <w:rPr>
          <w:i/>
          <w:color w:val="000000"/>
          <w:sz w:val="20"/>
          <w:szCs w:val="20"/>
        </w:rPr>
        <w:t>U.S. Patent Statistics Chart Calendar Years 1963 – 2020</w:t>
      </w:r>
      <w:r w:rsidRPr="002B77F3">
        <w:rPr>
          <w:color w:val="000000"/>
          <w:sz w:val="20"/>
          <w:szCs w:val="20"/>
        </w:rPr>
        <w:t xml:space="preserve">, </w:t>
      </w:r>
      <w:r w:rsidRPr="002B77F3">
        <w:rPr>
          <w:smallCaps/>
          <w:color w:val="000000"/>
          <w:sz w:val="20"/>
          <w:szCs w:val="20"/>
        </w:rPr>
        <w:t xml:space="preserve">U.S. Pat. &amp; Trademark Off. </w:t>
      </w:r>
      <w:r w:rsidRPr="002B77F3">
        <w:rPr>
          <w:color w:val="000000"/>
          <w:sz w:val="20"/>
          <w:szCs w:val="20"/>
        </w:rPr>
        <w:t>(May 2021) https://www.uspto.gov/web/offices/ac/ido/oeip/taf/us_stat.htm.</w:t>
      </w:r>
    </w:p>
  </w:footnote>
  <w:footnote w:id="31">
    <w:p w14:paraId="691549A6"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color w:val="000000"/>
          <w:sz w:val="20"/>
          <w:szCs w:val="20"/>
        </w:rPr>
        <w:t xml:space="preserve"> Betty </w:t>
      </w:r>
      <w:proofErr w:type="spellStart"/>
      <w:r w:rsidRPr="002B77F3">
        <w:rPr>
          <w:color w:val="000000"/>
          <w:sz w:val="20"/>
          <w:szCs w:val="20"/>
        </w:rPr>
        <w:t>Sosnin</w:t>
      </w:r>
      <w:proofErr w:type="spellEnd"/>
      <w:r w:rsidRPr="002B77F3">
        <w:rPr>
          <w:color w:val="000000"/>
          <w:sz w:val="20"/>
          <w:szCs w:val="20"/>
        </w:rPr>
        <w:t xml:space="preserve">, </w:t>
      </w:r>
      <w:r w:rsidRPr="002B77F3">
        <w:rPr>
          <w:i/>
          <w:color w:val="000000"/>
          <w:sz w:val="20"/>
          <w:szCs w:val="20"/>
        </w:rPr>
        <w:t>A Pat(</w:t>
      </w:r>
      <w:proofErr w:type="spellStart"/>
      <w:r w:rsidRPr="002B77F3">
        <w:rPr>
          <w:i/>
          <w:color w:val="000000"/>
          <w:sz w:val="20"/>
          <w:szCs w:val="20"/>
        </w:rPr>
        <w:t>ent</w:t>
      </w:r>
      <w:proofErr w:type="spellEnd"/>
      <w:r w:rsidRPr="002B77F3">
        <w:rPr>
          <w:i/>
          <w:color w:val="000000"/>
          <w:sz w:val="20"/>
          <w:szCs w:val="20"/>
        </w:rPr>
        <w:t>) on the Back</w:t>
      </w:r>
      <w:r w:rsidRPr="002B77F3">
        <w:rPr>
          <w:color w:val="000000"/>
          <w:sz w:val="20"/>
          <w:szCs w:val="20"/>
        </w:rPr>
        <w:t xml:space="preserve">, </w:t>
      </w:r>
      <w:r w:rsidRPr="002B77F3">
        <w:rPr>
          <w:smallCaps/>
          <w:color w:val="000000"/>
          <w:sz w:val="20"/>
          <w:szCs w:val="20"/>
        </w:rPr>
        <w:t xml:space="preserve">Soc’y for Hum. Res. Mgmt.: HR Mag. </w:t>
      </w:r>
      <w:r w:rsidRPr="002B77F3">
        <w:rPr>
          <w:color w:val="000000"/>
          <w:sz w:val="20"/>
          <w:szCs w:val="20"/>
        </w:rPr>
        <w:t>(Mar. 1, 2000),</w:t>
      </w:r>
    </w:p>
    <w:p w14:paraId="70B7425D" w14:textId="77777777" w:rsidR="00313877" w:rsidRPr="002B77F3" w:rsidRDefault="00313877" w:rsidP="00313877">
      <w:pPr>
        <w:pBdr>
          <w:top w:val="nil"/>
          <w:left w:val="nil"/>
          <w:bottom w:val="nil"/>
          <w:right w:val="nil"/>
          <w:between w:val="nil"/>
        </w:pBdr>
        <w:rPr>
          <w:color w:val="000000"/>
          <w:sz w:val="20"/>
          <w:szCs w:val="20"/>
        </w:rPr>
      </w:pPr>
      <w:r w:rsidRPr="002B77F3">
        <w:rPr>
          <w:i/>
          <w:color w:val="000000"/>
          <w:sz w:val="20"/>
          <w:szCs w:val="20"/>
        </w:rPr>
        <w:t xml:space="preserve"> </w:t>
      </w:r>
      <w:r w:rsidRPr="002B77F3">
        <w:rPr>
          <w:color w:val="000000"/>
          <w:sz w:val="20"/>
          <w:szCs w:val="20"/>
        </w:rPr>
        <w:t>https://www.shrm.org/hr-today/news/hr-magazine/pages/0300sosnin.aspx.</w:t>
      </w:r>
    </w:p>
  </w:footnote>
  <w:footnote w:id="32">
    <w:p w14:paraId="4179DA8D" w14:textId="77777777" w:rsidR="00313877" w:rsidRPr="002B77F3" w:rsidRDefault="00313877" w:rsidP="00313877">
      <w:pPr>
        <w:widowControl w:val="0"/>
        <w:pBdr>
          <w:top w:val="nil"/>
          <w:left w:val="nil"/>
          <w:bottom w:val="nil"/>
          <w:right w:val="nil"/>
          <w:between w:val="nil"/>
        </w:pBdr>
        <w:jc w:val="both"/>
        <w:rPr>
          <w:sz w:val="20"/>
          <w:szCs w:val="20"/>
        </w:rPr>
      </w:pPr>
      <w:r w:rsidRPr="002B77F3">
        <w:rPr>
          <w:rStyle w:val="FootnoteReference"/>
          <w:sz w:val="20"/>
          <w:szCs w:val="20"/>
        </w:rPr>
        <w:footnoteRef/>
      </w:r>
      <w:r w:rsidRPr="002B77F3">
        <w:rPr>
          <w:sz w:val="20"/>
          <w:szCs w:val="20"/>
        </w:rPr>
        <w:t xml:space="preserve"> </w:t>
      </w:r>
      <w:r w:rsidRPr="002B77F3">
        <w:rPr>
          <w:color w:val="000000"/>
          <w:sz w:val="20"/>
          <w:szCs w:val="20"/>
        </w:rPr>
        <w:t xml:space="preserve">Kara W. </w:t>
      </w:r>
      <w:r w:rsidRPr="002B77F3">
        <w:rPr>
          <w:sz w:val="20"/>
          <w:szCs w:val="20"/>
        </w:rPr>
        <w:t>Swanson</w:t>
      </w:r>
      <w:r w:rsidRPr="002B77F3">
        <w:rPr>
          <w:color w:val="000000"/>
          <w:sz w:val="20"/>
          <w:szCs w:val="20"/>
        </w:rPr>
        <w:t xml:space="preserve">, et al., </w:t>
      </w:r>
      <w:r w:rsidRPr="002B77F3">
        <w:rPr>
          <w:i/>
          <w:color w:val="000000"/>
          <w:sz w:val="20"/>
          <w:szCs w:val="20"/>
        </w:rPr>
        <w:t xml:space="preserve">True and False Inventors: Race, Gender, and Appropriation by Patent </w:t>
      </w:r>
      <w:r w:rsidRPr="002B77F3">
        <w:rPr>
          <w:iCs/>
          <w:color w:val="000000"/>
          <w:sz w:val="20"/>
          <w:szCs w:val="20"/>
        </w:rPr>
        <w:t xml:space="preserve">30 (June 2020) </w:t>
      </w:r>
      <w:r w:rsidRPr="002B77F3">
        <w:rPr>
          <w:color w:val="000000"/>
          <w:sz w:val="20"/>
          <w:szCs w:val="20"/>
        </w:rPr>
        <w:t>(if “investors and consumers learned that a patented device was invented by a marginalized person, they might discount its value, deciding not to invest or buy.”)</w:t>
      </w:r>
    </w:p>
  </w:footnote>
  <w:footnote w:id="33">
    <w:p w14:paraId="7AC23B4B"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color w:val="202124"/>
          <w:szCs w:val="20"/>
        </w:rPr>
        <w:t>In re</w:t>
      </w:r>
      <w:r w:rsidRPr="002B77F3">
        <w:rPr>
          <w:color w:val="202124"/>
          <w:szCs w:val="20"/>
        </w:rPr>
        <w:t xml:space="preserve"> </w:t>
      </w:r>
      <w:proofErr w:type="spellStart"/>
      <w:r w:rsidRPr="002B77F3">
        <w:rPr>
          <w:color w:val="202124"/>
          <w:szCs w:val="20"/>
        </w:rPr>
        <w:t>VerHoef</w:t>
      </w:r>
      <w:proofErr w:type="spellEnd"/>
      <w:r w:rsidRPr="002B77F3">
        <w:rPr>
          <w:color w:val="202124"/>
          <w:szCs w:val="20"/>
        </w:rPr>
        <w:t>, 888 F. 3d 1362, 1366-67 (2018) ("The threshold question in determining inventorship is who conceived the invention . . . A person who shares in the conception of a claimed invention is a joint inventor of that invention.”).</w:t>
      </w:r>
    </w:p>
  </w:footnote>
  <w:footnote w:id="34">
    <w:p w14:paraId="0869B7EB"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Patrick G. </w:t>
      </w:r>
      <w:proofErr w:type="spellStart"/>
      <w:r w:rsidRPr="002B77F3">
        <w:rPr>
          <w:szCs w:val="20"/>
        </w:rPr>
        <w:t>Gattari</w:t>
      </w:r>
      <w:proofErr w:type="spellEnd"/>
      <w:r w:rsidRPr="002B77F3">
        <w:rPr>
          <w:color w:val="000000"/>
          <w:szCs w:val="20"/>
        </w:rPr>
        <w:t xml:space="preserve">, </w:t>
      </w:r>
      <w:r w:rsidRPr="002B77F3">
        <w:rPr>
          <w:i/>
          <w:color w:val="000000"/>
          <w:szCs w:val="20"/>
        </w:rPr>
        <w:t>Determining Inventorship for US Patent Applications</w:t>
      </w:r>
      <w:r w:rsidRPr="002B77F3">
        <w:rPr>
          <w:color w:val="000000"/>
          <w:szCs w:val="20"/>
        </w:rPr>
        <w:t xml:space="preserve">, 17 </w:t>
      </w:r>
      <w:proofErr w:type="spellStart"/>
      <w:r w:rsidRPr="002B77F3">
        <w:rPr>
          <w:smallCaps/>
          <w:color w:val="000000"/>
          <w:szCs w:val="20"/>
        </w:rPr>
        <w:t>Intell</w:t>
      </w:r>
      <w:proofErr w:type="spellEnd"/>
      <w:r w:rsidRPr="002B77F3">
        <w:rPr>
          <w:smallCaps/>
          <w:color w:val="000000"/>
          <w:szCs w:val="20"/>
        </w:rPr>
        <w:t xml:space="preserve">. Prop. &amp; Tech. L. J. </w:t>
      </w:r>
      <w:r w:rsidRPr="002B77F3">
        <w:rPr>
          <w:color w:val="000000"/>
          <w:szCs w:val="20"/>
        </w:rPr>
        <w:t>16, 18 (2005).</w:t>
      </w:r>
    </w:p>
  </w:footnote>
  <w:footnote w:id="35">
    <w:p w14:paraId="5AC155A9"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See</w:t>
      </w:r>
      <w:r w:rsidRPr="002B77F3">
        <w:rPr>
          <w:szCs w:val="20"/>
        </w:rPr>
        <w:t xml:space="preserve"> Christopher Jon </w:t>
      </w:r>
      <w:proofErr w:type="spellStart"/>
      <w:r w:rsidRPr="002B77F3">
        <w:rPr>
          <w:szCs w:val="20"/>
        </w:rPr>
        <w:t>Sprigman</w:t>
      </w:r>
      <w:proofErr w:type="spellEnd"/>
      <w:r w:rsidRPr="002B77F3">
        <w:rPr>
          <w:szCs w:val="20"/>
        </w:rPr>
        <w:t xml:space="preserve">, et al., </w:t>
      </w:r>
      <w:r w:rsidRPr="002B77F3">
        <w:rPr>
          <w:i/>
          <w:iCs/>
          <w:szCs w:val="20"/>
        </w:rPr>
        <w:t>What’s a Name Worth: Experimental Tests of the Value of Attribution in Intellectual Property</w:t>
      </w:r>
      <w:r w:rsidRPr="002B77F3">
        <w:rPr>
          <w:szCs w:val="20"/>
        </w:rPr>
        <w:t xml:space="preserve">, </w:t>
      </w:r>
      <w:r w:rsidRPr="002B77F3">
        <w:rPr>
          <w:smallCaps/>
          <w:color w:val="000000" w:themeColor="text1"/>
          <w:szCs w:val="20"/>
        </w:rPr>
        <w:t>93 B.U. L. Rev. 1389 (2013).</w:t>
      </w:r>
    </w:p>
  </w:footnote>
  <w:footnote w:id="36">
    <w:p w14:paraId="46002370"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iCs/>
          <w:color w:val="000000"/>
          <w:szCs w:val="20"/>
        </w:rPr>
        <w:t xml:space="preserve">See </w:t>
      </w:r>
      <w:proofErr w:type="spellStart"/>
      <w:r w:rsidRPr="002B77F3">
        <w:rPr>
          <w:color w:val="000000"/>
          <w:szCs w:val="20"/>
        </w:rPr>
        <w:t>Donal</w:t>
      </w:r>
      <w:proofErr w:type="spellEnd"/>
      <w:r w:rsidRPr="002B77F3">
        <w:rPr>
          <w:color w:val="000000"/>
          <w:szCs w:val="20"/>
        </w:rPr>
        <w:t xml:space="preserve"> </w:t>
      </w:r>
      <w:r w:rsidRPr="002B77F3">
        <w:rPr>
          <w:color w:val="202124"/>
          <w:szCs w:val="20"/>
        </w:rPr>
        <w:t>O’Connell</w:t>
      </w:r>
      <w:r w:rsidRPr="002B77F3">
        <w:rPr>
          <w:color w:val="000000"/>
          <w:szCs w:val="20"/>
        </w:rPr>
        <w:t xml:space="preserve">, </w:t>
      </w:r>
      <w:r w:rsidRPr="002B77F3">
        <w:rPr>
          <w:i/>
          <w:color w:val="000000"/>
          <w:szCs w:val="20"/>
        </w:rPr>
        <w:t>Award the Inventor, But How?</w:t>
      </w:r>
      <w:r w:rsidRPr="002B77F3">
        <w:rPr>
          <w:color w:val="000000"/>
          <w:szCs w:val="20"/>
        </w:rPr>
        <w:t xml:space="preserve">, </w:t>
      </w:r>
      <w:proofErr w:type="spellStart"/>
      <w:r w:rsidRPr="002B77F3">
        <w:rPr>
          <w:smallCaps/>
          <w:color w:val="000000"/>
          <w:szCs w:val="20"/>
        </w:rPr>
        <w:t>Intell</w:t>
      </w:r>
      <w:proofErr w:type="spellEnd"/>
      <w:r w:rsidRPr="002B77F3">
        <w:rPr>
          <w:smallCaps/>
          <w:color w:val="000000"/>
          <w:szCs w:val="20"/>
        </w:rPr>
        <w:t xml:space="preserve">. Prop. Expert Grp. </w:t>
      </w:r>
      <w:r w:rsidRPr="002B77F3">
        <w:rPr>
          <w:color w:val="000000"/>
          <w:szCs w:val="20"/>
        </w:rPr>
        <w:t>(Sep. 29, 2015), https://www.ipeg.com/award-the-inventor-but-how/.</w:t>
      </w:r>
    </w:p>
  </w:footnote>
  <w:footnote w:id="37">
    <w:p w14:paraId="0E5C60DF"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See Meng v. Chu</w:t>
      </w:r>
      <w:r w:rsidRPr="002B77F3">
        <w:rPr>
          <w:szCs w:val="20"/>
        </w:rPr>
        <w:t xml:space="preserve">, </w:t>
      </w:r>
      <w:r w:rsidRPr="002B77F3">
        <w:rPr>
          <w:smallCaps/>
          <w:color w:val="000000" w:themeColor="text1"/>
          <w:szCs w:val="20"/>
        </w:rPr>
        <w:t>643 Fed. Appx. 990</w:t>
      </w:r>
      <w:r w:rsidRPr="002B77F3">
        <w:rPr>
          <w:szCs w:val="20"/>
        </w:rPr>
        <w:t xml:space="preserve"> (Fed. Cir. 2016).</w:t>
      </w:r>
    </w:p>
  </w:footnote>
  <w:footnote w:id="38">
    <w:p w14:paraId="08FD150B"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Holly Fechner &amp; Matthew S. </w:t>
      </w:r>
      <w:proofErr w:type="spellStart"/>
      <w:r w:rsidRPr="002B77F3">
        <w:rPr>
          <w:szCs w:val="20"/>
        </w:rPr>
        <w:t>Shapanka</w:t>
      </w:r>
      <w:proofErr w:type="spellEnd"/>
      <w:r w:rsidRPr="002B77F3">
        <w:rPr>
          <w:szCs w:val="20"/>
        </w:rPr>
        <w:t xml:space="preserve">, </w:t>
      </w:r>
      <w:r w:rsidRPr="002B77F3">
        <w:rPr>
          <w:i/>
          <w:iCs/>
          <w:szCs w:val="20"/>
        </w:rPr>
        <w:t>Closing Diversity Gaps in Innovation: Gender, Race, and Income Disparities in Patenting and Commercialization of Inventions</w:t>
      </w:r>
      <w:r w:rsidRPr="002B77F3">
        <w:rPr>
          <w:szCs w:val="20"/>
        </w:rPr>
        <w:t xml:space="preserve">, 19 </w:t>
      </w:r>
      <w:r w:rsidRPr="002B77F3">
        <w:rPr>
          <w:smallCaps/>
          <w:szCs w:val="20"/>
        </w:rPr>
        <w:t>Tech. &amp; Innovation</w:t>
      </w:r>
      <w:r w:rsidRPr="002B77F3">
        <w:rPr>
          <w:szCs w:val="20"/>
        </w:rPr>
        <w:t xml:space="preserve"> 727, 727 (2018).</w:t>
      </w:r>
    </w:p>
  </w:footnote>
  <w:footnote w:id="39">
    <w:p w14:paraId="701D0C27" w14:textId="77777777" w:rsidR="00313877" w:rsidRPr="002B77F3" w:rsidRDefault="00313877" w:rsidP="00313877">
      <w:pPr>
        <w:pStyle w:val="FootnoteText"/>
        <w:rPr>
          <w:color w:val="000000"/>
          <w:szCs w:val="20"/>
        </w:rPr>
      </w:pPr>
      <w:r w:rsidRPr="002B77F3">
        <w:rPr>
          <w:rStyle w:val="FootnoteReference"/>
          <w:szCs w:val="20"/>
        </w:rPr>
        <w:footnoteRef/>
      </w:r>
      <w:r w:rsidRPr="002B77F3">
        <w:rPr>
          <w:szCs w:val="20"/>
        </w:rPr>
        <w:t xml:space="preserve"> </w:t>
      </w:r>
      <w:r w:rsidRPr="002B77F3">
        <w:rPr>
          <w:i/>
          <w:iCs/>
          <w:szCs w:val="20"/>
        </w:rPr>
        <w:t xml:space="preserve">See </w:t>
      </w:r>
      <w:r w:rsidRPr="002B77F3">
        <w:rPr>
          <w:szCs w:val="20"/>
        </w:rPr>
        <w:t xml:space="preserve">B. </w:t>
      </w:r>
      <w:proofErr w:type="spellStart"/>
      <w:r w:rsidRPr="002B77F3">
        <w:rPr>
          <w:szCs w:val="20"/>
        </w:rPr>
        <w:t>Zorina</w:t>
      </w:r>
      <w:proofErr w:type="spellEnd"/>
      <w:r w:rsidRPr="002B77F3">
        <w:rPr>
          <w:szCs w:val="20"/>
        </w:rPr>
        <w:t xml:space="preserve"> Kahn, </w:t>
      </w:r>
      <w:r w:rsidRPr="002B77F3">
        <w:rPr>
          <w:i/>
          <w:iCs/>
          <w:szCs w:val="20"/>
        </w:rPr>
        <w:t>An Economic History of Patent Institutions</w:t>
      </w:r>
      <w:r w:rsidRPr="002B77F3">
        <w:rPr>
          <w:szCs w:val="20"/>
        </w:rPr>
        <w:t xml:space="preserve">, </w:t>
      </w:r>
      <w:r w:rsidRPr="002B77F3">
        <w:rPr>
          <w:smallCaps/>
          <w:szCs w:val="20"/>
        </w:rPr>
        <w:t xml:space="preserve">Econ. Hist. </w:t>
      </w:r>
      <w:proofErr w:type="spellStart"/>
      <w:r w:rsidRPr="002B77F3">
        <w:rPr>
          <w:smallCaps/>
          <w:szCs w:val="20"/>
        </w:rPr>
        <w:t>Ass’n</w:t>
      </w:r>
      <w:proofErr w:type="spellEnd"/>
      <w:r w:rsidRPr="002B77F3">
        <w:rPr>
          <w:smallCaps/>
          <w:szCs w:val="20"/>
        </w:rPr>
        <w:t xml:space="preserve">, </w:t>
      </w:r>
      <w:r w:rsidRPr="002B77F3">
        <w:rPr>
          <w:color w:val="000000"/>
          <w:szCs w:val="20"/>
        </w:rPr>
        <w:t>https://eh.net/encyclopedia/an-economic-history-of-patent-institutions/ (last visited June 28, 2021)</w:t>
      </w:r>
      <w:r w:rsidRPr="002B77F3">
        <w:rPr>
          <w:szCs w:val="20"/>
        </w:rPr>
        <w:t xml:space="preserve">. </w:t>
      </w:r>
      <w:r w:rsidRPr="002B77F3">
        <w:rPr>
          <w:color w:val="000000"/>
          <w:szCs w:val="20"/>
        </w:rPr>
        <w:t xml:space="preserve">(“The first patent law in 1790 set the rate at the minimal sum of $3.70 plus copy costs…Rural inventors could apply for patents without significant obstacles, because applications could be submitted by mail free of postage.”); </w:t>
      </w:r>
      <w:proofErr w:type="spellStart"/>
      <w:r w:rsidRPr="002B77F3">
        <w:rPr>
          <w:color w:val="000000" w:themeColor="text1"/>
          <w:szCs w:val="20"/>
        </w:rPr>
        <w:t>Shontavia</w:t>
      </w:r>
      <w:proofErr w:type="spellEnd"/>
      <w:r w:rsidRPr="002B77F3">
        <w:rPr>
          <w:color w:val="000000" w:themeColor="text1"/>
          <w:szCs w:val="20"/>
        </w:rPr>
        <w:t xml:space="preserve"> Jackson Johnson, </w:t>
      </w:r>
      <w:r w:rsidRPr="002B77F3">
        <w:rPr>
          <w:i/>
          <w:iCs/>
          <w:color w:val="000000" w:themeColor="text1"/>
          <w:szCs w:val="20"/>
        </w:rPr>
        <w:t>The Colorblind Patent System and Black Inventors</w:t>
      </w:r>
      <w:r w:rsidRPr="002B77F3">
        <w:rPr>
          <w:color w:val="000000" w:themeColor="text1"/>
          <w:szCs w:val="20"/>
        </w:rPr>
        <w:t xml:space="preserve">, </w:t>
      </w:r>
      <w:r w:rsidRPr="002B77F3">
        <w:rPr>
          <w:smallCaps/>
          <w:color w:val="000000" w:themeColor="text1"/>
          <w:szCs w:val="20"/>
        </w:rPr>
        <w:t xml:space="preserve">Am. Bar </w:t>
      </w:r>
      <w:proofErr w:type="spellStart"/>
      <w:r w:rsidRPr="002B77F3">
        <w:rPr>
          <w:smallCaps/>
          <w:color w:val="000000" w:themeColor="text1"/>
          <w:szCs w:val="20"/>
        </w:rPr>
        <w:t>Ass’n</w:t>
      </w:r>
      <w:proofErr w:type="spellEnd"/>
      <w:r w:rsidRPr="002B77F3">
        <w:rPr>
          <w:color w:val="000000" w:themeColor="text1"/>
          <w:szCs w:val="20"/>
        </w:rPr>
        <w:t xml:space="preserve"> (Apr. 2019), </w:t>
      </w:r>
      <w:hyperlink r:id="rId2">
        <w:r w:rsidRPr="002B77F3">
          <w:rPr>
            <w:color w:val="000000" w:themeColor="text1"/>
            <w:szCs w:val="20"/>
          </w:rPr>
          <w:t>https://www.americanbar.org/groups/intellectual_property_law/publications/landslide/2018-19/march-april/colorblind-patent-system-black-inventors/</w:t>
        </w:r>
      </w:hyperlink>
      <w:r w:rsidRPr="002B77F3">
        <w:rPr>
          <w:color w:val="000000" w:themeColor="text1"/>
          <w:szCs w:val="20"/>
        </w:rPr>
        <w:t>.</w:t>
      </w:r>
    </w:p>
  </w:footnote>
  <w:footnote w:id="40">
    <w:p w14:paraId="2568271C"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sz w:val="20"/>
          <w:szCs w:val="20"/>
        </w:rPr>
        <w:t xml:space="preserve"> Kahn, </w:t>
      </w:r>
      <w:r w:rsidRPr="002B77F3">
        <w:rPr>
          <w:i/>
          <w:iCs/>
          <w:sz w:val="20"/>
          <w:szCs w:val="20"/>
        </w:rPr>
        <w:t xml:space="preserve">supra </w:t>
      </w:r>
      <w:r w:rsidRPr="002B77F3">
        <w:rPr>
          <w:sz w:val="20"/>
          <w:szCs w:val="20"/>
        </w:rPr>
        <w:t>note 43.</w:t>
      </w:r>
      <w:r w:rsidRPr="002B77F3">
        <w:rPr>
          <w:color w:val="000000"/>
          <w:sz w:val="20"/>
          <w:szCs w:val="20"/>
        </w:rPr>
        <w:t xml:space="preserve"> </w:t>
      </w:r>
    </w:p>
  </w:footnote>
  <w:footnote w:id="41">
    <w:p w14:paraId="27B1293A" w14:textId="77777777" w:rsidR="00313877" w:rsidRPr="002B77F3" w:rsidRDefault="00313877" w:rsidP="00313877">
      <w:pPr>
        <w:widowControl w:val="0"/>
        <w:pBdr>
          <w:top w:val="nil"/>
          <w:left w:val="nil"/>
          <w:bottom w:val="nil"/>
          <w:right w:val="nil"/>
          <w:between w:val="nil"/>
        </w:pBdr>
        <w:jc w:val="both"/>
        <w:rPr>
          <w:color w:val="000000"/>
          <w:sz w:val="20"/>
          <w:szCs w:val="20"/>
          <w:highlight w:val="yellow"/>
        </w:rPr>
      </w:pPr>
      <w:r w:rsidRPr="002B77F3">
        <w:rPr>
          <w:rStyle w:val="FootnoteReference"/>
          <w:sz w:val="20"/>
          <w:szCs w:val="20"/>
        </w:rPr>
        <w:footnoteRef/>
      </w:r>
      <w:r w:rsidRPr="002B77F3">
        <w:rPr>
          <w:sz w:val="20"/>
          <w:szCs w:val="20"/>
        </w:rPr>
        <w:t xml:space="preserve"> Jessica</w:t>
      </w:r>
      <w:r w:rsidRPr="002B77F3">
        <w:rPr>
          <w:color w:val="000000" w:themeColor="text1"/>
          <w:sz w:val="20"/>
          <w:szCs w:val="20"/>
        </w:rPr>
        <w:t xml:space="preserve"> Milli, et al., </w:t>
      </w:r>
      <w:r w:rsidRPr="002B77F3">
        <w:rPr>
          <w:i/>
          <w:iCs/>
          <w:color w:val="000000" w:themeColor="text1"/>
          <w:sz w:val="20"/>
          <w:szCs w:val="20"/>
        </w:rPr>
        <w:t>The Gender Patenting Gap</w:t>
      </w:r>
      <w:r w:rsidRPr="002B77F3">
        <w:rPr>
          <w:smallCaps/>
          <w:color w:val="000000" w:themeColor="text1"/>
          <w:sz w:val="20"/>
          <w:szCs w:val="20"/>
        </w:rPr>
        <w:t xml:space="preserve">, Inst. For Women’s </w:t>
      </w:r>
      <w:proofErr w:type="spellStart"/>
      <w:r w:rsidRPr="002B77F3">
        <w:rPr>
          <w:smallCaps/>
          <w:color w:val="000000" w:themeColor="text1"/>
          <w:sz w:val="20"/>
          <w:szCs w:val="20"/>
        </w:rPr>
        <w:t>Pol’y</w:t>
      </w:r>
      <w:proofErr w:type="spellEnd"/>
      <w:r w:rsidRPr="002B77F3">
        <w:rPr>
          <w:smallCaps/>
          <w:color w:val="000000" w:themeColor="text1"/>
          <w:sz w:val="20"/>
          <w:szCs w:val="20"/>
        </w:rPr>
        <w:t xml:space="preserve"> </w:t>
      </w:r>
      <w:proofErr w:type="spellStart"/>
      <w:r w:rsidRPr="002B77F3">
        <w:rPr>
          <w:smallCaps/>
          <w:color w:val="000000" w:themeColor="text1"/>
          <w:sz w:val="20"/>
          <w:szCs w:val="20"/>
        </w:rPr>
        <w:t>Rsch</w:t>
      </w:r>
      <w:proofErr w:type="spellEnd"/>
      <w:r w:rsidRPr="002B77F3">
        <w:rPr>
          <w:smallCaps/>
          <w:color w:val="000000" w:themeColor="text1"/>
          <w:sz w:val="20"/>
          <w:szCs w:val="20"/>
        </w:rPr>
        <w:t>.</w:t>
      </w:r>
      <w:r w:rsidRPr="002B77F3">
        <w:rPr>
          <w:color w:val="000000" w:themeColor="text1"/>
          <w:sz w:val="20"/>
          <w:szCs w:val="20"/>
        </w:rPr>
        <w:t xml:space="preserve"> (July 21, 2016), https://iwpr.org/iwpr-general/the-gender-patenting-gap/; </w:t>
      </w:r>
      <w:r w:rsidRPr="002B77F3">
        <w:rPr>
          <w:sz w:val="20"/>
          <w:szCs w:val="20"/>
        </w:rPr>
        <w:t xml:space="preserve">Holly Fechner &amp; Matthew S. </w:t>
      </w:r>
      <w:proofErr w:type="spellStart"/>
      <w:r w:rsidRPr="002B77F3">
        <w:rPr>
          <w:sz w:val="20"/>
          <w:szCs w:val="20"/>
        </w:rPr>
        <w:t>Shapanka</w:t>
      </w:r>
      <w:proofErr w:type="spellEnd"/>
      <w:r w:rsidRPr="002B77F3">
        <w:rPr>
          <w:sz w:val="20"/>
          <w:szCs w:val="20"/>
        </w:rPr>
        <w:t xml:space="preserve">, </w:t>
      </w:r>
      <w:r w:rsidRPr="002B77F3">
        <w:rPr>
          <w:i/>
          <w:iCs/>
          <w:sz w:val="20"/>
          <w:szCs w:val="20"/>
        </w:rPr>
        <w:t>Closing Diversity Gaps in Innovation: Gender, Race, and Income Disparities in Patenting and Commercialization of Inventions</w:t>
      </w:r>
      <w:r w:rsidRPr="002B77F3">
        <w:rPr>
          <w:sz w:val="20"/>
          <w:szCs w:val="20"/>
        </w:rPr>
        <w:t xml:space="preserve">, 19 </w:t>
      </w:r>
      <w:r w:rsidRPr="002B77F3">
        <w:rPr>
          <w:smallCaps/>
          <w:sz w:val="20"/>
          <w:szCs w:val="20"/>
        </w:rPr>
        <w:t>Tech. &amp; Innovation</w:t>
      </w:r>
      <w:r w:rsidRPr="002B77F3">
        <w:rPr>
          <w:sz w:val="20"/>
          <w:szCs w:val="20"/>
        </w:rPr>
        <w:t xml:space="preserve"> 727, 732 (2018).</w:t>
      </w:r>
    </w:p>
  </w:footnote>
  <w:footnote w:id="42">
    <w:p w14:paraId="5287578F"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Holly Fechner &amp; Matthew S. </w:t>
      </w:r>
      <w:proofErr w:type="spellStart"/>
      <w:r w:rsidRPr="002B77F3">
        <w:rPr>
          <w:szCs w:val="20"/>
        </w:rPr>
        <w:t>Shapanka</w:t>
      </w:r>
      <w:proofErr w:type="spellEnd"/>
      <w:r w:rsidRPr="002B77F3">
        <w:rPr>
          <w:szCs w:val="20"/>
        </w:rPr>
        <w:t xml:space="preserve">, </w:t>
      </w:r>
      <w:r w:rsidRPr="002B77F3">
        <w:rPr>
          <w:i/>
          <w:iCs/>
          <w:szCs w:val="20"/>
        </w:rPr>
        <w:t>Closing Diversity Gaps in Innovation: Gender, Race, and Income Disparities in Patenting and Commercialization of Inventions</w:t>
      </w:r>
      <w:r w:rsidRPr="002B77F3">
        <w:rPr>
          <w:szCs w:val="20"/>
        </w:rPr>
        <w:t xml:space="preserve">, 19 </w:t>
      </w:r>
      <w:r w:rsidRPr="002B77F3">
        <w:rPr>
          <w:smallCaps/>
          <w:szCs w:val="20"/>
        </w:rPr>
        <w:t>Tech. &amp; Innovation</w:t>
      </w:r>
      <w:r w:rsidRPr="002B77F3">
        <w:rPr>
          <w:szCs w:val="20"/>
        </w:rPr>
        <w:t xml:space="preserve"> 727, 727 (2018),</w:t>
      </w:r>
    </w:p>
  </w:footnote>
  <w:footnote w:id="43">
    <w:p w14:paraId="2D36D959" w14:textId="77777777" w:rsidR="00313877" w:rsidRPr="002B77F3" w:rsidRDefault="00313877" w:rsidP="00313877">
      <w:pPr>
        <w:pStyle w:val="FootnoteText"/>
        <w:rPr>
          <w:color w:val="000000"/>
          <w:szCs w:val="20"/>
          <w:highlight w:val="cyan"/>
        </w:rPr>
      </w:pPr>
      <w:r w:rsidRPr="002B77F3">
        <w:rPr>
          <w:rStyle w:val="FootnoteReference"/>
          <w:szCs w:val="20"/>
        </w:rPr>
        <w:footnoteRef/>
      </w:r>
      <w:r w:rsidRPr="002B77F3">
        <w:rPr>
          <w:szCs w:val="20"/>
        </w:rPr>
        <w:t xml:space="preserve"> </w:t>
      </w:r>
      <w:r w:rsidRPr="002B77F3">
        <w:rPr>
          <w:i/>
          <w:iCs/>
          <w:szCs w:val="20"/>
        </w:rPr>
        <w:t>See, e.g.</w:t>
      </w:r>
      <w:r w:rsidRPr="002B77F3">
        <w:rPr>
          <w:szCs w:val="20"/>
        </w:rPr>
        <w:t xml:space="preserve">, Anette I. Kahler, </w:t>
      </w:r>
      <w:r w:rsidRPr="002B77F3">
        <w:rPr>
          <w:i/>
          <w:iCs/>
          <w:color w:val="000000"/>
          <w:szCs w:val="20"/>
        </w:rPr>
        <w:t>Examining Exclusion in Woman-Inventor Patenting: A Comparison of Educational Trends and Patent Data in the Era of Computer Engineer Barbie</w:t>
      </w:r>
      <w:r w:rsidRPr="002B77F3">
        <w:rPr>
          <w:color w:val="000000"/>
          <w:szCs w:val="20"/>
        </w:rPr>
        <w:t xml:space="preserve">, 19 J. GENDER, SOC. POL’Y &amp; L. 773, 783-784 (2011); B. </w:t>
      </w:r>
      <w:proofErr w:type="spellStart"/>
      <w:r w:rsidRPr="002B77F3">
        <w:rPr>
          <w:color w:val="000000"/>
          <w:szCs w:val="20"/>
        </w:rPr>
        <w:t>Zorina</w:t>
      </w:r>
      <w:proofErr w:type="spellEnd"/>
      <w:r w:rsidRPr="002B77F3">
        <w:rPr>
          <w:color w:val="000000"/>
          <w:szCs w:val="20"/>
        </w:rPr>
        <w:t xml:space="preserve"> Khan, </w:t>
      </w:r>
      <w:r w:rsidRPr="002B77F3">
        <w:rPr>
          <w:i/>
          <w:iCs/>
          <w:color w:val="000000"/>
          <w:szCs w:val="20"/>
        </w:rPr>
        <w:t>Married Women’s Property Laws and Female Commercial Activity: Evidence from United States Patent Records</w:t>
      </w:r>
      <w:r w:rsidRPr="002B77F3">
        <w:rPr>
          <w:color w:val="000000"/>
          <w:szCs w:val="20"/>
        </w:rPr>
        <w:t xml:space="preserve">, 1790-1895, 56 J. ECON. HIST. 356, 357 (1996) (women not having full ownership over their property); </w:t>
      </w:r>
      <w:proofErr w:type="spellStart"/>
      <w:r w:rsidRPr="002B77F3">
        <w:rPr>
          <w:color w:val="000000" w:themeColor="text1"/>
          <w:szCs w:val="20"/>
        </w:rPr>
        <w:t>Shontavia</w:t>
      </w:r>
      <w:proofErr w:type="spellEnd"/>
      <w:r w:rsidRPr="002B77F3">
        <w:rPr>
          <w:color w:val="000000" w:themeColor="text1"/>
          <w:szCs w:val="20"/>
        </w:rPr>
        <w:t xml:space="preserve"> Jackson Johnson, </w:t>
      </w:r>
      <w:r w:rsidRPr="002B77F3">
        <w:rPr>
          <w:i/>
          <w:iCs/>
          <w:color w:val="000000" w:themeColor="text1"/>
          <w:szCs w:val="20"/>
        </w:rPr>
        <w:t>The Colorblind Patent System and Black Inventors</w:t>
      </w:r>
      <w:r w:rsidRPr="002B77F3">
        <w:rPr>
          <w:color w:val="000000" w:themeColor="text1"/>
          <w:szCs w:val="20"/>
        </w:rPr>
        <w:t xml:space="preserve">, </w:t>
      </w:r>
      <w:r w:rsidRPr="002B77F3">
        <w:rPr>
          <w:smallCaps/>
          <w:color w:val="000000" w:themeColor="text1"/>
          <w:szCs w:val="20"/>
        </w:rPr>
        <w:t xml:space="preserve">Am. Bar </w:t>
      </w:r>
      <w:proofErr w:type="spellStart"/>
      <w:r w:rsidRPr="002B77F3">
        <w:rPr>
          <w:smallCaps/>
          <w:color w:val="000000" w:themeColor="text1"/>
          <w:szCs w:val="20"/>
        </w:rPr>
        <w:t>Ass’n</w:t>
      </w:r>
      <w:proofErr w:type="spellEnd"/>
      <w:r w:rsidRPr="002B77F3">
        <w:rPr>
          <w:color w:val="000000" w:themeColor="text1"/>
          <w:szCs w:val="20"/>
        </w:rPr>
        <w:t xml:space="preserve"> (Apr. 2019), </w:t>
      </w:r>
      <w:hyperlink r:id="rId3">
        <w:r w:rsidRPr="002B77F3">
          <w:rPr>
            <w:color w:val="000000" w:themeColor="text1"/>
            <w:szCs w:val="20"/>
          </w:rPr>
          <w:t>https://www.americanbar.org/groups/intellectual_property_law/publications/landslide/2018-19/march-april/colorblind-patent-system-black-inventors/</w:t>
        </w:r>
      </w:hyperlink>
      <w:r w:rsidRPr="002B77F3">
        <w:rPr>
          <w:color w:val="000000" w:themeColor="text1"/>
          <w:szCs w:val="20"/>
        </w:rPr>
        <w:t xml:space="preserve"> (citing </w:t>
      </w:r>
      <w:proofErr w:type="spellStart"/>
      <w:r w:rsidRPr="002B77F3">
        <w:rPr>
          <w:color w:val="000000" w:themeColor="text1"/>
          <w:szCs w:val="20"/>
        </w:rPr>
        <w:t>Shontavia</w:t>
      </w:r>
      <w:proofErr w:type="spellEnd"/>
      <w:r w:rsidRPr="002B77F3">
        <w:rPr>
          <w:color w:val="000000" w:themeColor="text1"/>
          <w:szCs w:val="20"/>
        </w:rPr>
        <w:t xml:space="preserve"> Johnson, </w:t>
      </w:r>
      <w:r w:rsidRPr="002B77F3">
        <w:rPr>
          <w:i/>
          <w:iCs/>
          <w:color w:val="000000" w:themeColor="text1"/>
          <w:szCs w:val="20"/>
        </w:rPr>
        <w:t>America’s Always Had Black Inventors—Even When the Patent System Explicitly Excluded Them</w:t>
      </w:r>
      <w:r w:rsidRPr="002B77F3">
        <w:rPr>
          <w:color w:val="000000" w:themeColor="text1"/>
          <w:szCs w:val="20"/>
        </w:rPr>
        <w:t xml:space="preserve">, </w:t>
      </w:r>
      <w:r w:rsidRPr="002B77F3">
        <w:rPr>
          <w:smallCaps/>
          <w:color w:val="000000" w:themeColor="text1"/>
          <w:szCs w:val="20"/>
        </w:rPr>
        <w:t xml:space="preserve">Conversation </w:t>
      </w:r>
      <w:r w:rsidRPr="002B77F3">
        <w:rPr>
          <w:color w:val="000000" w:themeColor="text1"/>
          <w:szCs w:val="20"/>
        </w:rPr>
        <w:t xml:space="preserve">(Feb. 14, 2017), </w:t>
      </w:r>
      <w:hyperlink r:id="rId4">
        <w:r w:rsidRPr="002B77F3">
          <w:rPr>
            <w:color w:val="000000" w:themeColor="text1"/>
            <w:szCs w:val="20"/>
          </w:rPr>
          <w:t>https://theconversation.com/americas-always-had-black-inventors-even-when-the-patent-system-explicitly-excluded-them-72619</w:t>
        </w:r>
      </w:hyperlink>
      <w:r w:rsidRPr="002B77F3">
        <w:rPr>
          <w:color w:val="000000" w:themeColor="text1"/>
          <w:szCs w:val="20"/>
        </w:rPr>
        <w:t>) (</w:t>
      </w:r>
      <w:r w:rsidRPr="002B77F3">
        <w:rPr>
          <w:szCs w:val="20"/>
        </w:rPr>
        <w:t>Although patent law “did not explicitly exclude certain races of inventors from participation in the patent system,” enslaved people “were not considered American citizens, and the rights and provisions of the constitution, including the right to pursue rights to their own intellectual property, did not extend to them.”).</w:t>
      </w:r>
    </w:p>
  </w:footnote>
  <w:footnote w:id="44">
    <w:p w14:paraId="2C3D015A"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See e.g.</w:t>
      </w:r>
      <w:r w:rsidRPr="002B77F3">
        <w:rPr>
          <w:szCs w:val="20"/>
        </w:rPr>
        <w:t>,</w:t>
      </w:r>
      <w:r w:rsidRPr="002B77F3">
        <w:rPr>
          <w:i/>
          <w:iCs/>
          <w:szCs w:val="20"/>
        </w:rPr>
        <w:t xml:space="preserve"> #MakeWhatsNext Patent Program</w:t>
      </w:r>
      <w:r w:rsidRPr="002B77F3">
        <w:rPr>
          <w:szCs w:val="20"/>
        </w:rPr>
        <w:t xml:space="preserve">, </w:t>
      </w:r>
      <w:r w:rsidRPr="002B77F3">
        <w:rPr>
          <w:smallCaps/>
          <w:color w:val="000000"/>
          <w:szCs w:val="20"/>
        </w:rPr>
        <w:t xml:space="preserve">Microsoft, </w:t>
      </w:r>
      <w:r w:rsidRPr="002B77F3">
        <w:rPr>
          <w:szCs w:val="20"/>
        </w:rPr>
        <w:t>https://www.microsoft.com/en-us/patent-program</w:t>
      </w:r>
      <w:r w:rsidRPr="002B77F3">
        <w:rPr>
          <w:color w:val="000000"/>
          <w:szCs w:val="20"/>
        </w:rPr>
        <w:t xml:space="preserve"> (last visited July 12, 2021); Freeman A. Hrabowski III &amp; Peter H. Henderson, </w:t>
      </w:r>
      <w:r w:rsidRPr="002B77F3">
        <w:rPr>
          <w:i/>
          <w:iCs/>
          <w:color w:val="000000"/>
          <w:szCs w:val="20"/>
        </w:rPr>
        <w:t>How to Actually Promote Diversity in STEM</w:t>
      </w:r>
      <w:r w:rsidRPr="002B77F3">
        <w:rPr>
          <w:color w:val="000000"/>
          <w:szCs w:val="20"/>
        </w:rPr>
        <w:t xml:space="preserve">, </w:t>
      </w:r>
      <w:r w:rsidRPr="002B77F3">
        <w:rPr>
          <w:smallCaps/>
          <w:color w:val="000000"/>
          <w:szCs w:val="20"/>
        </w:rPr>
        <w:t>The Atlantic (</w:t>
      </w:r>
      <w:r w:rsidRPr="002B77F3">
        <w:rPr>
          <w:color w:val="000000"/>
          <w:szCs w:val="20"/>
        </w:rPr>
        <w:t>Nov. 29, 2019),</w:t>
      </w:r>
      <w:r w:rsidRPr="002B77F3">
        <w:rPr>
          <w:smallCaps/>
          <w:color w:val="000000"/>
          <w:szCs w:val="20"/>
        </w:rPr>
        <w:t xml:space="preserve"> </w:t>
      </w:r>
      <w:r w:rsidRPr="002B77F3">
        <w:rPr>
          <w:szCs w:val="20"/>
        </w:rPr>
        <w:t>https://www.theatlantic.com/ideas/archive/2019/11/how-umbc-got-minority-students-stick-stem/602635/.</w:t>
      </w:r>
    </w:p>
  </w:footnote>
  <w:footnote w:id="45">
    <w:p w14:paraId="3B69A141"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Kara W. </w:t>
      </w:r>
      <w:r w:rsidRPr="002B77F3">
        <w:rPr>
          <w:szCs w:val="20"/>
        </w:rPr>
        <w:t>Swanson</w:t>
      </w:r>
      <w:r w:rsidRPr="002B77F3">
        <w:rPr>
          <w:color w:val="000000"/>
          <w:szCs w:val="20"/>
        </w:rPr>
        <w:t xml:space="preserve">, et al., </w:t>
      </w:r>
      <w:r w:rsidRPr="002B77F3">
        <w:rPr>
          <w:i/>
          <w:color w:val="000000"/>
          <w:szCs w:val="20"/>
        </w:rPr>
        <w:t xml:space="preserve">True and False Inventors: Race, Gender, and Appropriation by Patent </w:t>
      </w:r>
      <w:r w:rsidRPr="002B77F3">
        <w:rPr>
          <w:iCs/>
          <w:color w:val="000000"/>
          <w:szCs w:val="20"/>
        </w:rPr>
        <w:t xml:space="preserve">6 (June 2020) </w:t>
      </w:r>
      <w:r w:rsidRPr="002B77F3">
        <w:rPr>
          <w:color w:val="000000"/>
          <w:szCs w:val="20"/>
        </w:rPr>
        <w:t>(“I argue that consensual assignment by patent was frequently used to patent inventions by women and African Americans in the name of white men, a choice such inventors made as the best of a set of poor options for profiting from their creativity.”).</w:t>
      </w:r>
    </w:p>
  </w:footnote>
  <w:footnote w:id="46">
    <w:p w14:paraId="5E5BFFFF"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See, e.g.</w:t>
      </w:r>
      <w:r w:rsidRPr="002B77F3">
        <w:rPr>
          <w:szCs w:val="20"/>
        </w:rPr>
        <w:t xml:space="preserve">, </w:t>
      </w:r>
      <w:r w:rsidRPr="002B77F3">
        <w:rPr>
          <w:i/>
          <w:iCs/>
          <w:szCs w:val="20"/>
        </w:rPr>
        <w:t>Closing the Racial Inequality Gaps</w:t>
      </w:r>
      <w:r w:rsidRPr="002B77F3">
        <w:rPr>
          <w:szCs w:val="20"/>
        </w:rPr>
        <w:t xml:space="preserve"> 3 (Sept. 2020), </w:t>
      </w:r>
      <w:r w:rsidRPr="002B77F3">
        <w:rPr>
          <w:i/>
          <w:iCs/>
          <w:szCs w:val="20"/>
        </w:rPr>
        <w:t xml:space="preserve">available at </w:t>
      </w:r>
      <w:r w:rsidRPr="002B77F3">
        <w:rPr>
          <w:szCs w:val="20"/>
        </w:rPr>
        <w:t xml:space="preserve">https://www.etsu.edu/afam/documents/citi-economic-inequality.pdf; </w:t>
      </w:r>
      <w:r w:rsidRPr="002B77F3">
        <w:rPr>
          <w:i/>
          <w:iCs/>
          <w:szCs w:val="20"/>
        </w:rPr>
        <w:t>The Economic Impact of Closing the Racial Wealth Gap</w:t>
      </w:r>
      <w:r w:rsidRPr="002B77F3">
        <w:rPr>
          <w:szCs w:val="20"/>
        </w:rPr>
        <w:t xml:space="preserve">, McKinsey &amp; Company (Aug. 13, 2019), </w:t>
      </w:r>
      <w:r w:rsidRPr="002B77F3">
        <w:rPr>
          <w:i/>
          <w:iCs/>
          <w:szCs w:val="20"/>
        </w:rPr>
        <w:t xml:space="preserve">available at </w:t>
      </w:r>
      <w:r w:rsidRPr="002B77F3">
        <w:rPr>
          <w:szCs w:val="20"/>
        </w:rPr>
        <w:t xml:space="preserve">https://www.mckinsey.com/industries/public-and-social-sector/our-insights/the-economic-impact-of-closing-the-racial-wealth-gap#; Lisa Cook &amp; Jan Gerson, </w:t>
      </w:r>
      <w:r w:rsidRPr="002B77F3">
        <w:rPr>
          <w:i/>
          <w:iCs/>
          <w:szCs w:val="20"/>
        </w:rPr>
        <w:t>The Implications of U.S. Gender and Racial Disparities in Income and Wealth Inequality at Each Stage of the Innovation Process</w:t>
      </w:r>
      <w:r w:rsidRPr="002B77F3">
        <w:rPr>
          <w:szCs w:val="20"/>
        </w:rPr>
        <w:t xml:space="preserve"> (July 24, 2019).</w:t>
      </w:r>
    </w:p>
  </w:footnote>
  <w:footnote w:id="47">
    <w:p w14:paraId="0A78BB1F"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Shelby R. Buckman, et al., </w:t>
      </w:r>
      <w:r w:rsidRPr="002B77F3">
        <w:rPr>
          <w:i/>
          <w:iCs/>
          <w:szCs w:val="20"/>
        </w:rPr>
        <w:t>The Economic Gains from Equity</w:t>
      </w:r>
      <w:r w:rsidRPr="002B77F3">
        <w:rPr>
          <w:szCs w:val="20"/>
        </w:rPr>
        <w:t xml:space="preserve"> 17 (January 19, 2021).</w:t>
      </w:r>
    </w:p>
  </w:footnote>
  <w:footnote w:id="48">
    <w:p w14:paraId="54AF53CD"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color w:val="000000"/>
          <w:szCs w:val="20"/>
        </w:rPr>
        <w:t>See Statement of Policy in Regard to Intellectual Property (IP Policy)</w:t>
      </w:r>
      <w:r w:rsidRPr="002B77F3">
        <w:rPr>
          <w:color w:val="000000"/>
          <w:szCs w:val="20"/>
        </w:rPr>
        <w:t xml:space="preserve">, </w:t>
      </w:r>
      <w:r w:rsidRPr="002B77F3">
        <w:rPr>
          <w:smallCaps/>
          <w:color w:val="000000"/>
          <w:szCs w:val="20"/>
        </w:rPr>
        <w:t>Harv. Off. of Tech. Dev.,</w:t>
      </w:r>
      <w:r w:rsidRPr="002B77F3">
        <w:rPr>
          <w:color w:val="000000"/>
          <w:szCs w:val="20"/>
        </w:rPr>
        <w:t xml:space="preserve"> https://otd.harvard.edu/faculty-inventors/resources/policies-and-procedures/statement-of-policy-in-regard-to-intellectual-property#inventions-and-patents (last visited June 21, 2021); </w:t>
      </w:r>
      <w:r w:rsidRPr="002B77F3">
        <w:rPr>
          <w:i/>
          <w:color w:val="000000"/>
          <w:szCs w:val="20"/>
        </w:rPr>
        <w:t>Ownership</w:t>
      </w:r>
      <w:r w:rsidRPr="002B77F3">
        <w:rPr>
          <w:color w:val="000000"/>
          <w:szCs w:val="20"/>
        </w:rPr>
        <w:t xml:space="preserve">, </w:t>
      </w:r>
      <w:r w:rsidRPr="002B77F3">
        <w:rPr>
          <w:smallCaps/>
          <w:color w:val="000000"/>
          <w:szCs w:val="20"/>
        </w:rPr>
        <w:t>MIT Tech. Licensing Off.,</w:t>
      </w:r>
      <w:r w:rsidRPr="002B77F3">
        <w:rPr>
          <w:color w:val="000000"/>
          <w:szCs w:val="20"/>
        </w:rPr>
        <w:t xml:space="preserve"> https://tlo.mit.edu/learn-about-intellectual-property/ownership (last visited June 21, 2021); </w:t>
      </w:r>
      <w:r w:rsidRPr="002B77F3">
        <w:rPr>
          <w:i/>
          <w:iCs/>
          <w:color w:val="000000"/>
          <w:szCs w:val="20"/>
        </w:rPr>
        <w:t>see also</w:t>
      </w:r>
      <w:r w:rsidRPr="002B77F3">
        <w:rPr>
          <w:color w:val="000000"/>
          <w:szCs w:val="20"/>
        </w:rPr>
        <w:t xml:space="preserve"> </w:t>
      </w:r>
      <w:r w:rsidRPr="002B77F3">
        <w:rPr>
          <w:szCs w:val="20"/>
        </w:rPr>
        <w:t xml:space="preserve">Holly Fechner &amp; Matthew S. </w:t>
      </w:r>
      <w:proofErr w:type="spellStart"/>
      <w:r w:rsidRPr="002B77F3">
        <w:rPr>
          <w:szCs w:val="20"/>
        </w:rPr>
        <w:t>Shapanka</w:t>
      </w:r>
      <w:proofErr w:type="spellEnd"/>
      <w:r w:rsidRPr="002B77F3">
        <w:rPr>
          <w:szCs w:val="20"/>
        </w:rPr>
        <w:t xml:space="preserve">, </w:t>
      </w:r>
      <w:r w:rsidRPr="002B77F3">
        <w:rPr>
          <w:i/>
          <w:iCs/>
          <w:szCs w:val="20"/>
        </w:rPr>
        <w:t>Closing Diversity Gaps in Innovation: Gender, Race, and Income Disparities in Patenting and Commercialization of Inventions</w:t>
      </w:r>
      <w:r w:rsidRPr="002B77F3">
        <w:rPr>
          <w:szCs w:val="20"/>
        </w:rPr>
        <w:t xml:space="preserve">, 19 </w:t>
      </w:r>
      <w:r w:rsidRPr="002B77F3">
        <w:rPr>
          <w:smallCaps/>
          <w:szCs w:val="20"/>
        </w:rPr>
        <w:t>Tech. &amp; Innovation</w:t>
      </w:r>
      <w:r w:rsidRPr="002B77F3">
        <w:rPr>
          <w:szCs w:val="20"/>
        </w:rPr>
        <w:t xml:space="preserve"> 727, 730 (2018) </w:t>
      </w:r>
      <w:r w:rsidRPr="002B77F3">
        <w:rPr>
          <w:color w:val="000000"/>
          <w:szCs w:val="20"/>
        </w:rPr>
        <w:t>(“F</w:t>
      </w:r>
      <w:r w:rsidRPr="002B77F3">
        <w:rPr>
          <w:szCs w:val="20"/>
        </w:rPr>
        <w:t>or women and people of color, whose access to social networks is more limited, technology transfer offices can prove especially valuable to help navigate the patenting process and grow their networks”).</w:t>
      </w:r>
    </w:p>
  </w:footnote>
  <w:footnote w:id="49">
    <w:p w14:paraId="652EBA82"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iCs/>
          <w:color w:val="000000"/>
          <w:szCs w:val="20"/>
        </w:rPr>
        <w:t xml:space="preserve">See, e.g., </w:t>
      </w:r>
      <w:r w:rsidRPr="002B77F3">
        <w:rPr>
          <w:i/>
          <w:color w:val="000000"/>
          <w:szCs w:val="20"/>
        </w:rPr>
        <w:t>Guide to Intellectual Property as a Student at the University of California</w:t>
      </w:r>
      <w:r w:rsidRPr="002B77F3">
        <w:rPr>
          <w:color w:val="000000"/>
          <w:szCs w:val="20"/>
        </w:rPr>
        <w:t xml:space="preserve">, </w:t>
      </w:r>
      <w:r w:rsidRPr="002B77F3">
        <w:rPr>
          <w:smallCaps/>
          <w:color w:val="000000"/>
          <w:szCs w:val="20"/>
        </w:rPr>
        <w:t>Univ. of Cal.: Off. of the President,</w:t>
      </w:r>
      <w:r w:rsidRPr="002B77F3">
        <w:rPr>
          <w:color w:val="000000"/>
          <w:szCs w:val="20"/>
        </w:rPr>
        <w:t xml:space="preserve"> https://www.ucop.edu/research-policy-analysis-coordination/policies-guidance/intellectual-property-ex/intellectual-property-as-a-student-at-the-university-of-california-faq.html (last visited June 16, 2021); </w:t>
      </w:r>
      <w:r w:rsidRPr="002B77F3">
        <w:rPr>
          <w:i/>
          <w:color w:val="000000"/>
          <w:szCs w:val="20"/>
        </w:rPr>
        <w:t>Statement of Policy in Regard to Intellectual Property (IP Policy)</w:t>
      </w:r>
      <w:r w:rsidRPr="002B77F3">
        <w:rPr>
          <w:color w:val="000000"/>
          <w:szCs w:val="20"/>
        </w:rPr>
        <w:t xml:space="preserve">, </w:t>
      </w:r>
      <w:r w:rsidRPr="002B77F3">
        <w:rPr>
          <w:smallCaps/>
          <w:color w:val="000000"/>
          <w:szCs w:val="20"/>
        </w:rPr>
        <w:t>Harv. Off. of Tech. Dev.,</w:t>
      </w:r>
      <w:r w:rsidRPr="002B77F3">
        <w:rPr>
          <w:color w:val="000000"/>
          <w:szCs w:val="20"/>
        </w:rPr>
        <w:t xml:space="preserve"> https://otd.harvard.edu/faculty-inventors/resources/policies-and-procedures/statement-of-policy-in-regard-to-intellectual-property#inventions-and-patents (last visited June 21, 2021); </w:t>
      </w:r>
      <w:r w:rsidRPr="002B77F3">
        <w:rPr>
          <w:i/>
          <w:color w:val="000000"/>
          <w:szCs w:val="20"/>
        </w:rPr>
        <w:t>Ownership</w:t>
      </w:r>
      <w:r w:rsidRPr="002B77F3">
        <w:rPr>
          <w:color w:val="000000"/>
          <w:szCs w:val="20"/>
        </w:rPr>
        <w:t xml:space="preserve">, </w:t>
      </w:r>
      <w:r w:rsidRPr="002B77F3">
        <w:rPr>
          <w:smallCaps/>
          <w:color w:val="000000"/>
          <w:szCs w:val="20"/>
        </w:rPr>
        <w:t>MIT Tech. Licensing Off.,</w:t>
      </w:r>
      <w:r w:rsidRPr="002B77F3">
        <w:rPr>
          <w:color w:val="000000"/>
          <w:szCs w:val="20"/>
        </w:rPr>
        <w:t xml:space="preserve"> https://tlo.mit.edu/learn-about-intellectual-property/ownership (last visited June 21, 2021).</w:t>
      </w:r>
    </w:p>
  </w:footnote>
  <w:footnote w:id="50">
    <w:p w14:paraId="4CB601AA"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David C. Mowery &amp; </w:t>
      </w:r>
      <w:proofErr w:type="spellStart"/>
      <w:r w:rsidRPr="002B77F3">
        <w:rPr>
          <w:szCs w:val="20"/>
        </w:rPr>
        <w:t>Bhaven</w:t>
      </w:r>
      <w:proofErr w:type="spellEnd"/>
      <w:r w:rsidRPr="002B77F3">
        <w:rPr>
          <w:szCs w:val="20"/>
        </w:rPr>
        <w:t xml:space="preserve"> N. </w:t>
      </w:r>
      <w:proofErr w:type="spellStart"/>
      <w:r w:rsidRPr="002B77F3">
        <w:rPr>
          <w:szCs w:val="20"/>
        </w:rPr>
        <w:t>Sampat</w:t>
      </w:r>
      <w:proofErr w:type="spellEnd"/>
      <w:r w:rsidRPr="002B77F3">
        <w:rPr>
          <w:szCs w:val="20"/>
        </w:rPr>
        <w:t xml:space="preserve">, </w:t>
      </w:r>
      <w:r w:rsidRPr="002B77F3">
        <w:rPr>
          <w:i/>
          <w:iCs/>
          <w:szCs w:val="20"/>
        </w:rPr>
        <w:t>The Bayh-Dole Act of 1980 and University-Industry Technology Transfer: A Model for Other OECD Governments?</w:t>
      </w:r>
      <w:r w:rsidRPr="002B77F3">
        <w:rPr>
          <w:szCs w:val="20"/>
        </w:rPr>
        <w:t xml:space="preserve">, 30 </w:t>
      </w:r>
      <w:r w:rsidRPr="002B77F3">
        <w:rPr>
          <w:smallCaps/>
          <w:szCs w:val="20"/>
        </w:rPr>
        <w:t>J. Tech. Transfer 115</w:t>
      </w:r>
      <w:r w:rsidRPr="002B77F3">
        <w:rPr>
          <w:szCs w:val="20"/>
        </w:rPr>
        <w:t xml:space="preserve">, 119 (2005). </w:t>
      </w:r>
    </w:p>
  </w:footnote>
  <w:footnote w:id="51">
    <w:p w14:paraId="7D6ABAEF"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See id.</w:t>
      </w:r>
      <w:r w:rsidRPr="002B77F3">
        <w:rPr>
          <w:szCs w:val="20"/>
        </w:rPr>
        <w:t xml:space="preserve"> at 125.</w:t>
      </w:r>
    </w:p>
  </w:footnote>
  <w:footnote w:id="52">
    <w:p w14:paraId="02925D69" w14:textId="78589BCE" w:rsidR="00313877" w:rsidRPr="002B77F3" w:rsidRDefault="00313877" w:rsidP="00313877">
      <w:pPr>
        <w:pStyle w:val="FootnoteText"/>
        <w:rPr>
          <w:color w:val="000000"/>
          <w:szCs w:val="20"/>
          <w:highlight w:val="cyan"/>
        </w:rPr>
      </w:pPr>
      <w:r w:rsidRPr="002B77F3">
        <w:rPr>
          <w:rStyle w:val="FootnoteReference"/>
          <w:szCs w:val="20"/>
        </w:rPr>
        <w:footnoteRef/>
      </w:r>
      <w:r w:rsidRPr="002B77F3">
        <w:rPr>
          <w:szCs w:val="20"/>
        </w:rPr>
        <w:t xml:space="preserve"> </w:t>
      </w:r>
      <w:r w:rsidRPr="002B77F3">
        <w:rPr>
          <w:i/>
          <w:iCs/>
          <w:szCs w:val="20"/>
        </w:rPr>
        <w:t xml:space="preserve">See </w:t>
      </w:r>
      <w:r w:rsidRPr="002B77F3">
        <w:rPr>
          <w:color w:val="000000"/>
          <w:szCs w:val="20"/>
        </w:rPr>
        <w:t xml:space="preserve">Abhay </w:t>
      </w:r>
      <w:proofErr w:type="spellStart"/>
      <w:r w:rsidRPr="002B77F3">
        <w:rPr>
          <w:color w:val="000000"/>
          <w:szCs w:val="20"/>
        </w:rPr>
        <w:t>Aneja</w:t>
      </w:r>
      <w:proofErr w:type="spellEnd"/>
      <w:r w:rsidRPr="002B77F3">
        <w:rPr>
          <w:color w:val="000000"/>
          <w:szCs w:val="20"/>
        </w:rPr>
        <w:t xml:space="preserve">, et al., </w:t>
      </w:r>
      <w:r w:rsidRPr="002B77F3">
        <w:rPr>
          <w:i/>
          <w:color w:val="000000"/>
          <w:szCs w:val="20"/>
        </w:rPr>
        <w:t>Try, Try, Try Again? Differential Responses to Rejection &amp; the Gender Innovation</w:t>
      </w:r>
      <w:r w:rsidRPr="002B77F3">
        <w:rPr>
          <w:iCs/>
          <w:color w:val="000000"/>
          <w:szCs w:val="20"/>
        </w:rPr>
        <w:t xml:space="preserve"> 4 (May 2021) </w:t>
      </w:r>
      <w:r w:rsidRPr="002B77F3">
        <w:rPr>
          <w:color w:val="000000"/>
          <w:szCs w:val="20"/>
        </w:rPr>
        <w:t>(</w:t>
      </w:r>
      <w:r w:rsidR="00C76D15">
        <w:rPr>
          <w:color w:val="000000"/>
          <w:szCs w:val="20"/>
        </w:rPr>
        <w:t>t</w:t>
      </w:r>
      <w:r w:rsidRPr="002B77F3">
        <w:rPr>
          <w:color w:val="000000"/>
          <w:szCs w:val="20"/>
        </w:rPr>
        <w:t xml:space="preserve">he shrinkage of gender differential with better legal representation </w:t>
      </w:r>
      <w:r w:rsidRPr="002B77F3">
        <w:rPr>
          <w:szCs w:val="20"/>
        </w:rPr>
        <w:t>suggests</w:t>
      </w:r>
      <w:r w:rsidRPr="002B77F3">
        <w:rPr>
          <w:color w:val="000000"/>
          <w:szCs w:val="20"/>
        </w:rPr>
        <w:t xml:space="preserve"> that institutional supports helps to mitigate gender disparities).</w:t>
      </w:r>
    </w:p>
  </w:footnote>
  <w:footnote w:id="53">
    <w:p w14:paraId="44163EEA"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Holly Fechner &amp; Matthew S. </w:t>
      </w:r>
      <w:proofErr w:type="spellStart"/>
      <w:r w:rsidRPr="002B77F3">
        <w:rPr>
          <w:szCs w:val="20"/>
        </w:rPr>
        <w:t>Shapanka</w:t>
      </w:r>
      <w:proofErr w:type="spellEnd"/>
      <w:r w:rsidRPr="002B77F3">
        <w:rPr>
          <w:szCs w:val="20"/>
        </w:rPr>
        <w:t xml:space="preserve">, </w:t>
      </w:r>
      <w:r w:rsidRPr="002B77F3">
        <w:rPr>
          <w:i/>
          <w:iCs/>
          <w:szCs w:val="20"/>
        </w:rPr>
        <w:t xml:space="preserve">Closing Diversity Gaps in Innovation: Gender, Race, and Income Disparities in Patenting and Commercialization of </w:t>
      </w:r>
      <w:r w:rsidRPr="002B77F3">
        <w:rPr>
          <w:szCs w:val="20"/>
        </w:rPr>
        <w:t xml:space="preserve">Inventions, 19 </w:t>
      </w:r>
      <w:r w:rsidRPr="002B77F3">
        <w:rPr>
          <w:smallCaps/>
          <w:szCs w:val="20"/>
        </w:rPr>
        <w:t>Tech. &amp; Innovation</w:t>
      </w:r>
      <w:r w:rsidRPr="002B77F3">
        <w:rPr>
          <w:szCs w:val="20"/>
        </w:rPr>
        <w:t xml:space="preserve"> 727, 730 (2018).</w:t>
      </w:r>
    </w:p>
  </w:footnote>
  <w:footnote w:id="54">
    <w:p w14:paraId="24787293"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About the Technology Transfer Office (TTO)</w:t>
      </w:r>
      <w:r w:rsidRPr="002B77F3">
        <w:rPr>
          <w:iCs/>
          <w:color w:val="000000"/>
          <w:szCs w:val="20"/>
        </w:rPr>
        <w:t>,</w:t>
      </w:r>
      <w:r w:rsidRPr="002B77F3">
        <w:rPr>
          <w:color w:val="000000"/>
          <w:szCs w:val="20"/>
        </w:rPr>
        <w:t xml:space="preserve"> </w:t>
      </w:r>
      <w:r w:rsidRPr="002B77F3">
        <w:rPr>
          <w:smallCaps/>
          <w:color w:val="000000"/>
          <w:szCs w:val="20"/>
        </w:rPr>
        <w:t xml:space="preserve">Case Western Reserve Univ., </w:t>
      </w:r>
      <w:r w:rsidRPr="002B77F3">
        <w:rPr>
          <w:szCs w:val="20"/>
        </w:rPr>
        <w:t xml:space="preserve">https://case.edu/research/faculty-staff/technology-transfer/about-technology-transfer-office-tto </w:t>
      </w:r>
      <w:r w:rsidRPr="002B77F3">
        <w:rPr>
          <w:color w:val="000000"/>
          <w:szCs w:val="20"/>
        </w:rPr>
        <w:t>(last visited July 16, 2021).</w:t>
      </w:r>
      <w:r w:rsidRPr="002B77F3">
        <w:rPr>
          <w:szCs w:val="20"/>
        </w:rPr>
        <w:t xml:space="preserve"> </w:t>
      </w:r>
    </w:p>
  </w:footnote>
  <w:footnote w:id="55">
    <w:p w14:paraId="3E625809"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color w:val="000000"/>
          <w:szCs w:val="20"/>
        </w:rPr>
        <w:t>Protecting Intellectual Property</w:t>
      </w:r>
      <w:r w:rsidRPr="002B77F3">
        <w:rPr>
          <w:color w:val="000000"/>
          <w:szCs w:val="20"/>
        </w:rPr>
        <w:t xml:space="preserve">, </w:t>
      </w:r>
      <w:r w:rsidRPr="002B77F3">
        <w:rPr>
          <w:smallCaps/>
          <w:color w:val="000000"/>
          <w:szCs w:val="20"/>
        </w:rPr>
        <w:t>Harv. Off. of Tech. Dev.,</w:t>
      </w:r>
      <w:r w:rsidRPr="002B77F3">
        <w:rPr>
          <w:color w:val="000000"/>
          <w:szCs w:val="20"/>
        </w:rPr>
        <w:t xml:space="preserve"> https://otd.harvard.edu/faculty-inventors/protecting-intellectual-property/ (last visited June 16, 2021).</w:t>
      </w:r>
    </w:p>
  </w:footnote>
  <w:footnote w:id="56">
    <w:p w14:paraId="5DD828EF"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color w:val="000000"/>
          <w:szCs w:val="20"/>
        </w:rPr>
        <w:t>Enterprise Engineering Seminar</w:t>
      </w:r>
      <w:r w:rsidRPr="002B77F3">
        <w:rPr>
          <w:color w:val="000000"/>
          <w:szCs w:val="20"/>
        </w:rPr>
        <w:t xml:space="preserve">, </w:t>
      </w:r>
      <w:r w:rsidRPr="002B77F3">
        <w:rPr>
          <w:smallCaps/>
          <w:color w:val="000000"/>
          <w:szCs w:val="20"/>
        </w:rPr>
        <w:t>Finnegan,</w:t>
      </w:r>
      <w:r w:rsidRPr="002B77F3">
        <w:rPr>
          <w:color w:val="000000"/>
          <w:szCs w:val="20"/>
        </w:rPr>
        <w:t xml:space="preserve"> https://www.finnegan.com/en/insights/events/enterprise-engineering-seminar-2.html (last visited June 16, 2021).</w:t>
      </w:r>
    </w:p>
  </w:footnote>
  <w:footnote w:id="57">
    <w:p w14:paraId="73BB719C" w14:textId="77777777" w:rsidR="008F7B10" w:rsidRPr="002B77F3" w:rsidRDefault="008F7B10" w:rsidP="008F7B10">
      <w:pPr>
        <w:pStyle w:val="FootnoteText"/>
        <w:rPr>
          <w:szCs w:val="20"/>
        </w:rPr>
      </w:pPr>
      <w:r w:rsidRPr="002B77F3">
        <w:rPr>
          <w:rStyle w:val="FootnoteReference"/>
          <w:szCs w:val="20"/>
        </w:rPr>
        <w:footnoteRef/>
      </w:r>
      <w:r w:rsidRPr="002B77F3">
        <w:rPr>
          <w:szCs w:val="20"/>
        </w:rPr>
        <w:t xml:space="preserve"> </w:t>
      </w:r>
      <w:r w:rsidRPr="002B77F3">
        <w:rPr>
          <w:i/>
          <w:color w:val="000000"/>
          <w:szCs w:val="20"/>
        </w:rPr>
        <w:t>Case Western Reserve University</w:t>
      </w:r>
      <w:r w:rsidRPr="002B77F3">
        <w:rPr>
          <w:iCs/>
          <w:color w:val="000000"/>
          <w:szCs w:val="20"/>
        </w:rPr>
        <w:t>,</w:t>
      </w:r>
      <w:r w:rsidRPr="002B77F3">
        <w:rPr>
          <w:color w:val="000000"/>
          <w:szCs w:val="20"/>
        </w:rPr>
        <w:t xml:space="preserve"> </w:t>
      </w:r>
      <w:r w:rsidRPr="002B77F3">
        <w:rPr>
          <w:smallCaps/>
          <w:color w:val="000000"/>
          <w:szCs w:val="20"/>
        </w:rPr>
        <w:t xml:space="preserve">Univ. of Houston, </w:t>
      </w:r>
      <w:r w:rsidRPr="002B77F3">
        <w:rPr>
          <w:szCs w:val="20"/>
        </w:rPr>
        <w:t>https://techmap.uh.edu/entity/case-western-reserve-university</w:t>
      </w:r>
      <w:r w:rsidRPr="002B77F3">
        <w:rPr>
          <w:color w:val="000000"/>
          <w:szCs w:val="20"/>
        </w:rPr>
        <w:t xml:space="preserve"> (last visited July 16, 2021).</w:t>
      </w:r>
      <w:r w:rsidRPr="002B77F3">
        <w:rPr>
          <w:szCs w:val="20"/>
        </w:rPr>
        <w:t xml:space="preserve"> </w:t>
      </w:r>
    </w:p>
  </w:footnote>
  <w:footnote w:id="58">
    <w:p w14:paraId="48A74698" w14:textId="77777777" w:rsidR="00313877" w:rsidRPr="002B77F3" w:rsidRDefault="00313877" w:rsidP="00313877">
      <w:pPr>
        <w:pStyle w:val="FootnoteText"/>
        <w:rPr>
          <w:rFonts w:ascii="CG Times" w:hAnsi="CG Times"/>
          <w:color w:val="000000"/>
          <w:szCs w:val="20"/>
        </w:rPr>
      </w:pPr>
      <w:r w:rsidRPr="002B77F3">
        <w:rPr>
          <w:rStyle w:val="FootnoteReference"/>
          <w:szCs w:val="20"/>
        </w:rPr>
        <w:footnoteRef/>
      </w:r>
      <w:r w:rsidRPr="002B77F3">
        <w:rPr>
          <w:szCs w:val="20"/>
        </w:rPr>
        <w:t xml:space="preserve"> </w:t>
      </w:r>
      <w:r w:rsidRPr="002B77F3">
        <w:rPr>
          <w:color w:val="000000"/>
          <w:szCs w:val="20"/>
        </w:rPr>
        <w:t xml:space="preserve">Kara W. Swanson, et al., </w:t>
      </w:r>
      <w:r w:rsidRPr="002B77F3">
        <w:rPr>
          <w:i/>
          <w:color w:val="000000"/>
          <w:szCs w:val="20"/>
        </w:rPr>
        <w:t xml:space="preserve">True and False Inventors: Race, Gender, and Appropriation by Patent </w:t>
      </w:r>
      <w:r w:rsidRPr="002B77F3">
        <w:rPr>
          <w:iCs/>
          <w:color w:val="000000"/>
          <w:szCs w:val="20"/>
        </w:rPr>
        <w:t xml:space="preserve">9 (June 2020) </w:t>
      </w:r>
      <w:r w:rsidRPr="002B77F3">
        <w:rPr>
          <w:color w:val="000000"/>
          <w:szCs w:val="20"/>
        </w:rPr>
        <w:t>(showing that the requirement for proper inventorship equates to a reward based on incentivizing behavior).</w:t>
      </w:r>
    </w:p>
  </w:footnote>
  <w:footnote w:id="59">
    <w:p w14:paraId="544C1307" w14:textId="0C2F5F1E"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000D168E">
        <w:rPr>
          <w:i/>
          <w:iCs/>
          <w:szCs w:val="20"/>
        </w:rPr>
        <w:t xml:space="preserve">See </w:t>
      </w:r>
      <w:r w:rsidR="000D168E">
        <w:rPr>
          <w:color w:val="000000"/>
          <w:szCs w:val="20"/>
        </w:rPr>
        <w:t>35</w:t>
      </w:r>
      <w:r w:rsidR="000D168E" w:rsidRPr="002B77F3">
        <w:rPr>
          <w:color w:val="000000"/>
          <w:szCs w:val="20"/>
        </w:rPr>
        <w:t xml:space="preserve"> U.S.C. § </w:t>
      </w:r>
      <w:r w:rsidR="000D168E">
        <w:rPr>
          <w:color w:val="000000"/>
          <w:szCs w:val="20"/>
        </w:rPr>
        <w:t>116</w:t>
      </w:r>
      <w:r w:rsidR="000D168E" w:rsidRPr="002B77F3">
        <w:rPr>
          <w:color w:val="000000"/>
          <w:szCs w:val="20"/>
        </w:rPr>
        <w:t xml:space="preserve"> (</w:t>
      </w:r>
      <w:r w:rsidR="000D168E">
        <w:rPr>
          <w:color w:val="000000"/>
          <w:szCs w:val="20"/>
        </w:rPr>
        <w:t>2012</w:t>
      </w:r>
      <w:r w:rsidR="000D168E" w:rsidRPr="002B77F3">
        <w:rPr>
          <w:color w:val="000000"/>
          <w:szCs w:val="20"/>
        </w:rPr>
        <w:t>)</w:t>
      </w:r>
      <w:r w:rsidR="000D168E">
        <w:rPr>
          <w:color w:val="000000"/>
          <w:szCs w:val="20"/>
        </w:rPr>
        <w:t xml:space="preserve"> (requiring that two or more people should jointly apply for a patent when those two or more people invented the disclosed invention.  Furthermore, if a person is named in error, the director may permit correction of the error)</w:t>
      </w:r>
      <w:r w:rsidR="000D168E" w:rsidRPr="002B77F3">
        <w:rPr>
          <w:color w:val="000000"/>
          <w:szCs w:val="20"/>
        </w:rPr>
        <w:t xml:space="preserve">; </w:t>
      </w:r>
      <w:r w:rsidRPr="002B77F3">
        <w:rPr>
          <w:szCs w:val="20"/>
        </w:rPr>
        <w:t xml:space="preserve">Alex Wolcott, et al., </w:t>
      </w:r>
      <w:r w:rsidRPr="002B77F3">
        <w:rPr>
          <w:i/>
          <w:iCs/>
          <w:szCs w:val="20"/>
        </w:rPr>
        <w:t>Failure to Name Joint Inventors May Bar Patentability</w:t>
      </w:r>
      <w:r w:rsidRPr="002B77F3">
        <w:rPr>
          <w:szCs w:val="20"/>
        </w:rPr>
        <w:t xml:space="preserve">, </w:t>
      </w:r>
      <w:r w:rsidRPr="002B77F3">
        <w:rPr>
          <w:smallCaps/>
          <w:szCs w:val="20"/>
        </w:rPr>
        <w:t xml:space="preserve">Squire Patton </w:t>
      </w:r>
      <w:r w:rsidRPr="002B77F3">
        <w:rPr>
          <w:smallCaps/>
          <w:color w:val="000000"/>
          <w:szCs w:val="20"/>
        </w:rPr>
        <w:t>Boggs</w:t>
      </w:r>
      <w:r w:rsidRPr="002B77F3">
        <w:rPr>
          <w:color w:val="000000"/>
          <w:szCs w:val="20"/>
        </w:rPr>
        <w:t xml:space="preserve"> (May 20, 2018), </w:t>
      </w:r>
      <w:r w:rsidR="00841783" w:rsidRPr="00841783">
        <w:rPr>
          <w:szCs w:val="20"/>
        </w:rPr>
        <w:t>https://www.iptechblog.com/2018/05/failure-to-name-joint-inventors-may-bar-patentability/</w:t>
      </w:r>
      <w:r w:rsidR="000D168E">
        <w:rPr>
          <w:color w:val="000000"/>
          <w:szCs w:val="20"/>
        </w:rPr>
        <w:t xml:space="preserve"> (showing that failure to name a joint inventor or correct inventorship can be fatal to the patent).</w:t>
      </w:r>
    </w:p>
  </w:footnote>
  <w:footnote w:id="60">
    <w:p w14:paraId="0582DD45" w14:textId="7B2EEF9C" w:rsidR="00313877" w:rsidRPr="002B77F3" w:rsidRDefault="00313877" w:rsidP="00313877">
      <w:pPr>
        <w:pStyle w:val="FootnoteText"/>
        <w:rPr>
          <w:color w:val="000000"/>
          <w:szCs w:val="20"/>
        </w:rPr>
      </w:pPr>
      <w:r w:rsidRPr="002B77F3">
        <w:rPr>
          <w:rStyle w:val="FootnoteReference"/>
          <w:szCs w:val="20"/>
        </w:rPr>
        <w:footnoteRef/>
      </w:r>
      <w:r w:rsidRPr="002B77F3">
        <w:rPr>
          <w:szCs w:val="20"/>
        </w:rPr>
        <w:t xml:space="preserve"> </w:t>
      </w:r>
      <w:r w:rsidRPr="002B77F3">
        <w:rPr>
          <w:color w:val="000000"/>
          <w:szCs w:val="20"/>
        </w:rPr>
        <w:t xml:space="preserve">Kara W. Swanson, et al., </w:t>
      </w:r>
      <w:r w:rsidRPr="002B77F3">
        <w:rPr>
          <w:i/>
          <w:color w:val="000000"/>
          <w:szCs w:val="20"/>
        </w:rPr>
        <w:t xml:space="preserve">True and False Inventors: Race, Gender, and Appropriation by Patent </w:t>
      </w:r>
      <w:r w:rsidRPr="002B77F3">
        <w:rPr>
          <w:iCs/>
          <w:color w:val="000000"/>
          <w:szCs w:val="20"/>
        </w:rPr>
        <w:t xml:space="preserve">9 (June 2020) </w:t>
      </w:r>
      <w:r w:rsidRPr="002B77F3">
        <w:rPr>
          <w:color w:val="000000"/>
          <w:szCs w:val="20"/>
        </w:rPr>
        <w:t>(because “patents are owned by the time of issuance by an assignee, who is often an entity to whom the inventor has a duty of assignment through an employment relationship,” the owner is motivated to have correct inventorship).</w:t>
      </w:r>
    </w:p>
  </w:footnote>
  <w:footnote w:id="61">
    <w:p w14:paraId="086F5EDC"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 xml:space="preserve">See </w:t>
      </w:r>
      <w:r w:rsidRPr="002B77F3">
        <w:rPr>
          <w:color w:val="000000"/>
          <w:szCs w:val="20"/>
        </w:rPr>
        <w:t xml:space="preserve">Abhay </w:t>
      </w:r>
      <w:proofErr w:type="spellStart"/>
      <w:r w:rsidRPr="002B77F3">
        <w:rPr>
          <w:color w:val="000000"/>
          <w:szCs w:val="20"/>
        </w:rPr>
        <w:t>Aneja</w:t>
      </w:r>
      <w:proofErr w:type="spellEnd"/>
      <w:r w:rsidRPr="002B77F3">
        <w:rPr>
          <w:color w:val="000000"/>
          <w:szCs w:val="20"/>
        </w:rPr>
        <w:t xml:space="preserve">, et al., </w:t>
      </w:r>
      <w:r w:rsidRPr="002B77F3">
        <w:rPr>
          <w:i/>
          <w:color w:val="000000"/>
          <w:szCs w:val="20"/>
        </w:rPr>
        <w:t>Try, Try, Try Again? Differential Responses to Rejection &amp; the Gender Innovation</w:t>
      </w:r>
      <w:r w:rsidRPr="002B77F3">
        <w:rPr>
          <w:iCs/>
          <w:color w:val="000000"/>
          <w:szCs w:val="20"/>
        </w:rPr>
        <w:t xml:space="preserve"> 4 (May 2021) </w:t>
      </w:r>
      <w:r w:rsidRPr="002B77F3">
        <w:rPr>
          <w:color w:val="000000"/>
          <w:szCs w:val="20"/>
        </w:rPr>
        <w:t>(“When female applicants are represented by one of the top general or IP-focused law firms, the gender differential in applicant attrition shrinks considerably”).</w:t>
      </w:r>
    </w:p>
  </w:footnote>
  <w:footnote w:id="62">
    <w:p w14:paraId="3396D9A4"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Patrick G. </w:t>
      </w:r>
      <w:proofErr w:type="spellStart"/>
      <w:r w:rsidRPr="002B77F3">
        <w:rPr>
          <w:szCs w:val="20"/>
        </w:rPr>
        <w:t>Gattari</w:t>
      </w:r>
      <w:proofErr w:type="spellEnd"/>
      <w:r w:rsidRPr="002B77F3">
        <w:rPr>
          <w:color w:val="000000"/>
          <w:szCs w:val="20"/>
        </w:rPr>
        <w:t xml:space="preserve">, </w:t>
      </w:r>
      <w:r w:rsidRPr="002B77F3">
        <w:rPr>
          <w:i/>
          <w:color w:val="000000"/>
          <w:szCs w:val="20"/>
        </w:rPr>
        <w:t>Determining Inventorship for US Patent Applications</w:t>
      </w:r>
      <w:r w:rsidRPr="002B77F3">
        <w:rPr>
          <w:color w:val="000000"/>
          <w:szCs w:val="20"/>
        </w:rPr>
        <w:t xml:space="preserve">, 17 </w:t>
      </w:r>
      <w:proofErr w:type="spellStart"/>
      <w:r w:rsidRPr="002B77F3">
        <w:rPr>
          <w:smallCaps/>
          <w:color w:val="000000"/>
          <w:szCs w:val="20"/>
        </w:rPr>
        <w:t>Intell</w:t>
      </w:r>
      <w:proofErr w:type="spellEnd"/>
      <w:r w:rsidRPr="002B77F3">
        <w:rPr>
          <w:smallCaps/>
          <w:color w:val="000000"/>
          <w:szCs w:val="20"/>
        </w:rPr>
        <w:t xml:space="preserve">. Prop. &amp; Tech. L. J. </w:t>
      </w:r>
      <w:r w:rsidRPr="002B77F3">
        <w:rPr>
          <w:color w:val="000000"/>
          <w:szCs w:val="20"/>
        </w:rPr>
        <w:t>16, 18-19 (2005).</w:t>
      </w:r>
    </w:p>
  </w:footnote>
  <w:footnote w:id="63">
    <w:p w14:paraId="4B32C3EF" w14:textId="35DDCFA2"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The latter option may be particularly prevalent in laboratories where the professor is biased against contributions from undergraduate or graduate students. Additionally, scientists may not be familiar with the legal consequences associated with patent inventorship. </w:t>
      </w:r>
      <w:r w:rsidR="00F83D18">
        <w:rPr>
          <w:szCs w:val="20"/>
        </w:rPr>
        <w:t xml:space="preserve"> </w:t>
      </w:r>
      <w:r w:rsidR="00F83D18" w:rsidRPr="005C5372">
        <w:rPr>
          <w:color w:val="000000"/>
        </w:rPr>
        <w:t xml:space="preserve">I </w:t>
      </w:r>
      <w:r w:rsidR="00F83D18" w:rsidRPr="005C5372">
        <w:t>plan</w:t>
      </w:r>
      <w:r w:rsidR="00F83D18" w:rsidRPr="005C5372">
        <w:rPr>
          <w:color w:val="000000"/>
        </w:rPr>
        <w:t xml:space="preserve"> to do further research into the relative contribution of these two factors towards the patent inventorship results shown in this </w:t>
      </w:r>
      <w:r w:rsidR="00F83D18">
        <w:rPr>
          <w:color w:val="000000"/>
        </w:rPr>
        <w:t>article.</w:t>
      </w:r>
      <w:r w:rsidR="003C0973">
        <w:rPr>
          <w:color w:val="000000"/>
        </w:rPr>
        <w:t xml:space="preserve">  Further, because of this legal obligation</w:t>
      </w:r>
      <w:r w:rsidR="003C0973" w:rsidRPr="005E36D4">
        <w:rPr>
          <w:color w:val="000000"/>
        </w:rPr>
        <w:t>, I hypothesize that the inventorship on university patents presents a more accurate assessment of inventorship contributions than the authorship on university papers and a less subjective recognition of value in academia than paper authorship</w:t>
      </w:r>
      <w:r w:rsidR="003C0973">
        <w:rPr>
          <w:color w:val="000000"/>
        </w:rPr>
        <w:t xml:space="preserve"> in areas that have papers directed to primarily patentable subject matter. </w:t>
      </w:r>
      <w:r w:rsidR="003C0973" w:rsidRPr="002B77F3">
        <w:rPr>
          <w:color w:val="000000"/>
          <w:szCs w:val="20"/>
        </w:rPr>
        <w:t xml:space="preserve">Robert P. Crease, </w:t>
      </w:r>
      <w:r w:rsidR="003C0973" w:rsidRPr="002B77F3">
        <w:rPr>
          <w:i/>
          <w:color w:val="000000"/>
          <w:szCs w:val="20"/>
        </w:rPr>
        <w:t>Patenting Science</w:t>
      </w:r>
      <w:r w:rsidR="003C0973" w:rsidRPr="002B77F3">
        <w:rPr>
          <w:color w:val="000000"/>
          <w:szCs w:val="20"/>
        </w:rPr>
        <w:t xml:space="preserve">, </w:t>
      </w:r>
      <w:r w:rsidR="003C0973" w:rsidRPr="002B77F3">
        <w:rPr>
          <w:smallCaps/>
          <w:color w:val="000000"/>
          <w:szCs w:val="20"/>
        </w:rPr>
        <w:t xml:space="preserve">Physics World </w:t>
      </w:r>
      <w:r w:rsidR="003C0973" w:rsidRPr="002B77F3">
        <w:rPr>
          <w:color w:val="000000"/>
          <w:szCs w:val="20"/>
        </w:rPr>
        <w:t>(Apr. 24, 2014), https://physicsworld.com/a/patenting-science/ (recognizing that</w:t>
      </w:r>
      <w:r w:rsidR="003C0973" w:rsidRPr="002B77F3">
        <w:rPr>
          <w:szCs w:val="20"/>
        </w:rPr>
        <w:t>, in certain areas of STEM, such as mathematics and theoretical physics, publishable discoveries such as algorithms and natural laws are less likely to be patent-eligible).</w:t>
      </w:r>
    </w:p>
  </w:footnote>
  <w:footnote w:id="64">
    <w:p w14:paraId="759378E5" w14:textId="40A48C52"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MIT and Industry</w:t>
      </w:r>
      <w:r w:rsidRPr="002B77F3">
        <w:rPr>
          <w:color w:val="000000"/>
          <w:szCs w:val="20"/>
        </w:rPr>
        <w:t xml:space="preserve">, M.I.T., </w:t>
      </w:r>
      <w:r w:rsidRPr="002B77F3">
        <w:rPr>
          <w:szCs w:val="20"/>
        </w:rPr>
        <w:t>https://web.mit.edu/facts/industry.html</w:t>
      </w:r>
      <w:r w:rsidRPr="002B77F3">
        <w:rPr>
          <w:color w:val="000000"/>
          <w:szCs w:val="20"/>
        </w:rPr>
        <w:t xml:space="preserve"> (last visited July 16, 2021)</w:t>
      </w:r>
      <w:r w:rsidR="008F7B10">
        <w:rPr>
          <w:color w:val="000000"/>
          <w:szCs w:val="20"/>
        </w:rPr>
        <w:t xml:space="preserve"> (An invention disclosure is a written or oral explanation of the potential invention.  Generally, in a technology licensing office setting, members in the office will evaluate disclosures to determine if the office will pursue a patent application based on the disclosure.  In this way, the disclosure may remain private until a decision-maker decides to file an application.  A patent will only be rewarded to an inventor who publicly discloses their invention in a patent application.  Disclosure to a university entity is insufficient for patent protection because it is not a disclosure to the USPTO and, generally, it is not a public disclosure.  I plan to do further research into the contribution of technology licensing offices to the pervasiveness of the racial and gender patent gaps.).</w:t>
      </w:r>
    </w:p>
  </w:footnote>
  <w:footnote w:id="65">
    <w:p w14:paraId="37077838"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color w:val="000000"/>
          <w:sz w:val="20"/>
          <w:szCs w:val="20"/>
        </w:rPr>
        <w:t xml:space="preserve"> </w:t>
      </w:r>
      <w:r w:rsidRPr="002B77F3">
        <w:rPr>
          <w:i/>
          <w:color w:val="000000"/>
          <w:sz w:val="20"/>
          <w:szCs w:val="20"/>
        </w:rPr>
        <w:t>How Much Does a Patent Cost?</w:t>
      </w:r>
      <w:r w:rsidRPr="002B77F3">
        <w:rPr>
          <w:color w:val="000000"/>
          <w:sz w:val="20"/>
          <w:szCs w:val="20"/>
        </w:rPr>
        <w:t xml:space="preserve">, </w:t>
      </w:r>
      <w:proofErr w:type="spellStart"/>
      <w:r w:rsidRPr="002B77F3">
        <w:rPr>
          <w:smallCaps/>
          <w:color w:val="000000"/>
          <w:sz w:val="20"/>
          <w:szCs w:val="20"/>
        </w:rPr>
        <w:t>Thervo</w:t>
      </w:r>
      <w:proofErr w:type="spellEnd"/>
      <w:r w:rsidRPr="002B77F3">
        <w:rPr>
          <w:smallCaps/>
          <w:color w:val="000000"/>
          <w:sz w:val="20"/>
          <w:szCs w:val="20"/>
        </w:rPr>
        <w:t>,</w:t>
      </w:r>
      <w:r w:rsidRPr="002B77F3">
        <w:rPr>
          <w:color w:val="000000"/>
          <w:sz w:val="20"/>
          <w:szCs w:val="20"/>
        </w:rPr>
        <w:t xml:space="preserve"> https://thervo.com/costs/how-much-does-a-patent-cost (last visited June 16, 2021).</w:t>
      </w:r>
    </w:p>
  </w:footnote>
  <w:footnote w:id="66">
    <w:p w14:paraId="79667B2C" w14:textId="60DB2308" w:rsidR="00F1388C" w:rsidRPr="002B77F3" w:rsidRDefault="00F1388C" w:rsidP="00F1388C">
      <w:pPr>
        <w:pStyle w:val="FootnoteText"/>
        <w:rPr>
          <w:i/>
          <w:iCs/>
          <w:szCs w:val="20"/>
        </w:rPr>
      </w:pPr>
      <w:r w:rsidRPr="002B77F3">
        <w:rPr>
          <w:rStyle w:val="FootnoteReference"/>
          <w:szCs w:val="20"/>
        </w:rPr>
        <w:footnoteRef/>
      </w:r>
      <w:r w:rsidRPr="002B77F3">
        <w:rPr>
          <w:szCs w:val="20"/>
        </w:rPr>
        <w:t xml:space="preserve"> </w:t>
      </w:r>
      <w:r w:rsidRPr="002B77F3">
        <w:rPr>
          <w:i/>
          <w:iCs/>
          <w:szCs w:val="20"/>
        </w:rPr>
        <w:t>MIT and Industry</w:t>
      </w:r>
      <w:r w:rsidRPr="002B77F3">
        <w:rPr>
          <w:color w:val="000000"/>
          <w:szCs w:val="20"/>
        </w:rPr>
        <w:t xml:space="preserve">, M.I.T., </w:t>
      </w:r>
      <w:r w:rsidRPr="002B77F3">
        <w:rPr>
          <w:szCs w:val="20"/>
        </w:rPr>
        <w:t>https://web.mit.edu/facts/industry.html</w:t>
      </w:r>
      <w:r w:rsidRPr="002B77F3">
        <w:rPr>
          <w:color w:val="000000"/>
          <w:szCs w:val="20"/>
        </w:rPr>
        <w:t xml:space="preserve"> (last visited July 16, 2021).</w:t>
      </w:r>
    </w:p>
  </w:footnote>
  <w:footnote w:id="67">
    <w:p w14:paraId="349BCC12"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color w:val="000000"/>
          <w:sz w:val="20"/>
          <w:szCs w:val="20"/>
        </w:rPr>
        <w:t xml:space="preserve"> In some universities, students and faculty members pursue patents outside of the university’s ownership. This may be more likely if the university chooses not to fund the patent process. I plan to explore the </w:t>
      </w:r>
      <w:r w:rsidRPr="002B77F3">
        <w:rPr>
          <w:sz w:val="20"/>
          <w:szCs w:val="20"/>
        </w:rPr>
        <w:t>relative</w:t>
      </w:r>
      <w:r w:rsidRPr="002B77F3">
        <w:rPr>
          <w:color w:val="000000"/>
          <w:sz w:val="20"/>
          <w:szCs w:val="20"/>
        </w:rPr>
        <w:t xml:space="preserve"> likelihood of pursuing this “external patent” in future research.</w:t>
      </w:r>
    </w:p>
  </w:footnote>
  <w:footnote w:id="68">
    <w:p w14:paraId="57F08C34"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color w:val="000000"/>
          <w:sz w:val="20"/>
          <w:szCs w:val="20"/>
        </w:rPr>
        <w:t xml:space="preserve"> Lisa L. Ouellette &amp; Andrew </w:t>
      </w:r>
      <w:r w:rsidRPr="002B77F3">
        <w:rPr>
          <w:sz w:val="20"/>
          <w:szCs w:val="20"/>
        </w:rPr>
        <w:t>Tutt</w:t>
      </w:r>
      <w:r w:rsidRPr="002B77F3">
        <w:rPr>
          <w:color w:val="000000"/>
          <w:sz w:val="20"/>
          <w:szCs w:val="20"/>
        </w:rPr>
        <w:t xml:space="preserve">, </w:t>
      </w:r>
      <w:r w:rsidRPr="002B77F3">
        <w:rPr>
          <w:i/>
          <w:color w:val="000000"/>
          <w:sz w:val="20"/>
          <w:szCs w:val="20"/>
        </w:rPr>
        <w:t>How Do Patent Incentives Affect University Researchers?</w:t>
      </w:r>
      <w:r w:rsidRPr="002B77F3">
        <w:rPr>
          <w:color w:val="000000"/>
          <w:sz w:val="20"/>
          <w:szCs w:val="20"/>
        </w:rPr>
        <w:t xml:space="preserve">, 61 </w:t>
      </w:r>
      <w:r w:rsidRPr="002B77F3">
        <w:rPr>
          <w:smallCaps/>
          <w:color w:val="000000"/>
          <w:sz w:val="20"/>
          <w:szCs w:val="20"/>
        </w:rPr>
        <w:t>Int’l Rev.</w:t>
      </w:r>
      <w:r w:rsidRPr="002B77F3">
        <w:rPr>
          <w:sz w:val="20"/>
          <w:szCs w:val="20"/>
        </w:rPr>
        <w:t xml:space="preserve"> L</w:t>
      </w:r>
      <w:r w:rsidRPr="002B77F3">
        <w:rPr>
          <w:smallCaps/>
          <w:color w:val="000000"/>
          <w:sz w:val="20"/>
          <w:szCs w:val="20"/>
        </w:rPr>
        <w:t>. and Econ. 105883</w:t>
      </w:r>
      <w:r w:rsidRPr="002B77F3">
        <w:rPr>
          <w:color w:val="000000"/>
          <w:sz w:val="20"/>
          <w:szCs w:val="20"/>
        </w:rPr>
        <w:t xml:space="preserve"> (Mar. 2020</w:t>
      </w:r>
      <w:r w:rsidRPr="002B77F3">
        <w:rPr>
          <w:smallCaps/>
          <w:color w:val="000000"/>
          <w:sz w:val="20"/>
          <w:szCs w:val="20"/>
        </w:rPr>
        <w:t>).</w:t>
      </w:r>
    </w:p>
  </w:footnote>
  <w:footnote w:id="69">
    <w:p w14:paraId="423F9389"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Serena Hanes, et al., </w:t>
      </w:r>
      <w:r w:rsidRPr="002B77F3">
        <w:rPr>
          <w:i/>
          <w:color w:val="000000"/>
          <w:szCs w:val="20"/>
        </w:rPr>
        <w:t>Gender Analysis of Invention Disclosures and Companies Founded by Stanford University Faculty from 2000-2014</w:t>
      </w:r>
      <w:r w:rsidRPr="002B77F3">
        <w:rPr>
          <w:iCs/>
          <w:color w:val="000000"/>
          <w:szCs w:val="20"/>
        </w:rPr>
        <w:t xml:space="preserve">, </w:t>
      </w:r>
      <w:r w:rsidRPr="002B77F3">
        <w:rPr>
          <w:color w:val="000000"/>
          <w:szCs w:val="20"/>
        </w:rPr>
        <w:t xml:space="preserve">53 </w:t>
      </w:r>
      <w:r w:rsidRPr="002B77F3">
        <w:rPr>
          <w:smallCaps/>
          <w:color w:val="000000"/>
          <w:szCs w:val="20"/>
        </w:rPr>
        <w:t xml:space="preserve">les Nouvelles J. Licensing Executives Soc. 83, 84 </w:t>
      </w:r>
      <w:r w:rsidRPr="002B77F3">
        <w:rPr>
          <w:color w:val="000000"/>
          <w:szCs w:val="20"/>
        </w:rPr>
        <w:t>(Mar. 2018) (14% of disclosure events were from women and 15% of faculty inventors were women)</w:t>
      </w:r>
      <w:r w:rsidRPr="002B77F3">
        <w:rPr>
          <w:szCs w:val="20"/>
        </w:rPr>
        <w:t>.</w:t>
      </w:r>
    </w:p>
  </w:footnote>
  <w:footnote w:id="70">
    <w:p w14:paraId="1C0BD726" w14:textId="77777777" w:rsidR="00313877" w:rsidRPr="002B77F3" w:rsidRDefault="00313877" w:rsidP="00313877">
      <w:pPr>
        <w:pBdr>
          <w:top w:val="nil"/>
          <w:left w:val="nil"/>
          <w:bottom w:val="nil"/>
          <w:right w:val="nil"/>
          <w:between w:val="nil"/>
        </w:pBdr>
        <w:rPr>
          <w:sz w:val="20"/>
          <w:szCs w:val="20"/>
        </w:rPr>
      </w:pPr>
      <w:r w:rsidRPr="002B77F3">
        <w:rPr>
          <w:rStyle w:val="FootnoteReference"/>
          <w:sz w:val="20"/>
          <w:szCs w:val="20"/>
        </w:rPr>
        <w:footnoteRef/>
      </w:r>
      <w:r w:rsidRPr="002B77F3">
        <w:rPr>
          <w:sz w:val="20"/>
          <w:szCs w:val="20"/>
        </w:rPr>
        <w:t xml:space="preserve"> </w:t>
      </w:r>
      <w:r w:rsidRPr="002B77F3">
        <w:rPr>
          <w:i/>
          <w:iCs/>
          <w:color w:val="000000"/>
          <w:sz w:val="20"/>
          <w:szCs w:val="20"/>
        </w:rPr>
        <w:t>Developing Frameworks to Facilitate University-Industry Technology Transfer: A Checklist of Possible Actions</w:t>
      </w:r>
      <w:r w:rsidRPr="002B77F3">
        <w:rPr>
          <w:color w:val="000000"/>
          <w:sz w:val="20"/>
          <w:szCs w:val="20"/>
        </w:rPr>
        <w:t xml:space="preserve">, </w:t>
      </w:r>
      <w:r w:rsidRPr="002B77F3">
        <w:rPr>
          <w:smallCaps/>
          <w:color w:val="000000"/>
          <w:sz w:val="20"/>
          <w:szCs w:val="20"/>
        </w:rPr>
        <w:t>World Intellectual Property Organization</w:t>
      </w:r>
      <w:r w:rsidRPr="002B77F3">
        <w:rPr>
          <w:color w:val="000000"/>
          <w:sz w:val="20"/>
          <w:szCs w:val="20"/>
        </w:rPr>
        <w:t xml:space="preserve">, </w:t>
      </w:r>
      <w:r w:rsidRPr="002B77F3">
        <w:rPr>
          <w:i/>
          <w:iCs/>
          <w:color w:val="000000"/>
          <w:sz w:val="20"/>
          <w:szCs w:val="20"/>
        </w:rPr>
        <w:t>available at</w:t>
      </w:r>
      <w:r w:rsidRPr="002B77F3">
        <w:rPr>
          <w:color w:val="000000"/>
          <w:sz w:val="20"/>
          <w:szCs w:val="20"/>
        </w:rPr>
        <w:t xml:space="preserve"> </w:t>
      </w:r>
      <w:r w:rsidRPr="002B77F3">
        <w:rPr>
          <w:sz w:val="20"/>
          <w:szCs w:val="20"/>
        </w:rPr>
        <w:t xml:space="preserve">https://www.wipo.int/export/sites/www/policy/pdf/en/ui_checklist.pdf </w:t>
      </w:r>
    </w:p>
  </w:footnote>
  <w:footnote w:id="71">
    <w:p w14:paraId="0D498142"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Cf.</w:t>
      </w:r>
      <w:r w:rsidRPr="002B77F3">
        <w:rPr>
          <w:szCs w:val="20"/>
        </w:rPr>
        <w:t xml:space="preserve">, Paul </w:t>
      </w:r>
      <w:proofErr w:type="spellStart"/>
      <w:r w:rsidRPr="002B77F3">
        <w:rPr>
          <w:szCs w:val="20"/>
        </w:rPr>
        <w:t>Gugliuzza</w:t>
      </w:r>
      <w:proofErr w:type="spellEnd"/>
      <w:r w:rsidRPr="002B77F3">
        <w:rPr>
          <w:szCs w:val="20"/>
        </w:rPr>
        <w:t xml:space="preserve"> &amp; Rachel </w:t>
      </w:r>
      <w:proofErr w:type="spellStart"/>
      <w:r w:rsidRPr="002B77F3">
        <w:rPr>
          <w:szCs w:val="20"/>
        </w:rPr>
        <w:t>Rebouche</w:t>
      </w:r>
      <w:proofErr w:type="spellEnd"/>
      <w:r w:rsidRPr="002B77F3">
        <w:rPr>
          <w:szCs w:val="20"/>
        </w:rPr>
        <w:t xml:space="preserve">, </w:t>
      </w:r>
      <w:r w:rsidRPr="002B77F3">
        <w:rPr>
          <w:i/>
          <w:iCs/>
          <w:szCs w:val="20"/>
        </w:rPr>
        <w:t>Gender Equality in Patent Litigation</w:t>
      </w:r>
      <w:r w:rsidRPr="002B77F3">
        <w:rPr>
          <w:szCs w:val="20"/>
        </w:rPr>
        <w:t>, 16 https://papers.ssrn.com/sol3/papers.cfm?abstract_id=3871975 (suggesting that the lack of women may reinforce gendered barriers).</w:t>
      </w:r>
    </w:p>
  </w:footnote>
  <w:footnote w:id="72">
    <w:p w14:paraId="57F07A25"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Startups and Licenses: Crafting a Strategy</w:t>
      </w:r>
      <w:r w:rsidRPr="002B77F3">
        <w:rPr>
          <w:szCs w:val="20"/>
        </w:rPr>
        <w:t xml:space="preserve">, </w:t>
      </w:r>
      <w:r w:rsidRPr="002B77F3">
        <w:rPr>
          <w:smallCaps/>
          <w:color w:val="000000"/>
          <w:szCs w:val="20"/>
        </w:rPr>
        <w:t xml:space="preserve">Harvard Off. of Tech. Dept., </w:t>
      </w:r>
      <w:r w:rsidRPr="002B77F3">
        <w:rPr>
          <w:szCs w:val="20"/>
        </w:rPr>
        <w:t>https://otd.harvard.edu/faculty-inventors/commercializing-technologies/ (last visited July 16, 2021).</w:t>
      </w:r>
    </w:p>
  </w:footnote>
  <w:footnote w:id="73">
    <w:p w14:paraId="3F8ACDFC" w14:textId="77777777" w:rsidR="00313877" w:rsidRPr="002B77F3" w:rsidRDefault="00313877" w:rsidP="00313877">
      <w:pPr>
        <w:pBdr>
          <w:top w:val="nil"/>
          <w:left w:val="nil"/>
          <w:bottom w:val="nil"/>
          <w:right w:val="nil"/>
          <w:between w:val="nil"/>
        </w:pBdr>
        <w:rPr>
          <w:color w:val="000000"/>
          <w:sz w:val="20"/>
          <w:szCs w:val="20"/>
        </w:rPr>
      </w:pPr>
      <w:r w:rsidRPr="002B77F3">
        <w:rPr>
          <w:rStyle w:val="FootnoteReference"/>
          <w:sz w:val="20"/>
          <w:szCs w:val="20"/>
        </w:rPr>
        <w:footnoteRef/>
      </w:r>
      <w:r w:rsidRPr="002B77F3">
        <w:rPr>
          <w:color w:val="000000"/>
          <w:sz w:val="20"/>
          <w:szCs w:val="20"/>
        </w:rPr>
        <w:t xml:space="preserve"> </w:t>
      </w:r>
      <w:r w:rsidRPr="002B77F3">
        <w:rPr>
          <w:i/>
          <w:iCs/>
          <w:color w:val="000000"/>
          <w:sz w:val="20"/>
          <w:szCs w:val="20"/>
        </w:rPr>
        <w:t>See</w:t>
      </w:r>
      <w:r w:rsidRPr="002B77F3">
        <w:rPr>
          <w:color w:val="000000"/>
          <w:sz w:val="20"/>
          <w:szCs w:val="20"/>
        </w:rPr>
        <w:t xml:space="preserve"> Jon Marcus, </w:t>
      </w:r>
      <w:r w:rsidRPr="002B77F3">
        <w:rPr>
          <w:i/>
          <w:color w:val="000000"/>
          <w:sz w:val="20"/>
          <w:szCs w:val="20"/>
        </w:rPr>
        <w:t>Think Universities are Making Lots of Money from Inventions? Think Again</w:t>
      </w:r>
      <w:r w:rsidRPr="002B77F3">
        <w:rPr>
          <w:color w:val="000000"/>
          <w:sz w:val="20"/>
          <w:szCs w:val="20"/>
        </w:rPr>
        <w:t xml:space="preserve">, </w:t>
      </w:r>
      <w:r w:rsidRPr="002B77F3">
        <w:rPr>
          <w:smallCaps/>
          <w:color w:val="000000"/>
          <w:sz w:val="20"/>
          <w:szCs w:val="20"/>
        </w:rPr>
        <w:t xml:space="preserve">The Hechinger Report </w:t>
      </w:r>
      <w:r w:rsidRPr="002B77F3">
        <w:rPr>
          <w:color w:val="000000"/>
          <w:sz w:val="20"/>
          <w:szCs w:val="20"/>
        </w:rPr>
        <w:t>(Jan. 17, 2020), https://hechingerreport.org/think-universities-are-making-lots-of-money-from-inventions-think-again/.</w:t>
      </w:r>
    </w:p>
  </w:footnote>
  <w:footnote w:id="74">
    <w:p w14:paraId="4B0D0FA4"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color w:val="000000"/>
          <w:szCs w:val="20"/>
        </w:rPr>
        <w:t>See Patenting an Invention</w:t>
      </w:r>
      <w:r w:rsidRPr="002B77F3">
        <w:rPr>
          <w:color w:val="000000"/>
          <w:szCs w:val="20"/>
        </w:rPr>
        <w:t xml:space="preserve">, </w:t>
      </w:r>
      <w:r w:rsidRPr="002B77F3">
        <w:rPr>
          <w:smallCaps/>
          <w:color w:val="000000"/>
          <w:szCs w:val="20"/>
        </w:rPr>
        <w:t xml:space="preserve">MIT Tech Licensing Off., </w:t>
      </w:r>
      <w:hyperlink r:id="rId5">
        <w:r w:rsidRPr="002B77F3">
          <w:rPr>
            <w:color w:val="000000"/>
            <w:szCs w:val="20"/>
          </w:rPr>
          <w:t>https://tlo.mit.edu/learn-about-intellectual-property/patenting-invention</w:t>
        </w:r>
      </w:hyperlink>
      <w:r w:rsidRPr="002B77F3">
        <w:rPr>
          <w:color w:val="000000"/>
          <w:szCs w:val="20"/>
        </w:rPr>
        <w:t xml:space="preserve"> (last visited June 30, 2021).</w:t>
      </w:r>
    </w:p>
  </w:footnote>
  <w:footnote w:id="75">
    <w:p w14:paraId="4F1DF147"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color w:val="000000"/>
          <w:sz w:val="20"/>
          <w:szCs w:val="20"/>
        </w:rPr>
        <w:t xml:space="preserve"> </w:t>
      </w:r>
      <w:r w:rsidRPr="002B77F3">
        <w:rPr>
          <w:i/>
          <w:color w:val="000000"/>
          <w:sz w:val="20"/>
          <w:szCs w:val="20"/>
        </w:rPr>
        <w:t>What is an IP License?</w:t>
      </w:r>
      <w:r w:rsidRPr="002B77F3">
        <w:rPr>
          <w:color w:val="000000"/>
          <w:sz w:val="20"/>
          <w:szCs w:val="20"/>
        </w:rPr>
        <w:t xml:space="preserve">, </w:t>
      </w:r>
      <w:r w:rsidRPr="002B77F3">
        <w:rPr>
          <w:smallCaps/>
          <w:color w:val="000000"/>
          <w:sz w:val="20"/>
          <w:szCs w:val="20"/>
        </w:rPr>
        <w:t>Metis Partners,</w:t>
      </w:r>
      <w:r w:rsidRPr="002B77F3">
        <w:rPr>
          <w:color w:val="000000"/>
          <w:sz w:val="20"/>
          <w:szCs w:val="20"/>
        </w:rPr>
        <w:t xml:space="preserve"> https://metispartners.com/ip-basics/what-is/an-ip-</w:t>
      </w:r>
      <w:r w:rsidRPr="002B77F3">
        <w:rPr>
          <w:sz w:val="20"/>
          <w:szCs w:val="20"/>
        </w:rPr>
        <w:t>licence</w:t>
      </w:r>
      <w:r w:rsidRPr="002B77F3">
        <w:rPr>
          <w:color w:val="000000"/>
          <w:sz w:val="20"/>
          <w:szCs w:val="20"/>
        </w:rPr>
        <w:t>/ (last visited June 16, 2021).</w:t>
      </w:r>
    </w:p>
  </w:footnote>
  <w:footnote w:id="76">
    <w:p w14:paraId="4ABDFD72"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color w:val="000000"/>
          <w:sz w:val="20"/>
          <w:szCs w:val="20"/>
        </w:rPr>
        <w:t xml:space="preserve"> Jay </w:t>
      </w:r>
      <w:r w:rsidRPr="002B77F3">
        <w:rPr>
          <w:sz w:val="20"/>
          <w:szCs w:val="20"/>
        </w:rPr>
        <w:t>Walker</w:t>
      </w:r>
      <w:r w:rsidRPr="002B77F3">
        <w:rPr>
          <w:color w:val="000000"/>
          <w:sz w:val="20"/>
          <w:szCs w:val="20"/>
        </w:rPr>
        <w:t xml:space="preserve">, </w:t>
      </w:r>
      <w:r w:rsidRPr="002B77F3">
        <w:rPr>
          <w:i/>
          <w:color w:val="000000"/>
          <w:sz w:val="20"/>
          <w:szCs w:val="20"/>
        </w:rPr>
        <w:t>The Real Patent Crisis is Stifling Innovation</w:t>
      </w:r>
      <w:r w:rsidRPr="002B77F3">
        <w:rPr>
          <w:color w:val="000000"/>
          <w:sz w:val="20"/>
          <w:szCs w:val="20"/>
        </w:rPr>
        <w:t xml:space="preserve">, </w:t>
      </w:r>
      <w:r w:rsidRPr="002B77F3">
        <w:rPr>
          <w:smallCaps/>
          <w:color w:val="000000"/>
          <w:sz w:val="20"/>
          <w:szCs w:val="20"/>
        </w:rPr>
        <w:t>Forbes</w:t>
      </w:r>
      <w:r w:rsidRPr="002B77F3">
        <w:rPr>
          <w:color w:val="000000"/>
          <w:sz w:val="20"/>
          <w:szCs w:val="20"/>
        </w:rPr>
        <w:t xml:space="preserve"> (June 18, 2014), https://www.forbes.com/sites/danielfisher/2014/06/18/13633/?sh=1cb1b14e6f1c.</w:t>
      </w:r>
    </w:p>
  </w:footnote>
  <w:footnote w:id="77">
    <w:p w14:paraId="75B0D148" w14:textId="77777777" w:rsidR="00313877" w:rsidRPr="002B77F3" w:rsidRDefault="00313877" w:rsidP="00313877">
      <w:pPr>
        <w:widowControl w:val="0"/>
        <w:pBdr>
          <w:top w:val="nil"/>
          <w:left w:val="nil"/>
          <w:bottom w:val="nil"/>
          <w:right w:val="nil"/>
          <w:between w:val="nil"/>
        </w:pBdr>
        <w:rPr>
          <w:sz w:val="20"/>
          <w:szCs w:val="20"/>
        </w:rPr>
      </w:pPr>
      <w:r w:rsidRPr="002B77F3">
        <w:rPr>
          <w:rStyle w:val="FootnoteReference"/>
          <w:sz w:val="20"/>
          <w:szCs w:val="20"/>
        </w:rPr>
        <w:footnoteRef/>
      </w:r>
      <w:r w:rsidRPr="002B77F3">
        <w:rPr>
          <w:color w:val="000000"/>
          <w:sz w:val="20"/>
          <w:szCs w:val="20"/>
        </w:rPr>
        <w:t xml:space="preserve"> </w:t>
      </w:r>
      <w:r w:rsidRPr="002B77F3">
        <w:rPr>
          <w:i/>
          <w:color w:val="000000"/>
          <w:sz w:val="20"/>
          <w:szCs w:val="20"/>
        </w:rPr>
        <w:t xml:space="preserve">See </w:t>
      </w:r>
      <w:r w:rsidRPr="002B77F3">
        <w:rPr>
          <w:sz w:val="20"/>
          <w:szCs w:val="20"/>
        </w:rPr>
        <w:t xml:space="preserve">Federico </w:t>
      </w:r>
      <w:proofErr w:type="spellStart"/>
      <w:r w:rsidRPr="002B77F3">
        <w:rPr>
          <w:sz w:val="20"/>
          <w:szCs w:val="20"/>
        </w:rPr>
        <w:t>Caviggioli</w:t>
      </w:r>
      <w:proofErr w:type="spellEnd"/>
      <w:r w:rsidRPr="002B77F3">
        <w:rPr>
          <w:sz w:val="20"/>
          <w:szCs w:val="20"/>
        </w:rPr>
        <w:t xml:space="preserve"> et al., </w:t>
      </w:r>
      <w:r w:rsidRPr="002B77F3">
        <w:rPr>
          <w:i/>
          <w:sz w:val="20"/>
          <w:szCs w:val="20"/>
        </w:rPr>
        <w:t>The Licensing and Selling of Inventions by US Universities</w:t>
      </w:r>
      <w:r w:rsidRPr="002B77F3">
        <w:rPr>
          <w:sz w:val="20"/>
          <w:szCs w:val="20"/>
        </w:rPr>
        <w:t xml:space="preserve">, </w:t>
      </w:r>
      <w:r w:rsidRPr="002B77F3">
        <w:rPr>
          <w:smallCaps/>
          <w:sz w:val="20"/>
          <w:szCs w:val="20"/>
        </w:rPr>
        <w:t xml:space="preserve">Tech. Forecasting &amp; Soc. Change, </w:t>
      </w:r>
      <w:r w:rsidRPr="002B77F3">
        <w:rPr>
          <w:sz w:val="20"/>
          <w:szCs w:val="20"/>
        </w:rPr>
        <w:t>Oct. 2020,</w:t>
      </w:r>
      <w:r w:rsidRPr="002B77F3">
        <w:rPr>
          <w:smallCaps/>
          <w:sz w:val="20"/>
          <w:szCs w:val="20"/>
        </w:rPr>
        <w:t xml:space="preserve"> </w:t>
      </w:r>
      <w:r w:rsidRPr="002B77F3">
        <w:rPr>
          <w:sz w:val="20"/>
          <w:szCs w:val="20"/>
        </w:rPr>
        <w:t>at 13, https://www.sciencedirect.com/science/article/pii/S0040162520310155 (“We find that 37.0% of the patents granted at the </w:t>
      </w:r>
      <w:r w:rsidRPr="002B77F3">
        <w:rPr>
          <w:i/>
          <w:sz w:val="20"/>
          <w:szCs w:val="20"/>
        </w:rPr>
        <w:t>United States Patent and Trademark Office</w:t>
      </w:r>
      <w:r w:rsidRPr="002B77F3">
        <w:rPr>
          <w:sz w:val="20"/>
          <w:szCs w:val="20"/>
        </w:rPr>
        <w:t> (USPTO) have been involved in a form of monetization.”).</w:t>
      </w:r>
    </w:p>
  </w:footnote>
  <w:footnote w:id="78">
    <w:p w14:paraId="1B59B351" w14:textId="77777777" w:rsidR="00313877" w:rsidRPr="002B77F3" w:rsidRDefault="00313877" w:rsidP="00313877">
      <w:pPr>
        <w:widowControl w:val="0"/>
        <w:pBdr>
          <w:top w:val="nil"/>
          <w:left w:val="nil"/>
          <w:bottom w:val="nil"/>
          <w:right w:val="nil"/>
          <w:between w:val="nil"/>
        </w:pBdr>
        <w:rPr>
          <w:color w:val="000000"/>
          <w:sz w:val="20"/>
          <w:szCs w:val="20"/>
        </w:rPr>
      </w:pPr>
      <w:r w:rsidRPr="002B77F3">
        <w:rPr>
          <w:rStyle w:val="FootnoteReference"/>
          <w:sz w:val="20"/>
          <w:szCs w:val="20"/>
        </w:rPr>
        <w:footnoteRef/>
      </w:r>
      <w:r w:rsidRPr="002B77F3">
        <w:rPr>
          <w:sz w:val="20"/>
          <w:szCs w:val="20"/>
        </w:rPr>
        <w:t xml:space="preserve"> </w:t>
      </w:r>
      <w:r w:rsidRPr="002B77F3">
        <w:rPr>
          <w:i/>
          <w:color w:val="000000"/>
          <w:sz w:val="20"/>
          <w:szCs w:val="20"/>
        </w:rPr>
        <w:t>Guide to Intellectual Property as a Student at the University of California</w:t>
      </w:r>
      <w:r w:rsidRPr="002B77F3">
        <w:rPr>
          <w:color w:val="000000"/>
          <w:sz w:val="20"/>
          <w:szCs w:val="20"/>
        </w:rPr>
        <w:t xml:space="preserve">, </w:t>
      </w:r>
      <w:r w:rsidRPr="002B77F3">
        <w:rPr>
          <w:smallCaps/>
          <w:color w:val="000000"/>
          <w:sz w:val="20"/>
          <w:szCs w:val="20"/>
        </w:rPr>
        <w:t>Univ. of Cal.: Off. of the President,</w:t>
      </w:r>
      <w:r w:rsidRPr="002B77F3">
        <w:rPr>
          <w:color w:val="000000"/>
          <w:sz w:val="20"/>
          <w:szCs w:val="20"/>
        </w:rPr>
        <w:t xml:space="preserve"> https://www.ucop.edu/research-policy-</w:t>
      </w:r>
      <w:r w:rsidRPr="002B77F3">
        <w:rPr>
          <w:sz w:val="20"/>
          <w:szCs w:val="20"/>
        </w:rPr>
        <w:t>analysis</w:t>
      </w:r>
      <w:r w:rsidRPr="002B77F3">
        <w:rPr>
          <w:color w:val="000000"/>
          <w:sz w:val="20"/>
          <w:szCs w:val="20"/>
        </w:rPr>
        <w:t>-coordination/policies-guidance/intellectual-property-ex/intellectual-property-as-a-student-at-the-university-of-california-faq.html (last visited June 16, 2021).</w:t>
      </w:r>
    </w:p>
  </w:footnote>
  <w:footnote w:id="79">
    <w:p w14:paraId="5B40DD27" w14:textId="77777777" w:rsidR="00313877" w:rsidRPr="002B77F3" w:rsidRDefault="00313877" w:rsidP="00313877">
      <w:pPr>
        <w:widowControl w:val="0"/>
        <w:pBdr>
          <w:top w:val="nil"/>
          <w:left w:val="nil"/>
          <w:bottom w:val="nil"/>
          <w:right w:val="nil"/>
          <w:between w:val="nil"/>
        </w:pBdr>
        <w:rPr>
          <w:color w:val="000000"/>
          <w:sz w:val="20"/>
          <w:szCs w:val="20"/>
        </w:rPr>
      </w:pPr>
      <w:r w:rsidRPr="002B77F3">
        <w:rPr>
          <w:rStyle w:val="FootnoteReference"/>
          <w:sz w:val="20"/>
          <w:szCs w:val="20"/>
        </w:rPr>
        <w:footnoteRef/>
      </w:r>
      <w:r w:rsidRPr="002B77F3">
        <w:rPr>
          <w:color w:val="000000"/>
          <w:sz w:val="20"/>
          <w:szCs w:val="20"/>
        </w:rPr>
        <w:t xml:space="preserve"> </w:t>
      </w:r>
      <w:bookmarkStart w:id="4" w:name="_Hlk75270849"/>
      <w:r w:rsidRPr="002B77F3">
        <w:rPr>
          <w:i/>
          <w:iCs/>
          <w:color w:val="000000"/>
          <w:sz w:val="20"/>
          <w:szCs w:val="20"/>
        </w:rPr>
        <w:t xml:space="preserve">See </w:t>
      </w:r>
      <w:r w:rsidRPr="002B77F3">
        <w:rPr>
          <w:sz w:val="20"/>
          <w:szCs w:val="20"/>
        </w:rPr>
        <w:t>Doug</w:t>
      </w:r>
      <w:r w:rsidRPr="002B77F3">
        <w:rPr>
          <w:color w:val="000000"/>
          <w:sz w:val="20"/>
          <w:szCs w:val="20"/>
        </w:rPr>
        <w:t xml:space="preserve"> Banks, </w:t>
      </w:r>
      <w:r w:rsidRPr="002B77F3">
        <w:rPr>
          <w:i/>
          <w:color w:val="000000"/>
          <w:sz w:val="20"/>
          <w:szCs w:val="20"/>
        </w:rPr>
        <w:t>MIT, Harvard Rank Among Top 10 in International Patent Rankings</w:t>
      </w:r>
      <w:r w:rsidRPr="002B77F3">
        <w:rPr>
          <w:color w:val="000000"/>
          <w:sz w:val="20"/>
          <w:szCs w:val="20"/>
        </w:rPr>
        <w:t xml:space="preserve">, </w:t>
      </w:r>
      <w:r w:rsidRPr="002B77F3">
        <w:rPr>
          <w:smallCaps/>
          <w:color w:val="000000"/>
          <w:sz w:val="20"/>
          <w:szCs w:val="20"/>
        </w:rPr>
        <w:t xml:space="preserve">Boston Business Journal </w:t>
      </w:r>
      <w:r w:rsidRPr="002B77F3">
        <w:rPr>
          <w:color w:val="000000"/>
          <w:sz w:val="20"/>
          <w:szCs w:val="20"/>
        </w:rPr>
        <w:t xml:space="preserve">(June 10, 2019, 6:38 AM), https://www.bizjournals.com/boston/news/2019/06/10/mit-harvard-rank-among-top-10-in-international.html; </w:t>
      </w:r>
      <w:bookmarkEnd w:id="4"/>
      <w:r w:rsidRPr="002B77F3">
        <w:rPr>
          <w:i/>
          <w:color w:val="000000"/>
          <w:sz w:val="20"/>
          <w:szCs w:val="20"/>
        </w:rPr>
        <w:t>Guide to Intellectual Property as a Student at the University of California</w:t>
      </w:r>
      <w:r w:rsidRPr="002B77F3">
        <w:rPr>
          <w:color w:val="000000"/>
          <w:sz w:val="20"/>
          <w:szCs w:val="20"/>
        </w:rPr>
        <w:t xml:space="preserve">, </w:t>
      </w:r>
      <w:r w:rsidRPr="002B77F3">
        <w:rPr>
          <w:smallCaps/>
          <w:color w:val="000000"/>
          <w:sz w:val="20"/>
          <w:szCs w:val="20"/>
        </w:rPr>
        <w:t>Univ. of Cal.: Off. of the President,</w:t>
      </w:r>
      <w:r w:rsidRPr="002B77F3">
        <w:rPr>
          <w:color w:val="000000"/>
          <w:sz w:val="20"/>
          <w:szCs w:val="20"/>
        </w:rPr>
        <w:t xml:space="preserve"> https://www.ucop.edu/research-policy-analysis-coordination/policies-guidance/intellectual-property-ex/intellectual-property-as-a-student-at-the-university-of-california-faq.html (last visited June 16, 2021); Nasser </w:t>
      </w:r>
      <w:proofErr w:type="spellStart"/>
      <w:r w:rsidRPr="002B77F3">
        <w:rPr>
          <w:color w:val="000000"/>
          <w:sz w:val="20"/>
          <w:szCs w:val="20"/>
        </w:rPr>
        <w:t>Arshadi</w:t>
      </w:r>
      <w:proofErr w:type="spellEnd"/>
      <w:r w:rsidRPr="002B77F3">
        <w:rPr>
          <w:color w:val="000000"/>
          <w:sz w:val="20"/>
          <w:szCs w:val="20"/>
        </w:rPr>
        <w:t xml:space="preserve"> et al., </w:t>
      </w:r>
      <w:r w:rsidRPr="002B77F3">
        <w:rPr>
          <w:i/>
          <w:color w:val="000000"/>
          <w:sz w:val="20"/>
          <w:szCs w:val="20"/>
        </w:rPr>
        <w:t>Changing the Academic Culture: Valuing Patents and Commercialization Toward Tenure and Career Advancement</w:t>
      </w:r>
      <w:r w:rsidRPr="002B77F3">
        <w:rPr>
          <w:color w:val="000000"/>
          <w:sz w:val="20"/>
          <w:szCs w:val="20"/>
        </w:rPr>
        <w:t xml:space="preserve">, 111 </w:t>
      </w:r>
      <w:r w:rsidRPr="002B77F3">
        <w:rPr>
          <w:smallCaps/>
          <w:color w:val="000000"/>
          <w:sz w:val="20"/>
          <w:szCs w:val="20"/>
        </w:rPr>
        <w:t xml:space="preserve">Proc. of the </w:t>
      </w:r>
      <w:proofErr w:type="spellStart"/>
      <w:r w:rsidRPr="002B77F3">
        <w:rPr>
          <w:smallCaps/>
          <w:color w:val="000000"/>
          <w:sz w:val="20"/>
          <w:szCs w:val="20"/>
        </w:rPr>
        <w:t>Nat’l</w:t>
      </w:r>
      <w:proofErr w:type="spellEnd"/>
      <w:r w:rsidRPr="002B77F3">
        <w:rPr>
          <w:smallCaps/>
          <w:color w:val="000000"/>
          <w:sz w:val="20"/>
          <w:szCs w:val="20"/>
        </w:rPr>
        <w:t xml:space="preserve"> Acad. of </w:t>
      </w:r>
      <w:proofErr w:type="spellStart"/>
      <w:r w:rsidRPr="002B77F3">
        <w:rPr>
          <w:smallCaps/>
          <w:color w:val="000000"/>
          <w:sz w:val="20"/>
          <w:szCs w:val="20"/>
        </w:rPr>
        <w:t>Scis</w:t>
      </w:r>
      <w:proofErr w:type="spellEnd"/>
      <w:r w:rsidRPr="002B77F3">
        <w:rPr>
          <w:smallCaps/>
          <w:color w:val="000000"/>
          <w:sz w:val="20"/>
          <w:szCs w:val="20"/>
        </w:rPr>
        <w:t>. of the U.S. 6542, 6543</w:t>
      </w:r>
      <w:r w:rsidRPr="002B77F3">
        <w:rPr>
          <w:color w:val="000000"/>
          <w:sz w:val="20"/>
          <w:szCs w:val="20"/>
        </w:rPr>
        <w:t xml:space="preserve"> (2014) (“Benefits of patents and commercialization . . . extend beyond just direct revenue generation through licensing, and consist of advantages such as: increased opportunities for research funding, access to unrestricted funds for further institutional investment, sustaining high scholarship level, student success, increased prestige, public benefit, and economic development.”); Federico Castillo, </w:t>
      </w:r>
      <w:r w:rsidRPr="002B77F3">
        <w:rPr>
          <w:i/>
          <w:iCs/>
          <w:color w:val="000000"/>
          <w:sz w:val="20"/>
          <w:szCs w:val="20"/>
        </w:rPr>
        <w:t>Time of Adoption and Intensity of Technology Transfer: An Institutional Analysis of the Offices of Technology Transfer in the United States</w:t>
      </w:r>
      <w:r w:rsidRPr="002B77F3">
        <w:rPr>
          <w:i/>
          <w:color w:val="000000"/>
          <w:sz w:val="20"/>
          <w:szCs w:val="20"/>
        </w:rPr>
        <w:t>,</w:t>
      </w:r>
      <w:r w:rsidRPr="002B77F3">
        <w:rPr>
          <w:color w:val="000000"/>
          <w:sz w:val="20"/>
          <w:szCs w:val="20"/>
        </w:rPr>
        <w:t xml:space="preserve"> 43 </w:t>
      </w:r>
      <w:r w:rsidRPr="002B77F3">
        <w:rPr>
          <w:smallCaps/>
          <w:color w:val="000000"/>
          <w:sz w:val="20"/>
          <w:szCs w:val="20"/>
        </w:rPr>
        <w:t xml:space="preserve">J. of Tech. Transfer 120 </w:t>
      </w:r>
      <w:r w:rsidRPr="002B77F3">
        <w:rPr>
          <w:color w:val="000000"/>
          <w:sz w:val="20"/>
          <w:szCs w:val="20"/>
        </w:rPr>
        <w:t>(2018), https://link.springer.com/article/10.1007/s10961-016-9468-5.</w:t>
      </w:r>
    </w:p>
  </w:footnote>
  <w:footnote w:id="80">
    <w:p w14:paraId="7A978049" w14:textId="31658A8C" w:rsidR="00524E46" w:rsidRPr="002B77F3" w:rsidRDefault="00524E46" w:rsidP="00524E46">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I analyzed patent representation at the following institutions: Dartmouth College, Cornell University, Brown University, University of Pennsylvania, Harvard University, Princeton University, Yale University, Columbia University (Ivy League Schools), Georgia Institute of Technology, California Institute of Technology, Massachusetts Institute of Technology, University of California, Stanford University (Research Institutions), Emory University, University of Michigan, University of North Carolina, Wake Forest University, Georgetown University, Duke University (high ranking institutions</w:t>
      </w:r>
      <w:r>
        <w:rPr>
          <w:color w:val="000000"/>
          <w:szCs w:val="20"/>
        </w:rPr>
        <w:t xml:space="preserve"> or HRS</w:t>
      </w:r>
      <w:r w:rsidRPr="002B77F3">
        <w:rPr>
          <w:color w:val="000000"/>
          <w:szCs w:val="20"/>
        </w:rPr>
        <w:t>), Spelman College, Morehouse College, Hampton University, Howard University, Xavier University, and North Carolina Agricultural and Technical State University (HBCUs).</w:t>
      </w:r>
      <w:r>
        <w:rPr>
          <w:color w:val="000000"/>
          <w:szCs w:val="20"/>
        </w:rPr>
        <w:t xml:space="preserve"> </w:t>
      </w:r>
      <w:r w:rsidRPr="002B77F3">
        <w:rPr>
          <w:color w:val="000000"/>
          <w:szCs w:val="20"/>
        </w:rPr>
        <w:t>I analyzed the University of California system as a whole because no patents from University of California, Berkeley were specifically assigned to that branch of the system. There were no patents assigned to Morehouse College, so this study also used patents assigned to Morehouse School of Medicine.</w:t>
      </w:r>
    </w:p>
  </w:footnote>
  <w:footnote w:id="81">
    <w:p w14:paraId="6270F9E2"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James A. Barham, </w:t>
      </w:r>
      <w:r w:rsidRPr="002B77F3">
        <w:rPr>
          <w:i/>
          <w:iCs/>
          <w:color w:val="000000"/>
          <w:szCs w:val="20"/>
        </w:rPr>
        <w:t>The 100 Richest Universities: Their Generosity and Commitment to Research</w:t>
      </w:r>
      <w:r w:rsidRPr="002B77F3">
        <w:rPr>
          <w:color w:val="000000"/>
          <w:szCs w:val="20"/>
        </w:rPr>
        <w:t xml:space="preserve">, </w:t>
      </w:r>
      <w:r w:rsidRPr="002B77F3">
        <w:rPr>
          <w:smallCaps/>
          <w:color w:val="000000"/>
          <w:szCs w:val="20"/>
        </w:rPr>
        <w:t xml:space="preserve">The Best </w:t>
      </w:r>
      <w:proofErr w:type="spellStart"/>
      <w:r w:rsidRPr="002B77F3">
        <w:rPr>
          <w:smallCaps/>
          <w:color w:val="000000"/>
          <w:szCs w:val="20"/>
        </w:rPr>
        <w:t>Schs</w:t>
      </w:r>
      <w:proofErr w:type="spellEnd"/>
      <w:r w:rsidRPr="002B77F3">
        <w:rPr>
          <w:smallCaps/>
          <w:color w:val="000000"/>
          <w:szCs w:val="20"/>
        </w:rPr>
        <w:t>.</w:t>
      </w:r>
      <w:r w:rsidRPr="002B77F3">
        <w:rPr>
          <w:color w:val="000000"/>
          <w:szCs w:val="20"/>
        </w:rPr>
        <w:t xml:space="preserve"> (Apr. 23, 2021), https://thebestschools.org/features/richest-universities-endowments-generosity-research/.</w:t>
      </w:r>
    </w:p>
  </w:footnote>
  <w:footnote w:id="82">
    <w:p w14:paraId="232F2F57"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sz w:val="20"/>
          <w:szCs w:val="20"/>
        </w:rPr>
        <w:t xml:space="preserve"> </w:t>
      </w:r>
      <w:r w:rsidRPr="002B77F3">
        <w:rPr>
          <w:color w:val="000000"/>
          <w:sz w:val="20"/>
          <w:szCs w:val="20"/>
        </w:rPr>
        <w:t xml:space="preserve">Helen Shen, </w:t>
      </w:r>
      <w:r w:rsidRPr="002B77F3">
        <w:rPr>
          <w:i/>
          <w:iCs/>
          <w:color w:val="000000"/>
          <w:sz w:val="20"/>
          <w:szCs w:val="20"/>
        </w:rPr>
        <w:t>Inequality Quantified: Mind the Gender Gap</w:t>
      </w:r>
      <w:r w:rsidRPr="002B77F3">
        <w:rPr>
          <w:color w:val="000000"/>
          <w:sz w:val="20"/>
          <w:szCs w:val="20"/>
        </w:rPr>
        <w:t xml:space="preserve">, </w:t>
      </w:r>
      <w:r w:rsidRPr="002B77F3">
        <w:rPr>
          <w:smallCaps/>
          <w:color w:val="000000"/>
          <w:sz w:val="20"/>
          <w:szCs w:val="20"/>
        </w:rPr>
        <w:t>Nature</w:t>
      </w:r>
      <w:r w:rsidRPr="002B77F3">
        <w:rPr>
          <w:color w:val="000000"/>
          <w:sz w:val="20"/>
          <w:szCs w:val="20"/>
        </w:rPr>
        <w:t xml:space="preserve"> (Mar. 6, 2013),</w:t>
      </w:r>
    </w:p>
    <w:p w14:paraId="6437E715" w14:textId="77777777" w:rsidR="00313877" w:rsidRPr="002B77F3" w:rsidRDefault="00622B02" w:rsidP="00313877">
      <w:pPr>
        <w:pStyle w:val="FootnoteText"/>
        <w:rPr>
          <w:szCs w:val="20"/>
        </w:rPr>
      </w:pPr>
      <w:hyperlink r:id="rId6">
        <w:r w:rsidR="00313877" w:rsidRPr="002B77F3">
          <w:rPr>
            <w:color w:val="000000"/>
            <w:szCs w:val="20"/>
          </w:rPr>
          <w:t>https://www.nature.com/news/inequality-quantified-mind-the-gender-gap-1.12550</w:t>
        </w:r>
      </w:hyperlink>
      <w:r w:rsidR="00313877" w:rsidRPr="002B77F3">
        <w:rPr>
          <w:color w:val="000000"/>
          <w:szCs w:val="20"/>
        </w:rPr>
        <w:t>.</w:t>
      </w:r>
    </w:p>
  </w:footnote>
  <w:footnote w:id="83">
    <w:p w14:paraId="4FA8FF99"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Joe </w:t>
      </w:r>
      <w:proofErr w:type="spellStart"/>
      <w:r w:rsidRPr="002B77F3">
        <w:rPr>
          <w:color w:val="000000"/>
          <w:szCs w:val="20"/>
        </w:rPr>
        <w:t>Hadzima</w:t>
      </w:r>
      <w:proofErr w:type="spellEnd"/>
      <w:r w:rsidRPr="002B77F3">
        <w:rPr>
          <w:color w:val="000000"/>
          <w:szCs w:val="20"/>
        </w:rPr>
        <w:t xml:space="preserve">, </w:t>
      </w:r>
      <w:r w:rsidRPr="002B77F3">
        <w:rPr>
          <w:i/>
          <w:iCs/>
          <w:color w:val="000000"/>
          <w:szCs w:val="20"/>
        </w:rPr>
        <w:t>The Importance of Patents, It Pays to Know the Rules</w:t>
      </w:r>
      <w:r w:rsidRPr="002B77F3">
        <w:rPr>
          <w:color w:val="000000"/>
          <w:szCs w:val="20"/>
        </w:rPr>
        <w:t xml:space="preserve">, M.I.T. </w:t>
      </w:r>
      <w:hyperlink r:id="rId7">
        <w:r w:rsidRPr="002B77F3">
          <w:rPr>
            <w:color w:val="000000"/>
            <w:szCs w:val="20"/>
          </w:rPr>
          <w:t>http://web.mit.edu/e-club/hadzima/the-importance-of-patents.html</w:t>
        </w:r>
      </w:hyperlink>
      <w:r w:rsidRPr="002B77F3">
        <w:rPr>
          <w:color w:val="000000"/>
          <w:szCs w:val="20"/>
        </w:rPr>
        <w:t>, (last visited June 20, 2021).</w:t>
      </w:r>
    </w:p>
  </w:footnote>
  <w:footnote w:id="84">
    <w:p w14:paraId="21626ACC" w14:textId="77777777" w:rsidR="00313877" w:rsidRPr="002B77F3" w:rsidRDefault="00313877" w:rsidP="00313877">
      <w:pPr>
        <w:widowControl w:val="0"/>
        <w:pBdr>
          <w:top w:val="nil"/>
          <w:left w:val="nil"/>
          <w:bottom w:val="nil"/>
          <w:right w:val="nil"/>
          <w:between w:val="nil"/>
        </w:pBdr>
        <w:rPr>
          <w:color w:val="000000"/>
          <w:sz w:val="20"/>
          <w:szCs w:val="20"/>
        </w:rPr>
      </w:pPr>
      <w:r w:rsidRPr="002B77F3">
        <w:rPr>
          <w:rStyle w:val="FootnoteReference"/>
          <w:sz w:val="20"/>
          <w:szCs w:val="20"/>
        </w:rPr>
        <w:footnoteRef/>
      </w:r>
      <w:r w:rsidRPr="002B77F3">
        <w:rPr>
          <w:sz w:val="20"/>
          <w:szCs w:val="20"/>
        </w:rPr>
        <w:t xml:space="preserve"> </w:t>
      </w:r>
      <w:r w:rsidRPr="002B77F3">
        <w:rPr>
          <w:smallCaps/>
          <w:sz w:val="20"/>
          <w:szCs w:val="20"/>
        </w:rPr>
        <w:t xml:space="preserve">Lisa M. </w:t>
      </w:r>
      <w:proofErr w:type="spellStart"/>
      <w:r w:rsidRPr="002B77F3">
        <w:rPr>
          <w:smallCaps/>
          <w:sz w:val="20"/>
          <w:szCs w:val="20"/>
        </w:rPr>
        <w:t>Frehill</w:t>
      </w:r>
      <w:proofErr w:type="spellEnd"/>
      <w:r w:rsidRPr="002B77F3">
        <w:rPr>
          <w:smallCaps/>
          <w:sz w:val="20"/>
          <w:szCs w:val="20"/>
        </w:rPr>
        <w:t xml:space="preserve"> et al., New Mexico State University, Effective Strategies to Diversify STEM Faculty 3 (2006)</w:t>
      </w:r>
      <w:r w:rsidRPr="002B77F3">
        <w:rPr>
          <w:sz w:val="20"/>
          <w:szCs w:val="20"/>
        </w:rPr>
        <w:t xml:space="preserve"> https://www.brown.edu/research/projects/advance/sites/brown.edu.research.projects.advance/files/uploads/Frehill%20-%20Effective%20Strategies%20to%20Diversify%20STEM%20Faculty.pdf.</w:t>
      </w:r>
    </w:p>
  </w:footnote>
  <w:footnote w:id="85">
    <w:p w14:paraId="57A7E242"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sz w:val="20"/>
          <w:szCs w:val="20"/>
        </w:rPr>
        <w:t xml:space="preserve"> Adia</w:t>
      </w:r>
      <w:r w:rsidRPr="002B77F3">
        <w:rPr>
          <w:color w:val="000000"/>
          <w:sz w:val="20"/>
          <w:szCs w:val="20"/>
        </w:rPr>
        <w:t xml:space="preserve"> Harvey Wingfield, </w:t>
      </w:r>
      <w:r w:rsidRPr="002B77F3">
        <w:rPr>
          <w:i/>
          <w:iCs/>
          <w:color w:val="000000"/>
          <w:sz w:val="20"/>
          <w:szCs w:val="20"/>
        </w:rPr>
        <w:t>Faculty of Color and the Changing University</w:t>
      </w:r>
      <w:r w:rsidRPr="002B77F3">
        <w:rPr>
          <w:color w:val="000000"/>
          <w:sz w:val="20"/>
          <w:szCs w:val="20"/>
        </w:rPr>
        <w:t xml:space="preserve">, </w:t>
      </w:r>
      <w:r w:rsidRPr="002B77F3">
        <w:rPr>
          <w:smallCaps/>
          <w:color w:val="000000"/>
          <w:sz w:val="20"/>
          <w:szCs w:val="20"/>
        </w:rPr>
        <w:t>Inside Higher Ed</w:t>
      </w:r>
      <w:r w:rsidRPr="002B77F3">
        <w:rPr>
          <w:color w:val="000000"/>
          <w:sz w:val="20"/>
          <w:szCs w:val="20"/>
        </w:rPr>
        <w:t xml:space="preserve"> (Sept. 9, 2016),</w:t>
      </w:r>
    </w:p>
    <w:p w14:paraId="5E9FE91F" w14:textId="77777777" w:rsidR="00313877" w:rsidRPr="002B77F3" w:rsidRDefault="00622B02" w:rsidP="00313877">
      <w:pPr>
        <w:pStyle w:val="FootnoteText"/>
        <w:rPr>
          <w:szCs w:val="20"/>
        </w:rPr>
      </w:pPr>
      <w:hyperlink r:id="rId8">
        <w:r w:rsidR="00313877" w:rsidRPr="002B77F3">
          <w:rPr>
            <w:color w:val="000000"/>
            <w:szCs w:val="20"/>
          </w:rPr>
          <w:t>https://www.insidehighered.com/advice/2016/09/09/more-faculty-color-can-and-should-be-top-ranks-universities-essay</w:t>
        </w:r>
      </w:hyperlink>
      <w:r w:rsidR="00313877" w:rsidRPr="002B77F3">
        <w:rPr>
          <w:color w:val="000000"/>
          <w:szCs w:val="20"/>
        </w:rPr>
        <w:t>.</w:t>
      </w:r>
    </w:p>
  </w:footnote>
  <w:footnote w:id="86">
    <w:p w14:paraId="1ED8EAFD" w14:textId="7CA716D7" w:rsidR="00524E46" w:rsidRDefault="00524E46">
      <w:pPr>
        <w:pStyle w:val="FootnoteText"/>
      </w:pPr>
      <w:r>
        <w:rPr>
          <w:rStyle w:val="FootnoteReference"/>
        </w:rPr>
        <w:footnoteRef/>
      </w:r>
      <w:r>
        <w:t xml:space="preserve"> </w:t>
      </w:r>
      <w:r w:rsidRPr="00EF3A51">
        <w:rPr>
          <w:color w:val="000000"/>
        </w:rPr>
        <w:t>I gathered race, gender, and employment demographics from twenty-five separate universities and colleges within the United States using the Integrated Postsecondary Education Data System (IPEDS)</w:t>
      </w:r>
      <w:r>
        <w:rPr>
          <w:color w:val="000000"/>
        </w:rPr>
        <w:t xml:space="preserve">. </w:t>
      </w:r>
      <w:r w:rsidRPr="002B77F3">
        <w:rPr>
          <w:i/>
          <w:iCs/>
          <w:color w:val="000000"/>
          <w:szCs w:val="20"/>
        </w:rPr>
        <w:t>Integrated Postsecondary Education Data System</w:t>
      </w:r>
      <w:r w:rsidRPr="002B77F3">
        <w:rPr>
          <w:color w:val="000000"/>
          <w:szCs w:val="20"/>
        </w:rPr>
        <w:t xml:space="preserve">, </w:t>
      </w:r>
      <w:proofErr w:type="spellStart"/>
      <w:r w:rsidRPr="002B77F3">
        <w:rPr>
          <w:color w:val="000000"/>
          <w:szCs w:val="20"/>
        </w:rPr>
        <w:t>N</w:t>
      </w:r>
      <w:r w:rsidRPr="002B77F3">
        <w:rPr>
          <w:smallCaps/>
          <w:color w:val="000000"/>
          <w:szCs w:val="20"/>
        </w:rPr>
        <w:t>at’l</w:t>
      </w:r>
      <w:proofErr w:type="spellEnd"/>
      <w:r w:rsidRPr="002B77F3">
        <w:rPr>
          <w:smallCaps/>
          <w:color w:val="000000"/>
          <w:szCs w:val="20"/>
        </w:rPr>
        <w:t xml:space="preserve"> Ctr. For Educ. Stats</w:t>
      </w:r>
      <w:r w:rsidRPr="002B77F3">
        <w:rPr>
          <w:color w:val="000000"/>
          <w:szCs w:val="20"/>
        </w:rPr>
        <w:t>. https://nces.ed.gov/ipeds/, (last visited June 30, 2021). From 2000 to 2015, IPEDS altered its data collection questionnaire. IPEDS altered its demographic collection methodology from total number of individuals at a school to whole-number percent of individuals at the school relative to the entire population in 2011. To account for this change, I multiplied the percent demographic reported by the total number of people reported in the employment category to estimate the total number of people within that body at the institution. For example, if the total undergraduate population was 10,000 students and 20% of them were white students, the number “2,000 white students” was used in the demographic calculation.</w:t>
      </w:r>
    </w:p>
  </w:footnote>
  <w:footnote w:id="87">
    <w:p w14:paraId="37BF40B9" w14:textId="7E73F866" w:rsidR="00313877" w:rsidRPr="002B77F3" w:rsidRDefault="00313877" w:rsidP="00524E46">
      <w:pPr>
        <w:pStyle w:val="FootnoteText"/>
        <w:rPr>
          <w:color w:val="000000"/>
          <w:szCs w:val="20"/>
        </w:rPr>
      </w:pPr>
      <w:r w:rsidRPr="002B77F3">
        <w:rPr>
          <w:rStyle w:val="FootnoteReference"/>
          <w:szCs w:val="20"/>
        </w:rPr>
        <w:footnoteRef/>
      </w:r>
      <w:r w:rsidRPr="002B77F3">
        <w:rPr>
          <w:color w:val="000000"/>
          <w:szCs w:val="20"/>
        </w:rPr>
        <w:t xml:space="preserve"> If </w:t>
      </w:r>
      <w:r w:rsidRPr="002B77F3">
        <w:rPr>
          <w:szCs w:val="20"/>
        </w:rPr>
        <w:t>schools</w:t>
      </w:r>
      <w:r w:rsidRPr="002B77F3">
        <w:rPr>
          <w:color w:val="000000"/>
          <w:szCs w:val="20"/>
        </w:rPr>
        <w:t xml:space="preserve"> had fewer than fifty patents, I collected and analyzed the entire sample. With approximately 3.2 inventors per patent, this thirty-patent sample roughly equated to a random selection of 100 patent inventors. Because there was no school in my sample set with a Black, Hispanic, or female STEM professor representation of under 3%, I determined this thirty-patent sample with</w:t>
      </w:r>
      <w:r w:rsidRPr="00524E46">
        <w:rPr>
          <w:color w:val="000000"/>
          <w:szCs w:val="20"/>
        </w:rPr>
        <w:t xml:space="preserve"> roughly 100 inventors would result in a good round-percent estimate of the inventor representation at the school.</w:t>
      </w:r>
      <w:r w:rsidR="00524E46" w:rsidRPr="00524E46">
        <w:rPr>
          <w:color w:val="000000"/>
          <w:szCs w:val="20"/>
        </w:rPr>
        <w:t xml:space="preserve"> I selected the sample patent data pool with a random number generator.</w:t>
      </w:r>
      <w:r w:rsidR="00524E46">
        <w:rPr>
          <w:color w:val="000000"/>
          <w:szCs w:val="20"/>
        </w:rPr>
        <w:t xml:space="preserve">  </w:t>
      </w:r>
      <w:r w:rsidR="00524E46" w:rsidRPr="00524E46">
        <w:rPr>
          <w:i/>
          <w:iCs/>
          <w:color w:val="000000"/>
          <w:szCs w:val="20"/>
        </w:rPr>
        <w:t>Random Number Generator</w:t>
      </w:r>
      <w:r w:rsidR="00524E46" w:rsidRPr="00524E46">
        <w:rPr>
          <w:color w:val="000000"/>
          <w:szCs w:val="20"/>
        </w:rPr>
        <w:t xml:space="preserve">, </w:t>
      </w:r>
      <w:r w:rsidR="00524E46" w:rsidRPr="00524E46">
        <w:rPr>
          <w:smallCaps/>
          <w:color w:val="000000"/>
          <w:szCs w:val="20"/>
        </w:rPr>
        <w:t xml:space="preserve">Calculator.net, </w:t>
      </w:r>
      <w:r w:rsidR="00524E46" w:rsidRPr="00524E46">
        <w:rPr>
          <w:color w:val="000000"/>
          <w:szCs w:val="20"/>
        </w:rPr>
        <w:t>https://www.calculator.net/random-number-generator.html (last visited June 30, 2021) (used to randomly select patents assigned to the university from 2000–2015).</w:t>
      </w:r>
    </w:p>
  </w:footnote>
  <w:footnote w:id="88">
    <w:p w14:paraId="3F22D9B7"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proofErr w:type="spellStart"/>
      <w:r w:rsidRPr="002B77F3">
        <w:rPr>
          <w:smallCaps/>
          <w:szCs w:val="20"/>
        </w:rPr>
        <w:t>PatentsView</w:t>
      </w:r>
      <w:proofErr w:type="spellEnd"/>
      <w:r w:rsidRPr="002B77F3">
        <w:rPr>
          <w:smallCaps/>
          <w:szCs w:val="20"/>
        </w:rPr>
        <w:t xml:space="preserve">, </w:t>
      </w:r>
      <w:r w:rsidRPr="002B77F3">
        <w:rPr>
          <w:szCs w:val="20"/>
        </w:rPr>
        <w:t>https://patentsview.org/ (last visited June 29, 2021). Each patent assigned to the university was counted and analyzed separately, regardless of whether they originated from the same patent family.</w:t>
      </w:r>
    </w:p>
  </w:footnote>
  <w:footnote w:id="89">
    <w:p w14:paraId="37071986"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Kellee White, et al.,</w:t>
      </w:r>
      <w:r w:rsidRPr="002B77F3">
        <w:rPr>
          <w:i/>
          <w:iCs/>
          <w:color w:val="000000"/>
          <w:szCs w:val="20"/>
        </w:rPr>
        <w:t xml:space="preserve"> Socially-Assigned Race and Health: a Scoping Review with Global Implications for Population Health Equity</w:t>
      </w:r>
      <w:r w:rsidRPr="002B77F3">
        <w:rPr>
          <w:color w:val="000000"/>
          <w:szCs w:val="20"/>
        </w:rPr>
        <w:t xml:space="preserve">, 19 </w:t>
      </w:r>
      <w:r w:rsidRPr="002B77F3">
        <w:rPr>
          <w:smallCaps/>
          <w:color w:val="000000"/>
          <w:szCs w:val="20"/>
        </w:rPr>
        <w:t>Int’l J. for Equity Health</w:t>
      </w:r>
      <w:r w:rsidRPr="002B77F3">
        <w:rPr>
          <w:color w:val="000000"/>
          <w:szCs w:val="20"/>
        </w:rPr>
        <w:t xml:space="preserve"> 25 (2019) (showing a method to identify a person’s socially-assigned race and gender by having an interviewer classify “participants’ race/ethnicity or skin tone”); Eric. C. Wong, et al., </w:t>
      </w:r>
      <w:r w:rsidRPr="002B77F3">
        <w:rPr>
          <w:i/>
          <w:iCs/>
          <w:color w:val="000000"/>
          <w:szCs w:val="20"/>
        </w:rPr>
        <w:t>Using Name Lists to Infer Asian Racial/Ethnic Subgroups in the Healthcare Setting</w:t>
      </w:r>
      <w:r w:rsidRPr="002B77F3">
        <w:rPr>
          <w:color w:val="000000"/>
          <w:szCs w:val="20"/>
        </w:rPr>
        <w:t xml:space="preserve">, 48 </w:t>
      </w:r>
      <w:r w:rsidRPr="002B77F3">
        <w:rPr>
          <w:smallCaps/>
          <w:color w:val="000000"/>
          <w:szCs w:val="20"/>
        </w:rPr>
        <w:t>Med. Care</w:t>
      </w:r>
      <w:r w:rsidRPr="002B77F3">
        <w:rPr>
          <w:color w:val="000000"/>
          <w:szCs w:val="20"/>
        </w:rPr>
        <w:t xml:space="preserve"> 540, 546 (2010) (showing a method of identifying a person’s self-identified race using a surname); Laurie Elam-Evans, et al.,</w:t>
      </w:r>
      <w:r w:rsidRPr="002B77F3">
        <w:rPr>
          <w:i/>
          <w:iCs/>
          <w:color w:val="000000"/>
          <w:szCs w:val="20"/>
        </w:rPr>
        <w:t xml:space="preserve"> Using ‘Socially-Assigned Race’ to Probe White Advantages in Health Status</w:t>
      </w:r>
      <w:r w:rsidRPr="002B77F3">
        <w:rPr>
          <w:color w:val="000000"/>
          <w:szCs w:val="20"/>
        </w:rPr>
        <w:t xml:space="preserve">, 18 </w:t>
      </w:r>
      <w:r w:rsidRPr="002B77F3">
        <w:rPr>
          <w:smallCaps/>
          <w:color w:val="000000"/>
          <w:szCs w:val="20"/>
        </w:rPr>
        <w:t>Ethnicity &amp; Disease</w:t>
      </w:r>
      <w:r w:rsidRPr="002B77F3">
        <w:rPr>
          <w:color w:val="000000"/>
          <w:szCs w:val="20"/>
        </w:rPr>
        <w:t xml:space="preserve"> 496, 497 (September 2008) (asking individuals to identify how other people classify the individual). I chose not to use other common methods of race and gender identification, such as comparisons to voter records and census data, because these are not ideal tools to define the race of an individual. </w:t>
      </w:r>
      <w:r w:rsidRPr="002B77F3">
        <w:rPr>
          <w:i/>
          <w:color w:val="000000"/>
          <w:szCs w:val="20"/>
        </w:rPr>
        <w:t xml:space="preserve">See Kevin </w:t>
      </w:r>
      <w:proofErr w:type="spellStart"/>
      <w:r w:rsidRPr="002B77F3">
        <w:rPr>
          <w:i/>
          <w:color w:val="000000"/>
          <w:szCs w:val="20"/>
        </w:rPr>
        <w:t>Fiscella</w:t>
      </w:r>
      <w:proofErr w:type="spellEnd"/>
      <w:r w:rsidRPr="002B77F3">
        <w:rPr>
          <w:i/>
          <w:color w:val="000000"/>
          <w:szCs w:val="20"/>
        </w:rPr>
        <w:t xml:space="preserve"> &amp; Allen M. Fremont, Use of Geocoding and Surname Analysis to Estimate Race and Ethnicity, </w:t>
      </w:r>
      <w:r w:rsidRPr="002B77F3">
        <w:rPr>
          <w:iCs/>
          <w:color w:val="000000"/>
          <w:szCs w:val="20"/>
        </w:rPr>
        <w:t xml:space="preserve">41 </w:t>
      </w:r>
      <w:r w:rsidRPr="002B77F3">
        <w:rPr>
          <w:iCs/>
          <w:smallCaps/>
          <w:color w:val="000000"/>
          <w:szCs w:val="20"/>
        </w:rPr>
        <w:t xml:space="preserve">Health Servs. </w:t>
      </w:r>
      <w:proofErr w:type="spellStart"/>
      <w:r w:rsidRPr="002B77F3">
        <w:rPr>
          <w:iCs/>
          <w:smallCaps/>
          <w:color w:val="000000"/>
          <w:szCs w:val="20"/>
        </w:rPr>
        <w:t>Rsch</w:t>
      </w:r>
      <w:proofErr w:type="spellEnd"/>
      <w:r w:rsidRPr="002B77F3">
        <w:rPr>
          <w:iCs/>
          <w:smallCaps/>
          <w:color w:val="000000"/>
          <w:szCs w:val="20"/>
        </w:rPr>
        <w:t>.</w:t>
      </w:r>
      <w:r w:rsidRPr="002B77F3">
        <w:rPr>
          <w:iCs/>
          <w:color w:val="000000"/>
          <w:szCs w:val="20"/>
        </w:rPr>
        <w:t xml:space="preserve"> 1482, 1500 (2006)</w:t>
      </w:r>
      <w:r w:rsidRPr="002B77F3">
        <w:rPr>
          <w:color w:val="000000"/>
          <w:szCs w:val="20"/>
        </w:rPr>
        <w:t>.</w:t>
      </w:r>
    </w:p>
  </w:footnote>
  <w:footnote w:id="90">
    <w:p w14:paraId="266AED91"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color w:val="000000"/>
          <w:sz w:val="20"/>
          <w:szCs w:val="20"/>
        </w:rPr>
        <w:t xml:space="preserve"> Other information included if the person spoke another language and if the person had </w:t>
      </w:r>
      <w:r w:rsidRPr="002B77F3">
        <w:rPr>
          <w:sz w:val="20"/>
          <w:szCs w:val="20"/>
        </w:rPr>
        <w:t>attended</w:t>
      </w:r>
      <w:r w:rsidRPr="002B77F3">
        <w:rPr>
          <w:color w:val="000000"/>
          <w:sz w:val="20"/>
          <w:szCs w:val="20"/>
        </w:rPr>
        <w:t xml:space="preserve"> school in another country. This is a small dataset compared to the number of patents assigned to these universities. All numerical conclusions should be considered rough estimations. I welcome collaborators to expand the dataset.</w:t>
      </w:r>
    </w:p>
  </w:footnote>
  <w:footnote w:id="91">
    <w:p w14:paraId="24AA6752" w14:textId="43035CF4" w:rsidR="00AE73B8" w:rsidRPr="00AE73B8" w:rsidRDefault="00AE73B8">
      <w:pPr>
        <w:pStyle w:val="FootnoteText"/>
      </w:pPr>
      <w:r>
        <w:rPr>
          <w:rStyle w:val="FootnoteReference"/>
        </w:rPr>
        <w:footnoteRef/>
      </w:r>
      <w:r>
        <w:t xml:space="preserve"> </w:t>
      </w:r>
      <w:r>
        <w:rPr>
          <w:i/>
          <w:iCs/>
        </w:rPr>
        <w:t>See infra</w:t>
      </w:r>
      <w:r>
        <w:t xml:space="preserve">, Part II F for further explanation regarding socially perceived race and gender assignment. </w:t>
      </w:r>
    </w:p>
  </w:footnote>
  <w:footnote w:id="92">
    <w:p w14:paraId="6F289CE1" w14:textId="046CB4AA" w:rsidR="00313877" w:rsidRPr="000D168E" w:rsidRDefault="00313877" w:rsidP="000D168E">
      <w:pPr>
        <w:rPr>
          <w:sz w:val="20"/>
          <w:szCs w:val="20"/>
        </w:rPr>
      </w:pPr>
      <w:r w:rsidRPr="002B77F3">
        <w:rPr>
          <w:rStyle w:val="FootnoteReference"/>
          <w:sz w:val="20"/>
          <w:szCs w:val="20"/>
        </w:rPr>
        <w:footnoteRef/>
      </w:r>
      <w:r w:rsidRPr="002B77F3">
        <w:rPr>
          <w:color w:val="000000"/>
          <w:sz w:val="20"/>
          <w:szCs w:val="20"/>
        </w:rPr>
        <w:t xml:space="preserve"> This number comprises 78.1% of all unique inventors in the sample. Forty-nine inventors of the remaining 402 inventors in the sample set (12.2%) are deceased</w:t>
      </w:r>
      <w:r w:rsidR="000D168E">
        <w:rPr>
          <w:color w:val="000000"/>
          <w:sz w:val="20"/>
          <w:szCs w:val="20"/>
        </w:rPr>
        <w:t>, mentally incapacitated, or incarcerated</w:t>
      </w:r>
      <w:r w:rsidRPr="002B77F3">
        <w:rPr>
          <w:color w:val="000000"/>
          <w:sz w:val="20"/>
          <w:szCs w:val="20"/>
        </w:rPr>
        <w:t xml:space="preserve">. </w:t>
      </w:r>
      <w:r w:rsidR="00652AD0">
        <w:rPr>
          <w:color w:val="000000"/>
          <w:sz w:val="20"/>
          <w:szCs w:val="20"/>
        </w:rPr>
        <w:t xml:space="preserve">  </w:t>
      </w:r>
      <w:r w:rsidR="000D168E">
        <w:rPr>
          <w:color w:val="000000"/>
          <w:sz w:val="20"/>
          <w:szCs w:val="20"/>
        </w:rPr>
        <w:t xml:space="preserve">We received 173 responses as of June 15, 2021, which </w:t>
      </w:r>
      <w:r w:rsidR="000D168E" w:rsidRPr="000D168E">
        <w:rPr>
          <w:color w:val="000000"/>
          <w:sz w:val="20"/>
          <w:szCs w:val="20"/>
        </w:rPr>
        <w:t xml:space="preserve">is a 12.1% response rate. This is an acceptable survey response rate for a blindly-emailed survey. </w:t>
      </w:r>
      <w:r w:rsidR="000D168E" w:rsidRPr="000D168E">
        <w:rPr>
          <w:i/>
          <w:iCs/>
          <w:color w:val="000000"/>
          <w:sz w:val="20"/>
          <w:szCs w:val="20"/>
        </w:rPr>
        <w:t>See What is an Acceptable Survey Response Rate</w:t>
      </w:r>
      <w:r w:rsidR="000D168E" w:rsidRPr="000D168E">
        <w:rPr>
          <w:color w:val="000000"/>
          <w:sz w:val="20"/>
          <w:szCs w:val="20"/>
        </w:rPr>
        <w:t xml:space="preserve">, </w:t>
      </w:r>
      <w:r w:rsidR="000D168E" w:rsidRPr="000D168E">
        <w:rPr>
          <w:smallCaps/>
          <w:color w:val="000000"/>
          <w:sz w:val="20"/>
          <w:szCs w:val="20"/>
        </w:rPr>
        <w:t>National Social Norms Center at Michigan State University</w:t>
      </w:r>
      <w:r w:rsidR="000D168E" w:rsidRPr="000D168E">
        <w:rPr>
          <w:color w:val="000000"/>
          <w:sz w:val="20"/>
          <w:szCs w:val="20"/>
        </w:rPr>
        <w:t xml:space="preserve"> (2016)</w:t>
      </w:r>
      <w:r w:rsidR="00652AD0" w:rsidRPr="000D168E">
        <w:rPr>
          <w:color w:val="000000"/>
          <w:sz w:val="20"/>
          <w:szCs w:val="20"/>
        </w:rPr>
        <w:t xml:space="preserve"> </w:t>
      </w:r>
      <w:hyperlink r:id="rId9" w:history="1">
        <w:r w:rsidR="000D168E" w:rsidRPr="00AE73B8">
          <w:rPr>
            <w:color w:val="000000"/>
            <w:sz w:val="20"/>
            <w:szCs w:val="20"/>
          </w:rPr>
          <w:t>https://socialnorms.org/what-is-an-acceptable-survey-response-rate/</w:t>
        </w:r>
      </w:hyperlink>
      <w:r w:rsidR="000D168E" w:rsidRPr="00500314">
        <w:rPr>
          <w:color w:val="000000"/>
          <w:sz w:val="20"/>
          <w:szCs w:val="20"/>
        </w:rPr>
        <w:t xml:space="preserve"> (“</w:t>
      </w:r>
      <w:r w:rsidR="000D168E" w:rsidRPr="00AE73B8">
        <w:rPr>
          <w:color w:val="000000"/>
          <w:sz w:val="20"/>
          <w:szCs w:val="20"/>
        </w:rPr>
        <w:t>In addition, various studies described their response rate as “acceptable” at 10%, 54%, and 65%”).</w:t>
      </w:r>
    </w:p>
  </w:footnote>
  <w:footnote w:id="93">
    <w:p w14:paraId="4E55650A" w14:textId="6B744718" w:rsidR="000E6510" w:rsidRPr="00AE73B8" w:rsidRDefault="000E6510">
      <w:pPr>
        <w:pStyle w:val="FootnoteText"/>
        <w:rPr>
          <w:color w:val="000000" w:themeColor="text1"/>
          <w:szCs w:val="20"/>
        </w:rPr>
      </w:pPr>
      <w:r w:rsidRPr="000D168E">
        <w:rPr>
          <w:rStyle w:val="FootnoteReference"/>
          <w:szCs w:val="20"/>
        </w:rPr>
        <w:footnoteRef/>
      </w:r>
      <w:r w:rsidRPr="000D168E">
        <w:rPr>
          <w:szCs w:val="20"/>
        </w:rPr>
        <w:t xml:space="preserve"> </w:t>
      </w:r>
      <w:r w:rsidRPr="000D168E">
        <w:rPr>
          <w:color w:val="000000"/>
          <w:szCs w:val="20"/>
        </w:rPr>
        <w:t>I did not email or attempt to contact any inventor known to be deceased or incarcerated as of June 15, 2021</w:t>
      </w:r>
    </w:p>
  </w:footnote>
  <w:footnote w:id="94">
    <w:p w14:paraId="27325A23" w14:textId="64296CF7" w:rsidR="00500314" w:rsidRDefault="00500314" w:rsidP="00AE73B8">
      <w:r w:rsidRPr="00AE73B8">
        <w:rPr>
          <w:rStyle w:val="FootnoteReference"/>
          <w:color w:val="000000" w:themeColor="text1"/>
          <w:sz w:val="20"/>
          <w:szCs w:val="20"/>
        </w:rPr>
        <w:footnoteRef/>
      </w:r>
      <w:r w:rsidRPr="00AE73B8">
        <w:rPr>
          <w:color w:val="000000" w:themeColor="text1"/>
          <w:sz w:val="20"/>
          <w:szCs w:val="20"/>
        </w:rPr>
        <w:t xml:space="preserve"> </w:t>
      </w:r>
      <w:r w:rsidR="00AE73B8" w:rsidRPr="00AE73B8">
        <w:rPr>
          <w:i/>
          <w:iCs/>
          <w:color w:val="000000" w:themeColor="text1"/>
          <w:sz w:val="20"/>
          <w:szCs w:val="20"/>
        </w:rPr>
        <w:t>Definitions for New Race and Ethnicity Categories</w:t>
      </w:r>
      <w:r w:rsidR="00AE73B8" w:rsidRPr="00AE73B8">
        <w:rPr>
          <w:color w:val="000000" w:themeColor="text1"/>
          <w:sz w:val="20"/>
          <w:szCs w:val="20"/>
        </w:rPr>
        <w:t xml:space="preserve">, </w:t>
      </w:r>
      <w:r w:rsidR="00AE73B8" w:rsidRPr="00AE73B8">
        <w:rPr>
          <w:smallCaps/>
          <w:color w:val="000000" w:themeColor="text1"/>
          <w:sz w:val="20"/>
          <w:szCs w:val="20"/>
        </w:rPr>
        <w:t>Integrated Postsecondary Education Data System</w:t>
      </w:r>
      <w:r w:rsidR="00AE73B8" w:rsidRPr="00AE73B8">
        <w:rPr>
          <w:color w:val="000000" w:themeColor="text1"/>
          <w:sz w:val="20"/>
          <w:szCs w:val="20"/>
        </w:rPr>
        <w:t xml:space="preserve">, </w:t>
      </w:r>
      <w:r w:rsidR="00AE73B8" w:rsidRPr="00AE73B8">
        <w:rPr>
          <w:i/>
          <w:iCs/>
          <w:color w:val="000000" w:themeColor="text1"/>
          <w:sz w:val="20"/>
          <w:szCs w:val="20"/>
        </w:rPr>
        <w:t>available at</w:t>
      </w:r>
      <w:r w:rsidR="00AE73B8" w:rsidRPr="00AE73B8">
        <w:rPr>
          <w:color w:val="000000" w:themeColor="text1"/>
          <w:sz w:val="20"/>
          <w:szCs w:val="20"/>
        </w:rPr>
        <w:t xml:space="preserve"> https://nces.ed.gov/ipeds/report-your-data/race-ethnicity-definitions</w:t>
      </w:r>
      <w:r w:rsidRPr="00AE73B8">
        <w:rPr>
          <w:color w:val="000000" w:themeColor="text1"/>
          <w:sz w:val="20"/>
          <w:szCs w:val="20"/>
        </w:rPr>
        <w:t xml:space="preserve"> </w:t>
      </w:r>
      <w:r w:rsidR="00AE73B8" w:rsidRPr="00AE73B8">
        <w:rPr>
          <w:color w:val="000000" w:themeColor="text1"/>
          <w:sz w:val="20"/>
          <w:szCs w:val="20"/>
        </w:rPr>
        <w:t xml:space="preserve">(last accessed Oct. 11, 2021) </w:t>
      </w:r>
      <w:r w:rsidRPr="00AE73B8">
        <w:rPr>
          <w:color w:val="000000" w:themeColor="text1"/>
          <w:sz w:val="20"/>
          <w:szCs w:val="20"/>
        </w:rPr>
        <w:t>(Although the category of Hispanic/Latino is defined as “</w:t>
      </w:r>
      <w:r w:rsidRPr="00AE73B8">
        <w:rPr>
          <w:color w:val="000000" w:themeColor="text1"/>
          <w:sz w:val="20"/>
          <w:szCs w:val="20"/>
          <w:shd w:val="clear" w:color="auto" w:fill="FFFFFF"/>
        </w:rPr>
        <w:t>A person of Cuban, Mexican, Puerto Rican, South or Central American, or other Spanish culture or origin, regardless of race” it appeared from the collected data that the schools were not collecting Hispanic/Latino data separately from race data, in that, by including Hispanic/Latino data as a race category</w:t>
      </w:r>
      <w:r w:rsidR="00AE73B8" w:rsidRPr="00AE73B8">
        <w:rPr>
          <w:color w:val="000000" w:themeColor="text1"/>
          <w:sz w:val="20"/>
          <w:szCs w:val="20"/>
          <w:shd w:val="clear" w:color="auto" w:fill="FFFFFF"/>
        </w:rPr>
        <w:t>, the total surveyed populations added up to 100%.  If the Hispanic/Latino data was not included as a race category, the total surveyed populations, including unknown populations, added up to less than 100%.  For this reason, I included Hispanic as an exclusive race/ethnic category for the purposes of this study.).</w:t>
      </w:r>
    </w:p>
  </w:footnote>
  <w:footnote w:id="95">
    <w:p w14:paraId="04174F57"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hyperlink r:id="rId10">
        <w:r w:rsidRPr="002B77F3">
          <w:rPr>
            <w:color w:val="000000"/>
            <w:szCs w:val="20"/>
          </w:rPr>
          <w:t xml:space="preserve">Erika </w:t>
        </w:r>
        <w:proofErr w:type="spellStart"/>
        <w:r w:rsidRPr="002B77F3">
          <w:rPr>
            <w:color w:val="000000"/>
            <w:szCs w:val="20"/>
          </w:rPr>
          <w:t>Blacksher</w:t>
        </w:r>
        <w:proofErr w:type="spellEnd"/>
        <w:r w:rsidRPr="002B77F3">
          <w:rPr>
            <w:color w:val="000000"/>
            <w:szCs w:val="20"/>
          </w:rPr>
          <w:t xml:space="preserve"> &amp;</w:t>
        </w:r>
      </w:hyperlink>
      <w:r w:rsidRPr="002B77F3">
        <w:rPr>
          <w:color w:val="000000"/>
          <w:szCs w:val="20"/>
        </w:rPr>
        <w:t xml:space="preserve"> </w:t>
      </w:r>
      <w:hyperlink r:id="rId11">
        <w:r w:rsidRPr="002B77F3">
          <w:rPr>
            <w:color w:val="000000"/>
            <w:szCs w:val="20"/>
          </w:rPr>
          <w:t>Sean A. Valles</w:t>
        </w:r>
      </w:hyperlink>
      <w:r w:rsidRPr="002B77F3">
        <w:rPr>
          <w:color w:val="000000"/>
          <w:szCs w:val="20"/>
        </w:rPr>
        <w:t xml:space="preserve">, </w:t>
      </w:r>
      <w:r w:rsidRPr="002B77F3">
        <w:rPr>
          <w:i/>
          <w:iCs/>
          <w:color w:val="000000"/>
          <w:szCs w:val="20"/>
        </w:rPr>
        <w:t>White Privilege, White Poverty: Reckoning with Class and Race in America</w:t>
      </w:r>
      <w:r w:rsidRPr="002B77F3">
        <w:rPr>
          <w:color w:val="000000"/>
          <w:szCs w:val="20"/>
        </w:rPr>
        <w:t xml:space="preserve">, 51 </w:t>
      </w:r>
      <w:r w:rsidRPr="002B77F3">
        <w:rPr>
          <w:smallCaps/>
          <w:color w:val="000000"/>
          <w:szCs w:val="20"/>
        </w:rPr>
        <w:t>Supplement: Democracy in Crisis: Civic Learning and the Reconstruction of Common Purpose</w:t>
      </w:r>
      <w:r w:rsidRPr="002B77F3">
        <w:rPr>
          <w:color w:val="000000"/>
          <w:szCs w:val="20"/>
        </w:rPr>
        <w:t>, 2021, at S51-S57 (“White privilege refers to the economic, political, cultural, and psychological advantages of Whiteness”).</w:t>
      </w:r>
    </w:p>
  </w:footnote>
  <w:footnote w:id="96">
    <w:p w14:paraId="0D4B69CA"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color w:val="000000"/>
          <w:sz w:val="20"/>
          <w:szCs w:val="20"/>
        </w:rPr>
        <w:t xml:space="preserve"> The definition of “staff” comprised adding “Total full-time faculty” for 2001-2007, “Total full-time instruction/research/public service” for 2008-2010, and “All full-time instructional staff” for 2011-2015. Each of these represented similar demographics </w:t>
      </w:r>
      <w:r w:rsidRPr="002B77F3">
        <w:rPr>
          <w:sz w:val="20"/>
          <w:szCs w:val="20"/>
        </w:rPr>
        <w:t>according</w:t>
      </w:r>
      <w:r w:rsidRPr="002B77F3">
        <w:rPr>
          <w:color w:val="000000"/>
          <w:sz w:val="20"/>
          <w:szCs w:val="20"/>
        </w:rPr>
        <w:t xml:space="preserve"> to a phone call with IPEDS data department on June 16, 2021. STEM professors are limited to only full-time computer, science, engineering, and research professors at universities.</w:t>
      </w:r>
    </w:p>
  </w:footnote>
  <w:footnote w:id="97">
    <w:p w14:paraId="2126322B"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color w:val="000000"/>
          <w:sz w:val="20"/>
          <w:szCs w:val="20"/>
        </w:rPr>
        <w:t xml:space="preserve"> Although the teaching categories could be broken down into STEM and not STEM, the data collected from IPEDS presented no means of breaking the STEM category down to individual subject matter to determine total population in, for example, biology instead of mathematics.</w:t>
      </w:r>
    </w:p>
  </w:footnote>
  <w:footnote w:id="98">
    <w:p w14:paraId="05B44BC1" w14:textId="47A9B70D" w:rsidR="00E258B5" w:rsidRDefault="00E258B5">
      <w:pPr>
        <w:pStyle w:val="FootnoteText"/>
      </w:pPr>
      <w:r>
        <w:rPr>
          <w:rStyle w:val="FootnoteReference"/>
        </w:rPr>
        <w:footnoteRef/>
      </w:r>
      <w:r>
        <w:t xml:space="preserve"> </w:t>
      </w:r>
      <w:r w:rsidRPr="00AA6C3C">
        <w:rPr>
          <w:color w:val="000000"/>
        </w:rPr>
        <w:t>A full assessment with all employment categories can be provided upon request.</w:t>
      </w:r>
    </w:p>
  </w:footnote>
  <w:footnote w:id="99">
    <w:p w14:paraId="515F4F8C"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sz w:val="20"/>
          <w:szCs w:val="20"/>
        </w:rPr>
        <w:t xml:space="preserve"> </w:t>
      </w:r>
      <w:r w:rsidRPr="002B77F3">
        <w:rPr>
          <w:i/>
          <w:iCs/>
          <w:color w:val="000000"/>
          <w:sz w:val="20"/>
          <w:szCs w:val="20"/>
        </w:rPr>
        <w:t>RD 2 through 7: Disproportionality Index (DI)</w:t>
      </w:r>
      <w:r w:rsidRPr="002B77F3">
        <w:rPr>
          <w:color w:val="000000"/>
          <w:sz w:val="20"/>
          <w:szCs w:val="20"/>
        </w:rPr>
        <w:t xml:space="preserve">, </w:t>
      </w:r>
      <w:r w:rsidRPr="002B77F3">
        <w:rPr>
          <w:smallCaps/>
          <w:color w:val="000000"/>
          <w:sz w:val="20"/>
          <w:szCs w:val="20"/>
        </w:rPr>
        <w:t>ROM Reports,</w:t>
      </w:r>
    </w:p>
    <w:p w14:paraId="507B82FA" w14:textId="77777777" w:rsidR="00313877" w:rsidRPr="002B77F3" w:rsidRDefault="00622B02" w:rsidP="00313877">
      <w:pPr>
        <w:widowControl w:val="0"/>
        <w:pBdr>
          <w:top w:val="nil"/>
          <w:left w:val="nil"/>
          <w:bottom w:val="nil"/>
          <w:right w:val="nil"/>
          <w:between w:val="nil"/>
        </w:pBdr>
        <w:jc w:val="both"/>
        <w:rPr>
          <w:b/>
          <w:color w:val="000000"/>
          <w:sz w:val="20"/>
          <w:szCs w:val="20"/>
        </w:rPr>
      </w:pPr>
      <w:hyperlink r:id="rId12" w:anchor="!Documents/rd2through7disproportionalityindexdi.htm">
        <w:r w:rsidR="00313877" w:rsidRPr="002B77F3">
          <w:rPr>
            <w:color w:val="000000"/>
            <w:sz w:val="20"/>
            <w:szCs w:val="20"/>
          </w:rPr>
          <w:t>https://secureapp.dhs.state.ia.us/PublicROMReports/report_help/default.htm#!Documents/rd2through7disproportionalityindexdi.htm</w:t>
        </w:r>
      </w:hyperlink>
      <w:r w:rsidR="00313877" w:rsidRPr="002B77F3">
        <w:rPr>
          <w:color w:val="000000"/>
          <w:sz w:val="20"/>
          <w:szCs w:val="20"/>
        </w:rPr>
        <w:t xml:space="preserve"> (last visited July 1, 2021) (</w:t>
      </w:r>
      <w:r w:rsidR="00313877" w:rsidRPr="002B77F3">
        <w:rPr>
          <w:sz w:val="20"/>
          <w:szCs w:val="20"/>
        </w:rPr>
        <w:t>calculating</w:t>
      </w:r>
      <w:r w:rsidR="00313877" w:rsidRPr="002B77F3">
        <w:rPr>
          <w:color w:val="000000"/>
          <w:sz w:val="20"/>
          <w:szCs w:val="20"/>
        </w:rPr>
        <w:t xml:space="preserve"> the disproportionality index); </w:t>
      </w:r>
      <w:r w:rsidR="00313877" w:rsidRPr="002B77F3">
        <w:rPr>
          <w:bCs/>
          <w:i/>
          <w:iCs/>
          <w:color w:val="000000"/>
          <w:sz w:val="20"/>
          <w:szCs w:val="20"/>
        </w:rPr>
        <w:t>RD 8 through 13: Disparity Ratio (DR)</w:t>
      </w:r>
      <w:r w:rsidR="00313877" w:rsidRPr="002B77F3">
        <w:rPr>
          <w:bCs/>
          <w:color w:val="000000"/>
          <w:sz w:val="20"/>
          <w:szCs w:val="20"/>
        </w:rPr>
        <w:t>,</w:t>
      </w:r>
      <w:r w:rsidR="00313877" w:rsidRPr="002B77F3">
        <w:rPr>
          <w:color w:val="000000"/>
          <w:sz w:val="20"/>
          <w:szCs w:val="20"/>
        </w:rPr>
        <w:t xml:space="preserve"> </w:t>
      </w:r>
      <w:r w:rsidR="00313877" w:rsidRPr="002B77F3">
        <w:rPr>
          <w:smallCaps/>
          <w:color w:val="000000"/>
          <w:sz w:val="20"/>
          <w:szCs w:val="20"/>
        </w:rPr>
        <w:t>ROM Reports,</w:t>
      </w:r>
      <w:r w:rsidR="00313877" w:rsidRPr="002B77F3">
        <w:rPr>
          <w:color w:val="000000"/>
          <w:sz w:val="20"/>
          <w:szCs w:val="20"/>
        </w:rPr>
        <w:t xml:space="preserve"> </w:t>
      </w:r>
    </w:p>
    <w:p w14:paraId="2D5C97D9" w14:textId="77777777" w:rsidR="00313877" w:rsidRPr="002B77F3" w:rsidRDefault="00622B02" w:rsidP="00313877">
      <w:pPr>
        <w:widowControl w:val="0"/>
        <w:pBdr>
          <w:top w:val="nil"/>
          <w:left w:val="nil"/>
          <w:bottom w:val="nil"/>
          <w:right w:val="nil"/>
          <w:between w:val="nil"/>
        </w:pBdr>
        <w:jc w:val="both"/>
        <w:rPr>
          <w:smallCaps/>
          <w:color w:val="000000"/>
          <w:sz w:val="20"/>
          <w:szCs w:val="20"/>
        </w:rPr>
      </w:pPr>
      <w:hyperlink r:id="rId13" w:anchor="!Documents/rd8through13disparityratiodr.htm">
        <w:r w:rsidR="00313877" w:rsidRPr="002B77F3">
          <w:rPr>
            <w:color w:val="000000"/>
            <w:sz w:val="20"/>
            <w:szCs w:val="20"/>
          </w:rPr>
          <w:t>https://secureapp.dhs.state.ia.us/PublicROMReports/report_help/default.htm#!Documents/rd8through13disparityratiodr.htm</w:t>
        </w:r>
      </w:hyperlink>
      <w:r w:rsidR="00313877" w:rsidRPr="002B77F3">
        <w:rPr>
          <w:color w:val="000000"/>
          <w:sz w:val="20"/>
          <w:szCs w:val="20"/>
        </w:rPr>
        <w:t xml:space="preserve"> (last visited </w:t>
      </w:r>
      <w:r w:rsidR="00313877" w:rsidRPr="002B77F3">
        <w:rPr>
          <w:sz w:val="20"/>
          <w:szCs w:val="20"/>
        </w:rPr>
        <w:t>July</w:t>
      </w:r>
      <w:r w:rsidR="00313877" w:rsidRPr="002B77F3">
        <w:rPr>
          <w:color w:val="000000"/>
          <w:sz w:val="20"/>
          <w:szCs w:val="20"/>
        </w:rPr>
        <w:t xml:space="preserve"> 1, 2021) (calculating the disparity ratio); </w:t>
      </w:r>
      <w:r w:rsidR="00313877" w:rsidRPr="002B77F3">
        <w:rPr>
          <w:i/>
          <w:iCs/>
          <w:color w:val="000000"/>
          <w:sz w:val="20"/>
          <w:szCs w:val="20"/>
        </w:rPr>
        <w:t>Racial Disparities and Disproportionality Index</w:t>
      </w:r>
      <w:r w:rsidR="00313877" w:rsidRPr="002B77F3">
        <w:rPr>
          <w:color w:val="000000"/>
          <w:sz w:val="20"/>
          <w:szCs w:val="20"/>
        </w:rPr>
        <w:t xml:space="preserve">, </w:t>
      </w:r>
      <w:r w:rsidR="00313877" w:rsidRPr="002B77F3">
        <w:rPr>
          <w:smallCaps/>
          <w:color w:val="000000"/>
          <w:sz w:val="20"/>
          <w:szCs w:val="20"/>
        </w:rPr>
        <w:t xml:space="preserve">The Corp. for Supportive </w:t>
      </w:r>
      <w:proofErr w:type="spellStart"/>
      <w:r w:rsidR="00313877" w:rsidRPr="002B77F3">
        <w:rPr>
          <w:smallCaps/>
          <w:color w:val="000000"/>
          <w:sz w:val="20"/>
          <w:szCs w:val="20"/>
        </w:rPr>
        <w:t>Hous</w:t>
      </w:r>
      <w:proofErr w:type="spellEnd"/>
      <w:r w:rsidR="00313877" w:rsidRPr="002B77F3">
        <w:rPr>
          <w:smallCaps/>
          <w:color w:val="000000"/>
          <w:sz w:val="20"/>
          <w:szCs w:val="20"/>
        </w:rPr>
        <w:t>.,</w:t>
      </w:r>
    </w:p>
    <w:p w14:paraId="543A304E" w14:textId="77777777" w:rsidR="00313877" w:rsidRPr="002B77F3" w:rsidRDefault="00622B02" w:rsidP="00313877">
      <w:pPr>
        <w:pStyle w:val="FootnoteText"/>
        <w:rPr>
          <w:szCs w:val="20"/>
        </w:rPr>
      </w:pPr>
      <w:hyperlink r:id="rId14">
        <w:r w:rsidR="00313877" w:rsidRPr="002B77F3">
          <w:rPr>
            <w:color w:val="000000"/>
            <w:szCs w:val="20"/>
          </w:rPr>
          <w:t>https://www.csh.org/supportive-housing-101/data/</w:t>
        </w:r>
      </w:hyperlink>
      <w:r w:rsidR="00313877" w:rsidRPr="002B77F3">
        <w:rPr>
          <w:color w:val="000000"/>
          <w:szCs w:val="20"/>
        </w:rPr>
        <w:t xml:space="preserve"> (last visited July 1, 2021) (describing the aggregate disparity ratio).</w:t>
      </w:r>
    </w:p>
  </w:footnote>
  <w:footnote w:id="100">
    <w:p w14:paraId="683F7178" w14:textId="311D65EE" w:rsidR="005F7A1C" w:rsidRDefault="005F7A1C" w:rsidP="005F7A1C">
      <w:pPr>
        <w:pStyle w:val="FootnoteText"/>
      </w:pPr>
      <w:r>
        <w:rPr>
          <w:rStyle w:val="FootnoteReference"/>
        </w:rPr>
        <w:footnoteRef/>
      </w:r>
      <w:r>
        <w:rPr>
          <w:i/>
          <w:iCs/>
        </w:rPr>
        <w:t xml:space="preserve">See </w:t>
      </w:r>
      <w:r>
        <w:t xml:space="preserve">Adam Hayes, </w:t>
      </w:r>
      <w:r w:rsidRPr="00893FC7">
        <w:rPr>
          <w:i/>
          <w:iCs/>
        </w:rPr>
        <w:t>Chi-Square Statistic</w:t>
      </w:r>
      <w:r>
        <w:t xml:space="preserve">, </w:t>
      </w:r>
      <w:r w:rsidRPr="00893FC7">
        <w:rPr>
          <w:smallCaps/>
        </w:rPr>
        <w:t>Investopedia</w:t>
      </w:r>
      <w:r>
        <w:t xml:space="preserve"> (Sept. 20, 2021)</w:t>
      </w:r>
      <w:r w:rsidR="00893FC7">
        <w:t>,</w:t>
      </w:r>
      <w:r>
        <w:t xml:space="preserve"> </w:t>
      </w:r>
      <w:r w:rsidR="00893FC7" w:rsidRPr="00893FC7">
        <w:rPr>
          <w:color w:val="000000"/>
          <w:szCs w:val="20"/>
        </w:rPr>
        <w:t>https://www.investopedia.com/terms/c/chi-square-statistic.asp</w:t>
      </w:r>
      <w:r w:rsidR="00893FC7">
        <w:rPr>
          <w:color w:val="000000"/>
          <w:szCs w:val="20"/>
        </w:rPr>
        <w:t>.</w:t>
      </w:r>
      <w:r w:rsidRPr="00893FC7">
        <w:rPr>
          <w:color w:val="000000"/>
          <w:szCs w:val="20"/>
        </w:rPr>
        <w:t xml:space="preserve"> A chi-square (χ</w:t>
      </w:r>
      <w:r w:rsidRPr="00893FC7">
        <w:rPr>
          <w:color w:val="000000"/>
          <w:szCs w:val="20"/>
          <w:vertAlign w:val="superscript"/>
        </w:rPr>
        <w:t>2</w:t>
      </w:r>
      <w:r w:rsidRPr="00893FC7">
        <w:rPr>
          <w:color w:val="000000"/>
          <w:szCs w:val="20"/>
        </w:rPr>
        <w:t>) statistic is a test that measures how a model compares to actual observed data. The chi-square statistic compares the size of any discrepancies between the expected results and the actual results, given the size of the sample and the number of variables in the relationship.</w:t>
      </w:r>
      <w:r w:rsidRPr="005F7A1C">
        <w:rPr>
          <w:color w:val="000000"/>
          <w:szCs w:val="20"/>
        </w:rPr>
        <w:t xml:space="preserve"> </w:t>
      </w:r>
      <w:r w:rsidRPr="002B77F3">
        <w:rPr>
          <w:color w:val="000000"/>
          <w:szCs w:val="20"/>
        </w:rPr>
        <w:t xml:space="preserve">The Chi-square test for race-based analysis </w:t>
      </w:r>
      <w:r w:rsidR="00893FC7">
        <w:rPr>
          <w:color w:val="000000"/>
          <w:szCs w:val="20"/>
        </w:rPr>
        <w:t xml:space="preserve">in this Article </w:t>
      </w:r>
      <w:r w:rsidRPr="002B77F3">
        <w:rPr>
          <w:color w:val="000000"/>
          <w:szCs w:val="20"/>
        </w:rPr>
        <w:t xml:space="preserve">used the three categories of white, Asian, and other instead of two due to the significantly disproportioned representation of Hispanic and Black inventors both in patent representation and on campus, as compared to their white and Asian peers. </w:t>
      </w:r>
      <w:r>
        <w:rPr>
          <w:color w:val="000000"/>
        </w:rPr>
        <w:t xml:space="preserve"> I recognize that, especially within the Asian STEM community, “Model minority stereotypes mask disparities in [the] STEM pipeline among Asian American students</w:t>
      </w:r>
      <w:r w:rsidR="00893FC7">
        <w:rPr>
          <w:color w:val="000000"/>
        </w:rPr>
        <w:t>.</w:t>
      </w:r>
      <w:r>
        <w:rPr>
          <w:color w:val="000000"/>
        </w:rPr>
        <w:t>”</w:t>
      </w:r>
      <w:r w:rsidR="00893FC7">
        <w:rPr>
          <w:color w:val="000000"/>
        </w:rPr>
        <w:t xml:space="preserve"> </w:t>
      </w:r>
      <w:r w:rsidR="00893FC7">
        <w:rPr>
          <w:i/>
          <w:iCs/>
          <w:color w:val="000000"/>
        </w:rPr>
        <w:t xml:space="preserve">See </w:t>
      </w:r>
      <w:r w:rsidR="00893FC7">
        <w:rPr>
          <w:color w:val="000000"/>
        </w:rPr>
        <w:t xml:space="preserve">Marcene Robinson, </w:t>
      </w:r>
      <w:r w:rsidR="00893FC7" w:rsidRPr="00893FC7">
        <w:rPr>
          <w:color w:val="000000"/>
        </w:rPr>
        <w:t xml:space="preserve">Filipino, Vietnamese and Thai </w:t>
      </w:r>
      <w:r w:rsidR="00893FC7">
        <w:rPr>
          <w:color w:val="000000"/>
        </w:rPr>
        <w:t>S</w:t>
      </w:r>
      <w:r w:rsidR="00893FC7" w:rsidRPr="00893FC7">
        <w:rPr>
          <w:color w:val="000000"/>
        </w:rPr>
        <w:t>tudents are ‘</w:t>
      </w:r>
      <w:r w:rsidR="00893FC7">
        <w:rPr>
          <w:color w:val="000000"/>
        </w:rPr>
        <w:t>I</w:t>
      </w:r>
      <w:r w:rsidR="00893FC7" w:rsidRPr="00893FC7">
        <w:rPr>
          <w:color w:val="000000"/>
        </w:rPr>
        <w:t xml:space="preserve">nvisible’ </w:t>
      </w:r>
      <w:r w:rsidR="00893FC7">
        <w:rPr>
          <w:color w:val="000000"/>
        </w:rPr>
        <w:t>V</w:t>
      </w:r>
      <w:r w:rsidR="00893FC7" w:rsidRPr="00893FC7">
        <w:rPr>
          <w:color w:val="000000"/>
        </w:rPr>
        <w:t xml:space="preserve">ictims of </w:t>
      </w:r>
      <w:r w:rsidR="00893FC7">
        <w:rPr>
          <w:color w:val="000000"/>
        </w:rPr>
        <w:t>I</w:t>
      </w:r>
      <w:r w:rsidR="00893FC7" w:rsidRPr="00893FC7">
        <w:rPr>
          <w:color w:val="000000"/>
        </w:rPr>
        <w:t xml:space="preserve">nequality in STEM </w:t>
      </w:r>
      <w:r w:rsidR="00893FC7">
        <w:rPr>
          <w:color w:val="000000"/>
        </w:rPr>
        <w:t>F</w:t>
      </w:r>
      <w:r w:rsidR="00893FC7" w:rsidRPr="00893FC7">
        <w:rPr>
          <w:color w:val="000000"/>
        </w:rPr>
        <w:t>ields</w:t>
      </w:r>
      <w:r w:rsidR="00893FC7">
        <w:rPr>
          <w:color w:val="000000"/>
        </w:rPr>
        <w:t xml:space="preserve">, University of Buffalo (Sept. 14, 2021), </w:t>
      </w:r>
      <w:r w:rsidR="00893FC7" w:rsidRPr="00893FC7">
        <w:rPr>
          <w:color w:val="000000"/>
        </w:rPr>
        <w:t>http://www.buffalo.edu/news/releases/2021/09/010.html</w:t>
      </w:r>
      <w:r w:rsidR="00893FC7">
        <w:rPr>
          <w:color w:val="000000"/>
        </w:rPr>
        <w:t xml:space="preserve">. </w:t>
      </w:r>
      <w:r>
        <w:rPr>
          <w:color w:val="000000"/>
        </w:rPr>
        <w:t>The term Asian Ame</w:t>
      </w:r>
      <w:r w:rsidR="00893FC7">
        <w:rPr>
          <w:color w:val="000000"/>
        </w:rPr>
        <w:t>r</w:t>
      </w:r>
      <w:r>
        <w:rPr>
          <w:color w:val="000000"/>
        </w:rPr>
        <w:t>ican includes</w:t>
      </w:r>
      <w:r w:rsidR="00893FC7">
        <w:rPr>
          <w:color w:val="000000"/>
        </w:rPr>
        <w:t xml:space="preserve"> “</w:t>
      </w:r>
      <w:r>
        <w:rPr>
          <w:color w:val="000000"/>
        </w:rPr>
        <w:t xml:space="preserve">more than 20 different ethnic subgroups” and many </w:t>
      </w:r>
      <w:r w:rsidR="00893FC7">
        <w:rPr>
          <w:color w:val="000000"/>
        </w:rPr>
        <w:t>datasets</w:t>
      </w:r>
      <w:r>
        <w:rPr>
          <w:color w:val="000000"/>
        </w:rPr>
        <w:t>, in</w:t>
      </w:r>
      <w:r w:rsidR="00893FC7">
        <w:rPr>
          <w:color w:val="000000"/>
        </w:rPr>
        <w:t xml:space="preserve">cluding </w:t>
      </w:r>
      <w:r>
        <w:rPr>
          <w:color w:val="000000"/>
        </w:rPr>
        <w:t>IPEDS and my currently collected dataset cannot contribute to the study of underrepresented groups within the Asian STEM community.  I welcome insight into datasets and methods to address this concern and simultaneously recognize “that Asian Americans are overrepresented in STEM fields relative to other non-white groups.”</w:t>
      </w:r>
      <w:r w:rsidR="00893FC7">
        <w:rPr>
          <w:color w:val="000000"/>
        </w:rPr>
        <w:t xml:space="preserve"> </w:t>
      </w:r>
      <w:r w:rsidR="00893FC7">
        <w:rPr>
          <w:i/>
          <w:iCs/>
          <w:color w:val="000000"/>
        </w:rPr>
        <w:t>See id</w:t>
      </w:r>
      <w:r w:rsidR="00893FC7">
        <w:rPr>
          <w:color w:val="000000"/>
        </w:rPr>
        <w:t>.</w:t>
      </w:r>
    </w:p>
  </w:footnote>
  <w:footnote w:id="101">
    <w:p w14:paraId="575BFD52"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color w:val="000000"/>
          <w:sz w:val="20"/>
          <w:szCs w:val="20"/>
        </w:rPr>
        <w:t xml:space="preserve"> I selected all patents in the set from </w:t>
      </w:r>
      <w:r w:rsidRPr="002B77F3">
        <w:rPr>
          <w:sz w:val="20"/>
          <w:szCs w:val="20"/>
        </w:rPr>
        <w:t>patents</w:t>
      </w:r>
      <w:r w:rsidRPr="002B77F3">
        <w:rPr>
          <w:color w:val="000000"/>
          <w:sz w:val="20"/>
          <w:szCs w:val="20"/>
        </w:rPr>
        <w:t xml:space="preserve"> assigned to the university. </w:t>
      </w:r>
    </w:p>
  </w:footnote>
  <w:footnote w:id="102">
    <w:p w14:paraId="7F121C96"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Many patents in the initial data set were collaborative efforts assigned both to the university and an outside industrial institution. This indicates that some of the patent inventors were not necessarily affiliated with the university.</w:t>
      </w:r>
    </w:p>
  </w:footnote>
  <w:footnote w:id="103">
    <w:p w14:paraId="74DF929C"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Brian </w:t>
      </w:r>
      <w:proofErr w:type="spellStart"/>
      <w:r w:rsidRPr="002B77F3">
        <w:rPr>
          <w:szCs w:val="20"/>
        </w:rPr>
        <w:t>Uzzi</w:t>
      </w:r>
      <w:proofErr w:type="spellEnd"/>
      <w:r w:rsidRPr="002B77F3">
        <w:rPr>
          <w:szCs w:val="20"/>
        </w:rPr>
        <w:t xml:space="preserve">, et al., </w:t>
      </w:r>
      <w:r w:rsidRPr="002B77F3">
        <w:rPr>
          <w:i/>
          <w:iCs/>
          <w:szCs w:val="20"/>
        </w:rPr>
        <w:t>How Big is the Gender Gap in Science Research Funding?</w:t>
      </w:r>
      <w:r w:rsidRPr="002B77F3">
        <w:rPr>
          <w:szCs w:val="20"/>
        </w:rPr>
        <w:t xml:space="preserve">, </w:t>
      </w:r>
      <w:r w:rsidRPr="002B77F3">
        <w:rPr>
          <w:smallCaps/>
          <w:color w:val="000000"/>
          <w:szCs w:val="20"/>
        </w:rPr>
        <w:t>Kellogg Sch. of Mgmt. at Northwestern Univ. (</w:t>
      </w:r>
      <w:r w:rsidRPr="002B77F3">
        <w:rPr>
          <w:color w:val="000000"/>
          <w:szCs w:val="20"/>
        </w:rPr>
        <w:t xml:space="preserve">May 2, 2019), </w:t>
      </w:r>
      <w:r w:rsidRPr="002B77F3">
        <w:rPr>
          <w:szCs w:val="20"/>
        </w:rPr>
        <w:t>https://insight.kellogg.northwestern.edu/article/how-big-is-the-gender-gap-in-science-research-funding.</w:t>
      </w:r>
    </w:p>
  </w:footnote>
  <w:footnote w:id="104">
    <w:p w14:paraId="40086F12"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Travis A. Hoppe, et al., </w:t>
      </w:r>
      <w:r w:rsidRPr="002B77F3">
        <w:rPr>
          <w:i/>
          <w:iCs/>
          <w:color w:val="000000"/>
          <w:szCs w:val="20"/>
          <w:shd w:val="clear" w:color="auto" w:fill="FFFFFF"/>
        </w:rPr>
        <w:t>Topic Choice Contributes to the Lower Rate of NIH Awards to African-American/Black Scientists</w:t>
      </w:r>
      <w:r w:rsidRPr="002B77F3">
        <w:rPr>
          <w:color w:val="000000"/>
          <w:szCs w:val="20"/>
          <w:shd w:val="clear" w:color="auto" w:fill="FFFFFF"/>
        </w:rPr>
        <w:t xml:space="preserve">, </w:t>
      </w:r>
      <w:r w:rsidRPr="002B77F3">
        <w:rPr>
          <w:smallCaps/>
          <w:color w:val="000000"/>
          <w:szCs w:val="20"/>
          <w:shd w:val="clear" w:color="auto" w:fill="FFFFFF"/>
        </w:rPr>
        <w:t>Sci. Advances</w:t>
      </w:r>
      <w:r w:rsidRPr="002B77F3">
        <w:rPr>
          <w:color w:val="000000"/>
          <w:szCs w:val="20"/>
          <w:shd w:val="clear" w:color="auto" w:fill="FFFFFF"/>
        </w:rPr>
        <w:t>, Oct. 9, 2019, at 1.</w:t>
      </w:r>
    </w:p>
  </w:footnote>
  <w:footnote w:id="105">
    <w:p w14:paraId="1E99DDE2" w14:textId="77777777" w:rsidR="00313877" w:rsidRPr="002B77F3" w:rsidRDefault="00313877" w:rsidP="00313877">
      <w:pPr>
        <w:widowControl w:val="0"/>
        <w:pBdr>
          <w:top w:val="nil"/>
          <w:left w:val="nil"/>
          <w:bottom w:val="nil"/>
          <w:right w:val="nil"/>
          <w:between w:val="nil"/>
        </w:pBdr>
        <w:jc w:val="both"/>
        <w:rPr>
          <w:sz w:val="20"/>
          <w:szCs w:val="20"/>
        </w:rPr>
      </w:pPr>
      <w:r w:rsidRPr="002B77F3">
        <w:rPr>
          <w:rStyle w:val="FootnoteReference"/>
          <w:sz w:val="20"/>
          <w:szCs w:val="20"/>
        </w:rPr>
        <w:footnoteRef/>
      </w:r>
      <w:r w:rsidRPr="002B77F3">
        <w:rPr>
          <w:sz w:val="20"/>
          <w:szCs w:val="20"/>
        </w:rPr>
        <w:t xml:space="preserve"> Magnus </w:t>
      </w:r>
      <w:proofErr w:type="spellStart"/>
      <w:r w:rsidRPr="002B77F3">
        <w:rPr>
          <w:sz w:val="20"/>
          <w:szCs w:val="20"/>
        </w:rPr>
        <w:t>Gulbrandsen</w:t>
      </w:r>
      <w:proofErr w:type="spellEnd"/>
      <w:r w:rsidRPr="002B77F3">
        <w:rPr>
          <w:sz w:val="20"/>
          <w:szCs w:val="20"/>
        </w:rPr>
        <w:t xml:space="preserve"> &amp; Jens-Christian </w:t>
      </w:r>
      <w:proofErr w:type="spellStart"/>
      <w:r w:rsidRPr="002B77F3">
        <w:rPr>
          <w:sz w:val="20"/>
          <w:szCs w:val="20"/>
        </w:rPr>
        <w:t>Smeby</w:t>
      </w:r>
      <w:proofErr w:type="spellEnd"/>
      <w:r w:rsidRPr="002B77F3">
        <w:rPr>
          <w:sz w:val="20"/>
          <w:szCs w:val="20"/>
        </w:rPr>
        <w:t xml:space="preserve">, </w:t>
      </w:r>
      <w:r w:rsidRPr="002B77F3">
        <w:rPr>
          <w:i/>
          <w:iCs/>
          <w:sz w:val="20"/>
          <w:szCs w:val="20"/>
        </w:rPr>
        <w:t>Industry Funding and University Professors’ Research Performance</w:t>
      </w:r>
      <w:r w:rsidRPr="002B77F3">
        <w:rPr>
          <w:sz w:val="20"/>
          <w:szCs w:val="20"/>
        </w:rPr>
        <w:t xml:space="preserve">, 34 </w:t>
      </w:r>
      <w:proofErr w:type="spellStart"/>
      <w:r w:rsidRPr="002B77F3">
        <w:rPr>
          <w:smallCaps/>
          <w:sz w:val="20"/>
          <w:szCs w:val="20"/>
        </w:rPr>
        <w:t>Rsch</w:t>
      </w:r>
      <w:proofErr w:type="spellEnd"/>
      <w:r w:rsidRPr="002B77F3">
        <w:rPr>
          <w:smallCaps/>
          <w:sz w:val="20"/>
          <w:szCs w:val="20"/>
        </w:rPr>
        <w:t xml:space="preserve">. </w:t>
      </w:r>
      <w:proofErr w:type="spellStart"/>
      <w:r w:rsidRPr="002B77F3">
        <w:rPr>
          <w:smallCaps/>
          <w:sz w:val="20"/>
          <w:szCs w:val="20"/>
        </w:rPr>
        <w:t>Pol’y</w:t>
      </w:r>
      <w:proofErr w:type="spellEnd"/>
      <w:r w:rsidRPr="002B77F3">
        <w:rPr>
          <w:sz w:val="20"/>
          <w:szCs w:val="20"/>
        </w:rPr>
        <w:t xml:space="preserve"> 932, 950 (2005).</w:t>
      </w:r>
    </w:p>
  </w:footnote>
  <w:footnote w:id="106">
    <w:p w14:paraId="0FE1E080"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color w:val="000000"/>
          <w:szCs w:val="20"/>
        </w:rPr>
        <w:t>Chapter 8: Knowledge, Transfer, and Innovation</w:t>
      </w:r>
      <w:r w:rsidRPr="002B77F3">
        <w:rPr>
          <w:color w:val="000000"/>
          <w:szCs w:val="20"/>
        </w:rPr>
        <w:t xml:space="preserve">, </w:t>
      </w:r>
      <w:proofErr w:type="spellStart"/>
      <w:r w:rsidRPr="002B77F3">
        <w:rPr>
          <w:smallCaps/>
          <w:color w:val="000000"/>
          <w:szCs w:val="20"/>
        </w:rPr>
        <w:t>Nat’l</w:t>
      </w:r>
      <w:proofErr w:type="spellEnd"/>
      <w:r w:rsidRPr="002B77F3">
        <w:rPr>
          <w:smallCaps/>
          <w:color w:val="000000"/>
          <w:szCs w:val="20"/>
        </w:rPr>
        <w:t xml:space="preserve"> Sci. Bd., </w:t>
      </w:r>
      <w:hyperlink r:id="rId15">
        <w:r w:rsidRPr="002B77F3">
          <w:rPr>
            <w:color w:val="000000"/>
            <w:szCs w:val="20"/>
          </w:rPr>
          <w:t>https://www.nsf.gov/statistics/2018/nsb20181/report/sections/invention-knowledge-transfer-and-innovation/invention-united-states-and-comparative-global-trends</w:t>
        </w:r>
      </w:hyperlink>
      <w:r w:rsidRPr="002B77F3">
        <w:rPr>
          <w:color w:val="000000"/>
          <w:szCs w:val="20"/>
        </w:rPr>
        <w:t xml:space="preserve"> (last visited June 30, 2021) (showing that more patents are produced in pharmaceuticals than food chemistry).</w:t>
      </w:r>
    </w:p>
  </w:footnote>
  <w:footnote w:id="107">
    <w:p w14:paraId="676E4738" w14:textId="77777777" w:rsidR="00313877" w:rsidRPr="002B77F3" w:rsidRDefault="00313877" w:rsidP="00313877">
      <w:pPr>
        <w:pStyle w:val="FootnoteText"/>
        <w:rPr>
          <w:szCs w:val="20"/>
        </w:rPr>
      </w:pPr>
      <w:r w:rsidRPr="002B77F3">
        <w:rPr>
          <w:rStyle w:val="FootnoteReference"/>
          <w:szCs w:val="20"/>
        </w:rPr>
        <w:footnoteRef/>
      </w:r>
      <w:r w:rsidRPr="002B77F3">
        <w:rPr>
          <w:i/>
          <w:iCs/>
          <w:szCs w:val="20"/>
        </w:rPr>
        <w:t xml:space="preserve"> See</w:t>
      </w:r>
      <w:r w:rsidRPr="002B77F3">
        <w:rPr>
          <w:szCs w:val="20"/>
        </w:rPr>
        <w:t xml:space="preserve"> Elizabeth D. Lauzon, </w:t>
      </w:r>
      <w:r w:rsidRPr="002B77F3">
        <w:rPr>
          <w:i/>
          <w:iCs/>
          <w:szCs w:val="20"/>
        </w:rPr>
        <w:t>Patentability Under 35 U.S.C.A. § 101 Which Excludes Laws of Nature, Physical Phenomena, and Abstract Ideas</w:t>
      </w:r>
      <w:r w:rsidRPr="002B77F3">
        <w:rPr>
          <w:szCs w:val="20"/>
        </w:rPr>
        <w:t>, 5 A.L.R. Fed. 3d 4 (2021)</w:t>
      </w:r>
    </w:p>
    <w:p w14:paraId="0CAF1C71" w14:textId="77777777" w:rsidR="00313877" w:rsidRPr="002B77F3" w:rsidRDefault="00313877" w:rsidP="00313877">
      <w:pPr>
        <w:pStyle w:val="FootnoteText"/>
        <w:rPr>
          <w:szCs w:val="20"/>
        </w:rPr>
      </w:pPr>
      <w:r w:rsidRPr="002B77F3">
        <w:rPr>
          <w:szCs w:val="20"/>
        </w:rPr>
        <w:t xml:space="preserve"> (showing that “An application of a law of nature or mathematical formula to a known structure or process may well be deserving of patent protection” but “the method of solving a mathematical equation may not be the subject of patent protection”).</w:t>
      </w:r>
    </w:p>
  </w:footnote>
  <w:footnote w:id="108">
    <w:p w14:paraId="34E2E083"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Erin Duffin, </w:t>
      </w:r>
      <w:r w:rsidRPr="002B77F3">
        <w:rPr>
          <w:i/>
          <w:iCs/>
          <w:szCs w:val="20"/>
        </w:rPr>
        <w:t xml:space="preserve">Number of Patent Applications in the United States in 2019, by Top Fields of </w:t>
      </w:r>
      <w:r w:rsidRPr="002B77F3">
        <w:rPr>
          <w:szCs w:val="20"/>
        </w:rPr>
        <w:t xml:space="preserve">Technology, </w:t>
      </w:r>
      <w:r w:rsidRPr="002B77F3">
        <w:rPr>
          <w:smallCaps/>
          <w:szCs w:val="20"/>
        </w:rPr>
        <w:t xml:space="preserve">Statista </w:t>
      </w:r>
      <w:r w:rsidRPr="002B77F3">
        <w:rPr>
          <w:szCs w:val="20"/>
        </w:rPr>
        <w:t>(Jan. 29, 2021), https://www.statista.com/statistics/256734/percentage-of-patent-applications-in-the-us-by-fields-of-technology/.</w:t>
      </w:r>
    </w:p>
  </w:footnote>
  <w:footnote w:id="109">
    <w:p w14:paraId="7ECBC3AC"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Kiana Go, </w:t>
      </w:r>
      <w:r w:rsidRPr="002B77F3">
        <w:rPr>
          <w:i/>
          <w:iCs/>
          <w:szCs w:val="20"/>
        </w:rPr>
        <w:t xml:space="preserve">Analyzing the Gender Disparity Among Higher Academia in Computer Science / </w:t>
      </w:r>
      <w:r w:rsidRPr="002B77F3">
        <w:rPr>
          <w:szCs w:val="20"/>
        </w:rPr>
        <w:t xml:space="preserve">Engineering, </w:t>
      </w:r>
      <w:r w:rsidRPr="002B77F3">
        <w:rPr>
          <w:smallCaps/>
          <w:szCs w:val="20"/>
        </w:rPr>
        <w:t>Toward Data Sci</w:t>
      </w:r>
      <w:r w:rsidRPr="002B77F3">
        <w:rPr>
          <w:szCs w:val="20"/>
        </w:rPr>
        <w:t>. (May 22, 2020), https://towardsdatascience.com/analyzing-the-gender-disparity-among-higher-academia-in-computer-science-engineering-2d8cecefa76e.</w:t>
      </w:r>
    </w:p>
  </w:footnote>
  <w:footnote w:id="110">
    <w:p w14:paraId="6A1EA5A0"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Faculty</w:t>
      </w:r>
      <w:r w:rsidRPr="002B77F3">
        <w:rPr>
          <w:szCs w:val="20"/>
        </w:rPr>
        <w:t xml:space="preserve">, MIT </w:t>
      </w:r>
      <w:r w:rsidRPr="002B77F3">
        <w:rPr>
          <w:color w:val="000000"/>
          <w:szCs w:val="20"/>
        </w:rPr>
        <w:t xml:space="preserve">EECS, </w:t>
      </w:r>
      <w:r w:rsidRPr="002B77F3">
        <w:rPr>
          <w:szCs w:val="20"/>
        </w:rPr>
        <w:t>https://www.eecs.mit.edu/people/faculty-advisors</w:t>
      </w:r>
      <w:r w:rsidRPr="002B77F3">
        <w:rPr>
          <w:color w:val="000000"/>
          <w:szCs w:val="20"/>
        </w:rPr>
        <w:t xml:space="preserve">; </w:t>
      </w:r>
      <w:r w:rsidRPr="002B77F3">
        <w:rPr>
          <w:szCs w:val="20"/>
        </w:rPr>
        <w:t>https://chemistry.mit.edu/faculty/</w:t>
      </w:r>
      <w:r w:rsidRPr="002B77F3">
        <w:rPr>
          <w:rStyle w:val="Hyperlink"/>
          <w:color w:val="000000"/>
          <w:szCs w:val="20"/>
        </w:rPr>
        <w:t xml:space="preserve"> (last visited July 12, 2021)</w:t>
      </w:r>
      <w:r w:rsidRPr="002B77F3">
        <w:rPr>
          <w:color w:val="000000"/>
          <w:szCs w:val="20"/>
        </w:rPr>
        <w:t xml:space="preserve">; </w:t>
      </w:r>
      <w:r w:rsidRPr="002B77F3">
        <w:rPr>
          <w:i/>
          <w:iCs/>
          <w:color w:val="000000"/>
          <w:szCs w:val="20"/>
        </w:rPr>
        <w:t>Faculty</w:t>
      </w:r>
      <w:r w:rsidRPr="002B77F3">
        <w:rPr>
          <w:color w:val="000000"/>
          <w:szCs w:val="20"/>
        </w:rPr>
        <w:t xml:space="preserve">, MIT IMES, </w:t>
      </w:r>
      <w:r w:rsidRPr="002B77F3">
        <w:rPr>
          <w:szCs w:val="20"/>
        </w:rPr>
        <w:t>https://imes.mit.edu/people/faculty/</w:t>
      </w:r>
      <w:r w:rsidRPr="002B77F3">
        <w:rPr>
          <w:color w:val="000000"/>
          <w:szCs w:val="20"/>
        </w:rPr>
        <w:t xml:space="preserve"> </w:t>
      </w:r>
      <w:r w:rsidRPr="002B77F3">
        <w:rPr>
          <w:szCs w:val="20"/>
        </w:rPr>
        <w:t>(last visited July 12, 2021).</w:t>
      </w:r>
    </w:p>
  </w:footnote>
  <w:footnote w:id="111">
    <w:p w14:paraId="34C4ECFA"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bookmarkStart w:id="11" w:name="_Hlk76144675"/>
      <w:r w:rsidRPr="002B77F3">
        <w:rPr>
          <w:color w:val="000000"/>
          <w:szCs w:val="20"/>
        </w:rPr>
        <w:t xml:space="preserve">Lauren Davenport, </w:t>
      </w:r>
      <w:r w:rsidRPr="002B77F3">
        <w:rPr>
          <w:i/>
          <w:iCs/>
          <w:color w:val="000000"/>
          <w:szCs w:val="20"/>
        </w:rPr>
        <w:t>The Fluidity of Racial Classifications</w:t>
      </w:r>
      <w:r w:rsidRPr="002B77F3">
        <w:rPr>
          <w:color w:val="000000"/>
          <w:szCs w:val="20"/>
        </w:rPr>
        <w:t xml:space="preserve">, 23 </w:t>
      </w:r>
      <w:r w:rsidRPr="002B77F3">
        <w:rPr>
          <w:smallCaps/>
          <w:color w:val="000000"/>
          <w:szCs w:val="20"/>
        </w:rPr>
        <w:t>Ann. Rev. Pol. Sci.</w:t>
      </w:r>
      <w:r w:rsidRPr="002B77F3">
        <w:rPr>
          <w:color w:val="000000"/>
          <w:szCs w:val="20"/>
        </w:rPr>
        <w:t xml:space="preserve"> 221 (2019) (citing </w:t>
      </w:r>
      <w:r w:rsidRPr="002B77F3">
        <w:rPr>
          <w:smallCaps/>
          <w:color w:val="000000"/>
          <w:szCs w:val="20"/>
        </w:rPr>
        <w:t xml:space="preserve">Stephen Cornell &amp; Douglas Hartmann, Ethnicity and Race: Making Identities in a Changing World </w:t>
      </w:r>
      <w:r w:rsidRPr="002B77F3">
        <w:rPr>
          <w:color w:val="000000"/>
          <w:szCs w:val="20"/>
        </w:rPr>
        <w:t>(2d ed. 2007).</w:t>
      </w:r>
      <w:bookmarkEnd w:id="11"/>
    </w:p>
  </w:footnote>
  <w:footnote w:id="112">
    <w:p w14:paraId="01C40459"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sz w:val="20"/>
          <w:szCs w:val="20"/>
        </w:rPr>
        <w:t xml:space="preserve"> </w:t>
      </w:r>
      <w:bookmarkStart w:id="12" w:name="_Hlk76144699"/>
      <w:r w:rsidRPr="002B77F3">
        <w:rPr>
          <w:sz w:val="20"/>
          <w:szCs w:val="20"/>
        </w:rPr>
        <w:t>Ashleigh</w:t>
      </w:r>
      <w:r w:rsidRPr="002B77F3">
        <w:rPr>
          <w:color w:val="000000"/>
          <w:sz w:val="20"/>
          <w:szCs w:val="20"/>
        </w:rPr>
        <w:t xml:space="preserve"> Rushton, et al., </w:t>
      </w:r>
      <w:r w:rsidRPr="002B77F3">
        <w:rPr>
          <w:i/>
          <w:iCs/>
          <w:color w:val="000000"/>
          <w:sz w:val="20"/>
          <w:szCs w:val="20"/>
        </w:rPr>
        <w:t>Beyond Binary: (Re)Defining “Gender” for 21st Century Disaster Risk Reduction Research, Policy, and Practice</w:t>
      </w:r>
      <w:r w:rsidRPr="002B77F3">
        <w:rPr>
          <w:color w:val="000000"/>
          <w:sz w:val="20"/>
          <w:szCs w:val="20"/>
        </w:rPr>
        <w:t xml:space="preserve">, 16 </w:t>
      </w:r>
      <w:r w:rsidRPr="002B77F3">
        <w:rPr>
          <w:smallCaps/>
          <w:color w:val="000000"/>
          <w:sz w:val="20"/>
          <w:szCs w:val="20"/>
        </w:rPr>
        <w:t xml:space="preserve">Int. J. Env’t </w:t>
      </w:r>
      <w:proofErr w:type="spellStart"/>
      <w:r w:rsidRPr="002B77F3">
        <w:rPr>
          <w:smallCaps/>
          <w:color w:val="000000"/>
          <w:sz w:val="20"/>
          <w:szCs w:val="20"/>
        </w:rPr>
        <w:t>Rsch</w:t>
      </w:r>
      <w:proofErr w:type="spellEnd"/>
      <w:r w:rsidRPr="002B77F3">
        <w:rPr>
          <w:smallCaps/>
          <w:color w:val="000000"/>
          <w:sz w:val="20"/>
          <w:szCs w:val="20"/>
        </w:rPr>
        <w:t>. Pub. and Health</w:t>
      </w:r>
      <w:r w:rsidRPr="002B77F3">
        <w:rPr>
          <w:color w:val="000000"/>
          <w:sz w:val="20"/>
          <w:szCs w:val="20"/>
        </w:rPr>
        <w:t xml:space="preserve"> 3984 (2019).</w:t>
      </w:r>
      <w:bookmarkEnd w:id="12"/>
    </w:p>
  </w:footnote>
  <w:footnote w:id="113">
    <w:p w14:paraId="57E76F6C" w14:textId="77777777" w:rsidR="00313877" w:rsidRPr="002B77F3" w:rsidRDefault="00313877" w:rsidP="00313877">
      <w:pPr>
        <w:pBdr>
          <w:top w:val="nil"/>
          <w:left w:val="nil"/>
          <w:bottom w:val="nil"/>
          <w:right w:val="nil"/>
          <w:between w:val="nil"/>
        </w:pBdr>
        <w:rPr>
          <w:color w:val="000000"/>
          <w:sz w:val="20"/>
          <w:szCs w:val="20"/>
        </w:rPr>
      </w:pPr>
      <w:r w:rsidRPr="002B77F3">
        <w:rPr>
          <w:rStyle w:val="FootnoteReference"/>
          <w:sz w:val="20"/>
          <w:szCs w:val="20"/>
        </w:rPr>
        <w:footnoteRef/>
      </w:r>
      <w:r w:rsidRPr="002B77F3">
        <w:rPr>
          <w:sz w:val="20"/>
          <w:szCs w:val="20"/>
        </w:rPr>
        <w:t xml:space="preserve"> </w:t>
      </w:r>
      <w:bookmarkStart w:id="13" w:name="_Hlk76144729"/>
      <w:r w:rsidRPr="002B77F3">
        <w:rPr>
          <w:color w:val="000000"/>
          <w:sz w:val="20"/>
          <w:szCs w:val="20"/>
        </w:rPr>
        <w:t xml:space="preserve">Kellee White, et al., </w:t>
      </w:r>
      <w:r w:rsidRPr="002B77F3">
        <w:rPr>
          <w:i/>
          <w:iCs/>
          <w:color w:val="000000"/>
          <w:sz w:val="20"/>
          <w:szCs w:val="20"/>
        </w:rPr>
        <w:t>Socially-Assigned Race and Health: A Scoping Review with Global Implications for Population Health Equity</w:t>
      </w:r>
      <w:r w:rsidRPr="002B77F3">
        <w:rPr>
          <w:color w:val="000000"/>
          <w:sz w:val="20"/>
          <w:szCs w:val="20"/>
        </w:rPr>
        <w:t xml:space="preserve">, 19 </w:t>
      </w:r>
      <w:r w:rsidRPr="002B77F3">
        <w:rPr>
          <w:smallCaps/>
          <w:color w:val="000000"/>
          <w:sz w:val="20"/>
          <w:szCs w:val="20"/>
        </w:rPr>
        <w:t xml:space="preserve">Int’l J. for Equity Health </w:t>
      </w:r>
      <w:r w:rsidRPr="002B77F3">
        <w:rPr>
          <w:color w:val="000000"/>
          <w:sz w:val="20"/>
          <w:szCs w:val="20"/>
        </w:rPr>
        <w:t>25 (2019)</w:t>
      </w:r>
    </w:p>
    <w:p w14:paraId="64AA58B4" w14:textId="77777777" w:rsidR="00313877" w:rsidRPr="002B77F3" w:rsidRDefault="00313877" w:rsidP="00313877">
      <w:pPr>
        <w:pStyle w:val="FootnoteText"/>
        <w:rPr>
          <w:szCs w:val="20"/>
        </w:rPr>
      </w:pPr>
      <w:r w:rsidRPr="002B77F3">
        <w:rPr>
          <w:color w:val="000000"/>
          <w:szCs w:val="20"/>
        </w:rPr>
        <w:t>(showing that race involves both self-identified race and ethnicity, as well as other multidimensional measures, such as socially assigned race, “the perception of one’s race by others, that may serve as the basis for differential or unfair treatment).</w:t>
      </w:r>
      <w:bookmarkEnd w:id="13"/>
    </w:p>
  </w:footnote>
  <w:footnote w:id="114">
    <w:p w14:paraId="7619D365"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color w:val="000000"/>
          <w:szCs w:val="20"/>
        </w:rPr>
        <w:t>About IPEDS</w:t>
      </w:r>
      <w:r w:rsidRPr="002B77F3">
        <w:rPr>
          <w:color w:val="000000"/>
          <w:szCs w:val="20"/>
        </w:rPr>
        <w:t xml:space="preserve">, </w:t>
      </w:r>
      <w:proofErr w:type="spellStart"/>
      <w:r w:rsidRPr="002B77F3">
        <w:rPr>
          <w:color w:val="000000"/>
          <w:szCs w:val="20"/>
        </w:rPr>
        <w:t>N</w:t>
      </w:r>
      <w:r w:rsidRPr="002B77F3">
        <w:rPr>
          <w:smallCaps/>
          <w:color w:val="000000"/>
          <w:szCs w:val="20"/>
        </w:rPr>
        <w:t>at’l</w:t>
      </w:r>
      <w:proofErr w:type="spellEnd"/>
      <w:r w:rsidRPr="002B77F3">
        <w:rPr>
          <w:smallCaps/>
          <w:color w:val="000000"/>
          <w:szCs w:val="20"/>
        </w:rPr>
        <w:t xml:space="preserve"> Ctr. For Educ. Stats</w:t>
      </w:r>
      <w:r w:rsidRPr="002B77F3">
        <w:rPr>
          <w:color w:val="000000"/>
          <w:szCs w:val="20"/>
        </w:rPr>
        <w:t xml:space="preserve">., https://nces.ed.gov/ipeds/about-ipeds (last visited June 29, 2021). </w:t>
      </w:r>
      <w:r w:rsidRPr="002B77F3">
        <w:rPr>
          <w:szCs w:val="20"/>
        </w:rPr>
        <w:t>The U.S. Department of Education’s National Center for Education Statistics (NCES) collects annual surveys of every college, university, technical, and vocational institution participating in federal student financial aid programs. IPEDS aggregates the results of these surveys and makes the results publicly available for inspection and analysis..</w:t>
      </w:r>
    </w:p>
  </w:footnote>
  <w:footnote w:id="115">
    <w:p w14:paraId="57CFBA02"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sz w:val="20"/>
          <w:szCs w:val="20"/>
        </w:rPr>
        <w:t xml:space="preserve"> </w:t>
      </w:r>
      <w:r w:rsidRPr="002B77F3">
        <w:rPr>
          <w:i/>
          <w:iCs/>
          <w:sz w:val="20"/>
          <w:szCs w:val="20"/>
        </w:rPr>
        <w:t>See</w:t>
      </w:r>
      <w:r w:rsidRPr="002B77F3">
        <w:rPr>
          <w:sz w:val="20"/>
          <w:szCs w:val="20"/>
        </w:rPr>
        <w:t xml:space="preserve"> </w:t>
      </w:r>
      <w:r w:rsidRPr="002B77F3">
        <w:rPr>
          <w:smallCaps/>
          <w:sz w:val="20"/>
          <w:szCs w:val="20"/>
        </w:rPr>
        <w:t xml:space="preserve">U.S. Const. </w:t>
      </w:r>
      <w:r w:rsidRPr="002B77F3">
        <w:rPr>
          <w:sz w:val="20"/>
          <w:szCs w:val="20"/>
        </w:rPr>
        <w:t>art. I, § 2 (“The actual Enumeration shall be made … within every subsequent term of ten years, in such manner as they shall by law direct.”).</w:t>
      </w:r>
    </w:p>
  </w:footnote>
  <w:footnote w:id="116">
    <w:p w14:paraId="571FC35B" w14:textId="77777777" w:rsidR="00313877" w:rsidRPr="002B77F3" w:rsidRDefault="00313877" w:rsidP="00313877">
      <w:pPr>
        <w:widowControl w:val="0"/>
        <w:pBdr>
          <w:top w:val="nil"/>
          <w:left w:val="nil"/>
          <w:bottom w:val="nil"/>
          <w:right w:val="nil"/>
          <w:between w:val="nil"/>
        </w:pBdr>
        <w:jc w:val="both"/>
        <w:rPr>
          <w:i/>
          <w:iCs/>
          <w:color w:val="000000"/>
          <w:sz w:val="20"/>
          <w:szCs w:val="20"/>
        </w:rPr>
      </w:pPr>
      <w:r w:rsidRPr="002B77F3">
        <w:rPr>
          <w:rStyle w:val="FootnoteReference"/>
          <w:sz w:val="20"/>
          <w:szCs w:val="20"/>
        </w:rPr>
        <w:footnoteRef/>
      </w:r>
      <w:r w:rsidRPr="002B77F3">
        <w:rPr>
          <w:sz w:val="20"/>
          <w:szCs w:val="20"/>
        </w:rPr>
        <w:t xml:space="preserve"> </w:t>
      </w:r>
      <w:r w:rsidRPr="002B77F3">
        <w:rPr>
          <w:color w:val="000000"/>
          <w:sz w:val="20"/>
          <w:szCs w:val="20"/>
        </w:rPr>
        <w:t xml:space="preserve">Lyla M. Hernandez &amp; Dan G. Blazer, </w:t>
      </w:r>
      <w:r w:rsidRPr="002B77F3">
        <w:rPr>
          <w:i/>
          <w:iCs/>
          <w:color w:val="000000"/>
          <w:sz w:val="20"/>
          <w:szCs w:val="20"/>
        </w:rPr>
        <w:t>Genes, Behavior, and the Social Environment:</w:t>
      </w:r>
    </w:p>
    <w:p w14:paraId="789651B9" w14:textId="77777777" w:rsidR="00313877" w:rsidRPr="002B77F3" w:rsidRDefault="00313877" w:rsidP="00313877">
      <w:pPr>
        <w:pBdr>
          <w:top w:val="nil"/>
          <w:left w:val="nil"/>
          <w:bottom w:val="nil"/>
          <w:right w:val="nil"/>
          <w:between w:val="nil"/>
        </w:pBdr>
        <w:rPr>
          <w:sz w:val="20"/>
          <w:szCs w:val="20"/>
        </w:rPr>
      </w:pPr>
      <w:r w:rsidRPr="002B77F3">
        <w:rPr>
          <w:i/>
          <w:iCs/>
          <w:color w:val="000000"/>
          <w:sz w:val="20"/>
          <w:szCs w:val="20"/>
        </w:rPr>
        <w:t>Moving Beyond the Nature/Nurture Debate</w:t>
      </w:r>
      <w:r w:rsidRPr="002B77F3">
        <w:rPr>
          <w:color w:val="000000"/>
          <w:sz w:val="20"/>
          <w:szCs w:val="20"/>
        </w:rPr>
        <w:t xml:space="preserve">, </w:t>
      </w:r>
      <w:r w:rsidRPr="002B77F3">
        <w:rPr>
          <w:smallCaps/>
          <w:color w:val="000000"/>
          <w:sz w:val="20"/>
          <w:szCs w:val="20"/>
        </w:rPr>
        <w:t>National Academy of Sciences</w:t>
      </w:r>
      <w:r w:rsidRPr="002B77F3">
        <w:rPr>
          <w:color w:val="000000"/>
          <w:sz w:val="20"/>
          <w:szCs w:val="20"/>
        </w:rPr>
        <w:t xml:space="preserve">, 2006, </w:t>
      </w:r>
      <w:r w:rsidRPr="002B77F3">
        <w:rPr>
          <w:i/>
          <w:iCs/>
          <w:color w:val="000000"/>
          <w:sz w:val="20"/>
          <w:szCs w:val="20"/>
        </w:rPr>
        <w:t>available at</w:t>
      </w:r>
      <w:r w:rsidRPr="002B77F3">
        <w:rPr>
          <w:color w:val="000000"/>
          <w:sz w:val="20"/>
          <w:szCs w:val="20"/>
        </w:rPr>
        <w:t xml:space="preserve"> https://www.ncbi.nlm.nih.gov/books/NBK19929/.</w:t>
      </w:r>
    </w:p>
  </w:footnote>
  <w:footnote w:id="117">
    <w:p w14:paraId="39CA13FA"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hyperlink r:id="rId16">
        <w:r w:rsidRPr="002B77F3">
          <w:rPr>
            <w:color w:val="000000"/>
            <w:szCs w:val="20"/>
          </w:rPr>
          <w:t xml:space="preserve">Kimberly </w:t>
        </w:r>
        <w:proofErr w:type="spellStart"/>
        <w:r w:rsidRPr="002B77F3">
          <w:rPr>
            <w:color w:val="000000"/>
            <w:szCs w:val="20"/>
          </w:rPr>
          <w:t>Barsamian</w:t>
        </w:r>
        <w:proofErr w:type="spellEnd"/>
        <w:r w:rsidRPr="002B77F3">
          <w:rPr>
            <w:color w:val="000000"/>
            <w:szCs w:val="20"/>
          </w:rPr>
          <w:t xml:space="preserve"> Kahn</w:t>
        </w:r>
      </w:hyperlink>
      <w:r w:rsidRPr="002B77F3">
        <w:rPr>
          <w:color w:val="000000"/>
          <w:szCs w:val="20"/>
        </w:rPr>
        <w:t xml:space="preserve">, et. al., </w:t>
      </w:r>
      <w:r w:rsidRPr="002B77F3">
        <w:rPr>
          <w:i/>
          <w:iCs/>
          <w:color w:val="000000"/>
          <w:szCs w:val="20"/>
        </w:rPr>
        <w:t xml:space="preserve">The Effects of Perceived Phenotypic Racial </w:t>
      </w:r>
      <w:proofErr w:type="spellStart"/>
      <w:r w:rsidRPr="002B77F3">
        <w:rPr>
          <w:i/>
          <w:iCs/>
          <w:color w:val="000000"/>
          <w:szCs w:val="20"/>
        </w:rPr>
        <w:t>Stereotypicality</w:t>
      </w:r>
      <w:proofErr w:type="spellEnd"/>
      <w:r w:rsidRPr="002B77F3">
        <w:rPr>
          <w:i/>
          <w:iCs/>
          <w:color w:val="000000"/>
          <w:szCs w:val="20"/>
        </w:rPr>
        <w:t xml:space="preserve"> and Social Identity Threat on Racial Minorities' Attitudes About Police</w:t>
      </w:r>
      <w:r w:rsidRPr="002B77F3">
        <w:rPr>
          <w:color w:val="000000"/>
          <w:szCs w:val="20"/>
        </w:rPr>
        <w:t xml:space="preserve">, 157 J. </w:t>
      </w:r>
      <w:r w:rsidRPr="002B77F3">
        <w:rPr>
          <w:smallCaps/>
          <w:color w:val="000000"/>
          <w:szCs w:val="20"/>
        </w:rPr>
        <w:t>Soc. Psych.</w:t>
      </w:r>
      <w:r w:rsidRPr="002B77F3">
        <w:rPr>
          <w:color w:val="000000"/>
          <w:szCs w:val="20"/>
        </w:rPr>
        <w:t xml:space="preserve"> 416, 428 (2017).</w:t>
      </w:r>
    </w:p>
  </w:footnote>
  <w:footnote w:id="118">
    <w:p w14:paraId="186D3BB5"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See e.g.</w:t>
      </w:r>
      <w:r w:rsidRPr="002B77F3">
        <w:rPr>
          <w:szCs w:val="20"/>
        </w:rPr>
        <w:t xml:space="preserve">, </w:t>
      </w:r>
      <w:r w:rsidRPr="002B77F3">
        <w:rPr>
          <w:i/>
          <w:iCs/>
          <w:color w:val="000000"/>
          <w:szCs w:val="20"/>
        </w:rPr>
        <w:t>Status and Trends in the Education of Racial and Ethnic Groups</w:t>
      </w:r>
      <w:r w:rsidRPr="002B77F3">
        <w:rPr>
          <w:color w:val="000000"/>
          <w:szCs w:val="20"/>
        </w:rPr>
        <w:t xml:space="preserve">, </w:t>
      </w:r>
      <w:proofErr w:type="spellStart"/>
      <w:r w:rsidRPr="002B77F3">
        <w:rPr>
          <w:color w:val="000000"/>
          <w:szCs w:val="20"/>
        </w:rPr>
        <w:t>N</w:t>
      </w:r>
      <w:r w:rsidRPr="002B77F3">
        <w:rPr>
          <w:smallCaps/>
          <w:color w:val="000000"/>
          <w:szCs w:val="20"/>
        </w:rPr>
        <w:t>at’l</w:t>
      </w:r>
      <w:proofErr w:type="spellEnd"/>
      <w:r w:rsidRPr="002B77F3">
        <w:rPr>
          <w:smallCaps/>
          <w:color w:val="000000"/>
          <w:szCs w:val="20"/>
        </w:rPr>
        <w:t xml:space="preserve"> Ctr. For Educ. Stats</w:t>
      </w:r>
      <w:r w:rsidRPr="002B77F3">
        <w:rPr>
          <w:color w:val="000000"/>
          <w:szCs w:val="20"/>
        </w:rPr>
        <w:t xml:space="preserve">., </w:t>
      </w:r>
      <w:hyperlink r:id="rId17">
        <w:r w:rsidRPr="002B77F3">
          <w:rPr>
            <w:color w:val="000000"/>
            <w:szCs w:val="20"/>
          </w:rPr>
          <w:t>https://nces.ed.gov/programs/raceindicators/guide.asp</w:t>
        </w:r>
      </w:hyperlink>
      <w:r w:rsidRPr="002B77F3">
        <w:rPr>
          <w:color w:val="000000"/>
          <w:szCs w:val="20"/>
        </w:rPr>
        <w:t xml:space="preserve"> (last visited June 29, 2021). Society’s perception of race is ever-changing and may require performative aspects as well as genetic aspects to allow a person to claim identification as a certain race. For example, a person who identifies as American Indian or Alaska Native is “A person having origins in any of the original peoples of North and South America (including Central America) </w:t>
      </w:r>
      <w:r w:rsidRPr="002B77F3">
        <w:rPr>
          <w:color w:val="000000"/>
          <w:szCs w:val="20"/>
          <w:u w:val="single"/>
        </w:rPr>
        <w:t>and</w:t>
      </w:r>
      <w:r w:rsidRPr="002B77F3">
        <w:rPr>
          <w:color w:val="000000"/>
          <w:szCs w:val="20"/>
        </w:rPr>
        <w:t xml:space="preserve"> maintaining tribal affiliation or community attachment.” (emphasis added). The requirement of maintaining affiliation or attachment is not required for any other category. For example, a person who identifies as Native Hawaiian or Other Pacific Islander is “A person having origins in any of the original peoples of Hawaii, Guam, Samoa, or other Pacific Islands.”</w:t>
      </w:r>
    </w:p>
  </w:footnote>
  <w:footnote w:id="119">
    <w:p w14:paraId="31985915"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sz w:val="20"/>
          <w:szCs w:val="20"/>
        </w:rPr>
        <w:t xml:space="preserve"> </w:t>
      </w:r>
      <w:r w:rsidRPr="002B77F3">
        <w:rPr>
          <w:i/>
          <w:iCs/>
          <w:color w:val="000000"/>
          <w:sz w:val="20"/>
          <w:szCs w:val="20"/>
        </w:rPr>
        <w:t>Black Boys Viewed as Older, Less Innocent Than Whites, Research Finds</w:t>
      </w:r>
      <w:r w:rsidRPr="002B77F3">
        <w:rPr>
          <w:color w:val="000000"/>
          <w:sz w:val="20"/>
          <w:szCs w:val="20"/>
        </w:rPr>
        <w:t xml:space="preserve">, </w:t>
      </w:r>
      <w:r w:rsidRPr="002B77F3">
        <w:rPr>
          <w:smallCaps/>
          <w:color w:val="000000"/>
          <w:sz w:val="20"/>
          <w:szCs w:val="20"/>
        </w:rPr>
        <w:t xml:space="preserve">Am. Psych. </w:t>
      </w:r>
      <w:proofErr w:type="spellStart"/>
      <w:r w:rsidRPr="002B77F3">
        <w:rPr>
          <w:smallCaps/>
          <w:color w:val="000000"/>
          <w:sz w:val="20"/>
          <w:szCs w:val="20"/>
        </w:rPr>
        <w:t>Ass’n</w:t>
      </w:r>
      <w:proofErr w:type="spellEnd"/>
      <w:r w:rsidRPr="002B77F3">
        <w:rPr>
          <w:color w:val="000000"/>
          <w:sz w:val="20"/>
          <w:szCs w:val="20"/>
        </w:rPr>
        <w:t xml:space="preserve"> (Mar. 6, 2014),</w:t>
      </w:r>
    </w:p>
    <w:p w14:paraId="3C9E5BA9" w14:textId="77777777" w:rsidR="00313877" w:rsidRPr="002B77F3" w:rsidRDefault="00622B02" w:rsidP="00313877">
      <w:pPr>
        <w:pBdr>
          <w:top w:val="nil"/>
          <w:left w:val="nil"/>
          <w:bottom w:val="nil"/>
          <w:right w:val="nil"/>
          <w:between w:val="nil"/>
        </w:pBdr>
        <w:rPr>
          <w:color w:val="000000"/>
          <w:sz w:val="20"/>
          <w:szCs w:val="20"/>
        </w:rPr>
      </w:pPr>
      <w:hyperlink r:id="rId18">
        <w:r w:rsidR="00313877" w:rsidRPr="002B77F3">
          <w:rPr>
            <w:color w:val="000000"/>
            <w:sz w:val="20"/>
            <w:szCs w:val="20"/>
          </w:rPr>
          <w:t>https://www.apa.org/news/press/releases/2014/03/black-boys-older</w:t>
        </w:r>
      </w:hyperlink>
      <w:r w:rsidR="00313877" w:rsidRPr="002B77F3">
        <w:rPr>
          <w:color w:val="000000"/>
          <w:sz w:val="20"/>
          <w:szCs w:val="20"/>
        </w:rPr>
        <w:t xml:space="preserve">; Moni </w:t>
      </w:r>
      <w:proofErr w:type="spellStart"/>
      <w:r w:rsidR="00313877" w:rsidRPr="002B77F3">
        <w:rPr>
          <w:color w:val="000000"/>
          <w:sz w:val="20"/>
          <w:szCs w:val="20"/>
        </w:rPr>
        <w:t>Basu</w:t>
      </w:r>
      <w:proofErr w:type="spellEnd"/>
      <w:r w:rsidR="00313877" w:rsidRPr="002B77F3">
        <w:rPr>
          <w:color w:val="000000"/>
          <w:sz w:val="20"/>
          <w:szCs w:val="20"/>
        </w:rPr>
        <w:t xml:space="preserve">, </w:t>
      </w:r>
      <w:r w:rsidR="00313877" w:rsidRPr="002B77F3">
        <w:rPr>
          <w:i/>
          <w:iCs/>
          <w:color w:val="000000"/>
          <w:sz w:val="20"/>
          <w:szCs w:val="20"/>
        </w:rPr>
        <w:t>15 Years After 9/11, Sikhs Still Victims of Anti-Muslim Hate Crimes</w:t>
      </w:r>
      <w:r w:rsidR="00313877" w:rsidRPr="002B77F3">
        <w:rPr>
          <w:color w:val="000000"/>
          <w:sz w:val="20"/>
          <w:szCs w:val="20"/>
        </w:rPr>
        <w:t>, CNN (Sept. 15, 2016, 11:22 AM),</w:t>
      </w:r>
    </w:p>
    <w:p w14:paraId="222F44DA" w14:textId="77777777" w:rsidR="00313877" w:rsidRPr="002B77F3" w:rsidRDefault="00622B02" w:rsidP="00313877">
      <w:pPr>
        <w:widowControl w:val="0"/>
        <w:pBdr>
          <w:top w:val="nil"/>
          <w:left w:val="nil"/>
          <w:bottom w:val="nil"/>
          <w:right w:val="nil"/>
          <w:between w:val="nil"/>
        </w:pBdr>
        <w:rPr>
          <w:color w:val="000000"/>
          <w:sz w:val="20"/>
          <w:szCs w:val="20"/>
        </w:rPr>
      </w:pPr>
      <w:hyperlink r:id="rId19">
        <w:r w:rsidR="00313877" w:rsidRPr="002B77F3">
          <w:rPr>
            <w:color w:val="000000"/>
            <w:sz w:val="20"/>
            <w:szCs w:val="20"/>
          </w:rPr>
          <w:t>https://www.cnn.com/2016/09/15/us/sikh-hate-crime-victims/index.html</w:t>
        </w:r>
      </w:hyperlink>
      <w:r w:rsidR="00313877" w:rsidRPr="002B77F3">
        <w:rPr>
          <w:color w:val="000000"/>
          <w:sz w:val="20"/>
          <w:szCs w:val="20"/>
        </w:rPr>
        <w:t xml:space="preserve">; SoraNews24, </w:t>
      </w:r>
      <w:r w:rsidR="00313877" w:rsidRPr="002B77F3">
        <w:rPr>
          <w:i/>
          <w:iCs/>
          <w:sz w:val="20"/>
          <w:szCs w:val="20"/>
        </w:rPr>
        <w:t>Japanese</w:t>
      </w:r>
      <w:r w:rsidR="00313877" w:rsidRPr="002B77F3">
        <w:rPr>
          <w:i/>
          <w:iCs/>
          <w:color w:val="000000"/>
          <w:sz w:val="20"/>
          <w:szCs w:val="20"/>
        </w:rPr>
        <w:t xml:space="preserve"> Musician Beaten up in New York for Being 'Chinese', </w:t>
      </w:r>
      <w:r w:rsidR="00313877" w:rsidRPr="002B77F3">
        <w:rPr>
          <w:smallCaps/>
          <w:color w:val="000000"/>
          <w:sz w:val="20"/>
          <w:szCs w:val="20"/>
        </w:rPr>
        <w:t>Japan Today</w:t>
      </w:r>
      <w:r w:rsidR="00313877" w:rsidRPr="002B77F3">
        <w:rPr>
          <w:color w:val="000000"/>
          <w:sz w:val="20"/>
          <w:szCs w:val="20"/>
        </w:rPr>
        <w:t xml:space="preserve"> (Oct. 9, 2020, 6:00 AM), </w:t>
      </w:r>
    </w:p>
    <w:p w14:paraId="0A712C9A" w14:textId="77777777" w:rsidR="00313877" w:rsidRPr="002B77F3" w:rsidRDefault="00622B02" w:rsidP="00313877">
      <w:pPr>
        <w:pStyle w:val="FootnoteText"/>
        <w:rPr>
          <w:szCs w:val="20"/>
        </w:rPr>
      </w:pPr>
      <w:hyperlink r:id="rId20">
        <w:r w:rsidR="00313877" w:rsidRPr="002B77F3">
          <w:rPr>
            <w:color w:val="000000"/>
            <w:szCs w:val="20"/>
          </w:rPr>
          <w:t>https://japantoday.com/category/crime/japanese-musician-violently-attacked-in-new-york-for-being-chinese</w:t>
        </w:r>
      </w:hyperlink>
      <w:r w:rsidR="00313877" w:rsidRPr="002B77F3">
        <w:rPr>
          <w:color w:val="000000"/>
          <w:szCs w:val="20"/>
        </w:rPr>
        <w:t>.</w:t>
      </w:r>
    </w:p>
  </w:footnote>
  <w:footnote w:id="120">
    <w:p w14:paraId="32C8B569"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I plan to explore the influence of inventorship portfolios of senior faculty members on graduate and undergraduate students in future research.</w:t>
      </w:r>
    </w:p>
  </w:footnote>
  <w:footnote w:id="121">
    <w:p w14:paraId="58E45017"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The IPEDS data refers to Hispanic and Latino people as “Hispanic” and Black and African </w:t>
      </w:r>
      <w:r w:rsidRPr="002B77F3">
        <w:rPr>
          <w:szCs w:val="20"/>
        </w:rPr>
        <w:t>American</w:t>
      </w:r>
      <w:r w:rsidRPr="002B77F3">
        <w:rPr>
          <w:color w:val="000000"/>
          <w:szCs w:val="20"/>
        </w:rPr>
        <w:t xml:space="preserve"> people as “Black.” For brevity purposes only, paper will use the term “Hispanic” from this footnote forward to refer to both Hispanic and Latino representation and “Black” to refer to both Black and African American representation. I acknowledge these chosen phrases do not effectively capture the population identifying only as the not-chosen word.</w:t>
      </w:r>
    </w:p>
  </w:footnote>
  <w:footnote w:id="122">
    <w:p w14:paraId="2D4B8EA7" w14:textId="5467274A" w:rsidR="00830FC5" w:rsidRPr="00893FC7" w:rsidRDefault="00830FC5">
      <w:pPr>
        <w:pStyle w:val="FootnoteText"/>
        <w:rPr>
          <w:szCs w:val="20"/>
        </w:rPr>
      </w:pPr>
      <w:r>
        <w:rPr>
          <w:rStyle w:val="FootnoteReference"/>
        </w:rPr>
        <w:footnoteRef/>
      </w:r>
      <w:r>
        <w:t xml:space="preserve"> I can </w:t>
      </w:r>
      <w:r w:rsidRPr="00893FC7">
        <w:rPr>
          <w:szCs w:val="20"/>
        </w:rPr>
        <w:t>provide statistics regarding individual schools upon request.</w:t>
      </w:r>
    </w:p>
  </w:footnote>
  <w:footnote w:id="123">
    <w:p w14:paraId="6ADE2042" w14:textId="4F905111" w:rsidR="003D5238" w:rsidRPr="00893FC7" w:rsidRDefault="003D5238" w:rsidP="00893FC7">
      <w:pPr>
        <w:rPr>
          <w:sz w:val="20"/>
          <w:szCs w:val="20"/>
        </w:rPr>
      </w:pPr>
      <w:r w:rsidRPr="00893FC7">
        <w:rPr>
          <w:rStyle w:val="FootnoteReference"/>
          <w:sz w:val="20"/>
          <w:szCs w:val="20"/>
        </w:rPr>
        <w:footnoteRef/>
      </w:r>
      <w:r w:rsidRPr="00893FC7">
        <w:rPr>
          <w:sz w:val="20"/>
          <w:szCs w:val="20"/>
        </w:rPr>
        <w:t xml:space="preserve"> </w:t>
      </w:r>
      <w:r w:rsidR="005F7A1C" w:rsidRPr="00893FC7">
        <w:rPr>
          <w:i/>
          <w:iCs/>
          <w:sz w:val="20"/>
          <w:szCs w:val="20"/>
        </w:rPr>
        <w:t>See supra</w:t>
      </w:r>
      <w:r w:rsidR="005F7A1C" w:rsidRPr="00893FC7">
        <w:rPr>
          <w:sz w:val="20"/>
          <w:szCs w:val="20"/>
        </w:rPr>
        <w:t xml:space="preserve"> </w:t>
      </w:r>
      <w:r w:rsidR="00893FC7">
        <w:rPr>
          <w:sz w:val="20"/>
          <w:szCs w:val="20"/>
        </w:rPr>
        <w:t>note</w:t>
      </w:r>
      <w:r w:rsidR="005F7A1C" w:rsidRPr="00893FC7">
        <w:rPr>
          <w:sz w:val="20"/>
          <w:szCs w:val="20"/>
        </w:rPr>
        <w:t xml:space="preserve"> </w:t>
      </w:r>
      <w:r w:rsidR="00893FC7" w:rsidRPr="00893FC7">
        <w:rPr>
          <w:sz w:val="20"/>
          <w:szCs w:val="20"/>
        </w:rPr>
        <w:t>99</w:t>
      </w:r>
      <w:r w:rsidR="005F7A1C" w:rsidRPr="00893FC7">
        <w:rPr>
          <w:sz w:val="20"/>
          <w:szCs w:val="20"/>
        </w:rPr>
        <w:t xml:space="preserve"> for </w:t>
      </w:r>
      <w:r w:rsidR="00893FC7" w:rsidRPr="00893FC7">
        <w:rPr>
          <w:sz w:val="20"/>
          <w:szCs w:val="20"/>
        </w:rPr>
        <w:t>further explanation about the Chi-Square statistic.</w:t>
      </w:r>
    </w:p>
  </w:footnote>
  <w:footnote w:id="124">
    <w:p w14:paraId="12E1BFCE" w14:textId="77777777" w:rsidR="003D5238" w:rsidRPr="002B77F3" w:rsidRDefault="003D5238" w:rsidP="003D5238">
      <w:pPr>
        <w:widowControl w:val="0"/>
        <w:pBdr>
          <w:top w:val="nil"/>
          <w:left w:val="nil"/>
          <w:bottom w:val="nil"/>
          <w:right w:val="nil"/>
          <w:between w:val="nil"/>
        </w:pBdr>
        <w:jc w:val="both"/>
        <w:rPr>
          <w:sz w:val="20"/>
          <w:szCs w:val="20"/>
        </w:rPr>
      </w:pPr>
      <w:r w:rsidRPr="00893FC7">
        <w:rPr>
          <w:rStyle w:val="FootnoteReference"/>
          <w:sz w:val="20"/>
          <w:szCs w:val="20"/>
        </w:rPr>
        <w:footnoteRef/>
      </w:r>
      <w:r w:rsidRPr="00893FC7">
        <w:rPr>
          <w:sz w:val="20"/>
          <w:szCs w:val="20"/>
        </w:rPr>
        <w:t xml:space="preserve"> I used the race and gender categories from IPEDS to categorize individuals in my sample. </w:t>
      </w:r>
      <w:r w:rsidRPr="00893FC7">
        <w:rPr>
          <w:i/>
          <w:iCs/>
          <w:sz w:val="20"/>
          <w:szCs w:val="20"/>
        </w:rPr>
        <w:t xml:space="preserve">See </w:t>
      </w:r>
      <w:r w:rsidRPr="00893FC7">
        <w:rPr>
          <w:i/>
          <w:iCs/>
          <w:color w:val="000000"/>
          <w:sz w:val="20"/>
          <w:szCs w:val="20"/>
        </w:rPr>
        <w:t>About IPEDS</w:t>
      </w:r>
      <w:r w:rsidRPr="00893FC7">
        <w:rPr>
          <w:color w:val="000000"/>
          <w:sz w:val="20"/>
          <w:szCs w:val="20"/>
        </w:rPr>
        <w:t xml:space="preserve">, </w:t>
      </w:r>
      <w:proofErr w:type="spellStart"/>
      <w:r w:rsidRPr="00893FC7">
        <w:rPr>
          <w:color w:val="000000"/>
          <w:sz w:val="20"/>
          <w:szCs w:val="20"/>
        </w:rPr>
        <w:t>N</w:t>
      </w:r>
      <w:r w:rsidRPr="00893FC7">
        <w:rPr>
          <w:smallCaps/>
          <w:color w:val="000000"/>
          <w:sz w:val="20"/>
          <w:szCs w:val="20"/>
        </w:rPr>
        <w:t>at’l</w:t>
      </w:r>
      <w:proofErr w:type="spellEnd"/>
      <w:r w:rsidRPr="00893FC7">
        <w:rPr>
          <w:smallCaps/>
          <w:color w:val="000000"/>
          <w:sz w:val="20"/>
          <w:szCs w:val="20"/>
        </w:rPr>
        <w:t xml:space="preserve"> Ctr. For</w:t>
      </w:r>
      <w:r w:rsidRPr="002B77F3">
        <w:rPr>
          <w:smallCaps/>
          <w:color w:val="000000"/>
          <w:sz w:val="20"/>
          <w:szCs w:val="20"/>
        </w:rPr>
        <w:t xml:space="preserve"> Educ. Stats</w:t>
      </w:r>
      <w:r w:rsidRPr="002B77F3">
        <w:rPr>
          <w:color w:val="000000"/>
          <w:sz w:val="20"/>
          <w:szCs w:val="20"/>
        </w:rPr>
        <w:t xml:space="preserve">., https://nces.ed.gov/ipeds/about-ipeds (last visited June 29, 2021). Per IPEDS categorization, </w:t>
      </w:r>
      <w:r w:rsidRPr="002B77F3">
        <w:rPr>
          <w:sz w:val="20"/>
          <w:szCs w:val="20"/>
        </w:rPr>
        <w:t>there was no way to determine the multi-racial identity of a person identifying as “two or more races.” Therefore, for this study, if a person identified as two or more races, I identified the person as their non-white race in accordance with the categories presented in the IPEDS surveys. For example, if a person identified as both white and Asian, I identified them as Asian.</w:t>
      </w:r>
    </w:p>
  </w:footnote>
  <w:footnote w:id="125">
    <w:p w14:paraId="49E15F1E"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Clara </w:t>
      </w:r>
      <w:proofErr w:type="spellStart"/>
      <w:r w:rsidRPr="002B77F3">
        <w:rPr>
          <w:color w:val="000000"/>
          <w:szCs w:val="20"/>
        </w:rPr>
        <w:t>Guibourg</w:t>
      </w:r>
      <w:proofErr w:type="spellEnd"/>
      <w:r w:rsidRPr="002B77F3">
        <w:rPr>
          <w:color w:val="000000"/>
          <w:szCs w:val="20"/>
        </w:rPr>
        <w:t xml:space="preserve"> &amp; </w:t>
      </w:r>
      <w:proofErr w:type="spellStart"/>
      <w:r w:rsidRPr="002B77F3">
        <w:rPr>
          <w:color w:val="000000"/>
          <w:szCs w:val="20"/>
        </w:rPr>
        <w:t>Nassos</w:t>
      </w:r>
      <w:proofErr w:type="spellEnd"/>
      <w:r w:rsidRPr="002B77F3">
        <w:rPr>
          <w:color w:val="000000"/>
          <w:szCs w:val="20"/>
        </w:rPr>
        <w:t xml:space="preserve"> </w:t>
      </w:r>
      <w:proofErr w:type="spellStart"/>
      <w:r w:rsidRPr="002B77F3">
        <w:rPr>
          <w:color w:val="000000"/>
          <w:szCs w:val="20"/>
        </w:rPr>
        <w:t>Stylianou</w:t>
      </w:r>
      <w:proofErr w:type="spellEnd"/>
      <w:r w:rsidRPr="002B77F3">
        <w:rPr>
          <w:color w:val="000000"/>
          <w:szCs w:val="20"/>
        </w:rPr>
        <w:t xml:space="preserve">, </w:t>
      </w:r>
      <w:r w:rsidRPr="002B77F3">
        <w:rPr>
          <w:i/>
          <w:iCs/>
          <w:color w:val="000000"/>
          <w:szCs w:val="20"/>
        </w:rPr>
        <w:t>Why are So Few Women Inventors Named on Patents?</w:t>
      </w:r>
      <w:r w:rsidRPr="002B77F3">
        <w:rPr>
          <w:color w:val="000000"/>
          <w:szCs w:val="20"/>
        </w:rPr>
        <w:t xml:space="preserve">, BBC </w:t>
      </w:r>
      <w:r w:rsidRPr="002B77F3">
        <w:rPr>
          <w:smallCaps/>
          <w:color w:val="000000"/>
          <w:szCs w:val="20"/>
        </w:rPr>
        <w:t xml:space="preserve">News </w:t>
      </w:r>
      <w:r w:rsidRPr="002B77F3">
        <w:rPr>
          <w:color w:val="000000"/>
          <w:szCs w:val="20"/>
        </w:rPr>
        <w:t xml:space="preserve">(Oct. 2, 2019), </w:t>
      </w:r>
      <w:hyperlink r:id="rId21">
        <w:r w:rsidRPr="002B77F3">
          <w:rPr>
            <w:color w:val="000000"/>
            <w:szCs w:val="20"/>
          </w:rPr>
          <w:t>https://www.bbc.com/news/technology-49843990</w:t>
        </w:r>
      </w:hyperlink>
      <w:r w:rsidRPr="002B77F3">
        <w:rPr>
          <w:color w:val="000000"/>
          <w:szCs w:val="20"/>
        </w:rPr>
        <w:t>.</w:t>
      </w:r>
    </w:p>
  </w:footnote>
  <w:footnote w:id="126">
    <w:p w14:paraId="660AD6CA"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The Chi-square value is lower than every test statistic in this sample and supports our rejection </w:t>
      </w:r>
      <w:r w:rsidRPr="002B77F3">
        <w:rPr>
          <w:szCs w:val="20"/>
        </w:rPr>
        <w:t>of</w:t>
      </w:r>
      <w:r w:rsidRPr="002B77F3">
        <w:rPr>
          <w:color w:val="000000"/>
          <w:szCs w:val="20"/>
        </w:rPr>
        <w:t xml:space="preserve"> the null hypothesis that the gender distribution of patent holders is equal to the gender distribution at the university for every employment category at the 0.01 level. In other words, I am 99% confident that the gender distribution on university patents is different than the gender distribution at the university at every employment level.</w:t>
      </w:r>
    </w:p>
  </w:footnote>
  <w:footnote w:id="127">
    <w:p w14:paraId="48DEFBDE"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The </w:t>
      </w:r>
      <w:r w:rsidRPr="002B77F3">
        <w:rPr>
          <w:szCs w:val="20"/>
        </w:rPr>
        <w:t>term</w:t>
      </w:r>
      <w:r w:rsidRPr="002B77F3">
        <w:rPr>
          <w:color w:val="000000"/>
          <w:szCs w:val="20"/>
        </w:rPr>
        <w:t xml:space="preserve"> “Staff” includes only instructors, lecturers, and professors working full time at the university.</w:t>
      </w:r>
    </w:p>
  </w:footnote>
  <w:footnote w:id="128">
    <w:p w14:paraId="2D71507C"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Spelman College had only one inventor listed on six of its seven patents. I identified this </w:t>
      </w:r>
      <w:r w:rsidRPr="002B77F3">
        <w:rPr>
          <w:szCs w:val="20"/>
        </w:rPr>
        <w:t>inventor</w:t>
      </w:r>
      <w:r w:rsidRPr="002B77F3">
        <w:rPr>
          <w:color w:val="000000"/>
          <w:szCs w:val="20"/>
        </w:rPr>
        <w:t xml:space="preserve"> as female. </w:t>
      </w:r>
    </w:p>
  </w:footnote>
  <w:footnote w:id="129">
    <w:p w14:paraId="6F2980E8"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Lisa D. Cook, </w:t>
      </w:r>
      <w:r w:rsidRPr="002B77F3">
        <w:rPr>
          <w:i/>
          <w:iCs/>
          <w:color w:val="000000"/>
          <w:szCs w:val="20"/>
        </w:rPr>
        <w:t xml:space="preserve">Policies to Broaden Participation in the Innovation </w:t>
      </w:r>
      <w:r w:rsidRPr="002B77F3">
        <w:rPr>
          <w:color w:val="000000"/>
          <w:szCs w:val="20"/>
        </w:rPr>
        <w:t xml:space="preserve">Process, </w:t>
      </w:r>
      <w:r w:rsidRPr="002B77F3">
        <w:rPr>
          <w:smallCaps/>
          <w:color w:val="000000"/>
          <w:szCs w:val="20"/>
        </w:rPr>
        <w:t>The Hamilton Project (</w:t>
      </w:r>
      <w:r w:rsidRPr="002B77F3">
        <w:rPr>
          <w:color w:val="000000"/>
          <w:szCs w:val="20"/>
        </w:rPr>
        <w:t xml:space="preserve">Aug. 2020), </w:t>
      </w:r>
      <w:hyperlink r:id="rId22">
        <w:r w:rsidRPr="002B77F3">
          <w:rPr>
            <w:color w:val="000000"/>
            <w:szCs w:val="20"/>
          </w:rPr>
          <w:t>https://www.hamiltonproject.org/assets/files/Cook_PP_LO_8.13.pdf</w:t>
        </w:r>
      </w:hyperlink>
      <w:r w:rsidRPr="002B77F3">
        <w:rPr>
          <w:color w:val="000000"/>
          <w:szCs w:val="20"/>
        </w:rPr>
        <w:t>.</w:t>
      </w:r>
    </w:p>
  </w:footnote>
  <w:footnote w:id="130">
    <w:p w14:paraId="264338A6"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The Chi-square test for race-based analysis used the three categories of white, Asian, and other instead of two due to the significantly disproportioned representation of Hispanic and Black inventors both in patent representation and on campus, as compared to their white and Asian peers. The Chi-square value for this test is lower than every test statistic in this sample and supports our rejection of the null hypothesis that the race distribution of patent holders is equal to the race distribution at the university for every employment category at the 0.01 level. In other words, I am 99% confident that the race distribution on university patents is different than the race distribution at the university at every </w:t>
      </w:r>
      <w:r w:rsidRPr="002B77F3">
        <w:rPr>
          <w:szCs w:val="20"/>
        </w:rPr>
        <w:t>employment</w:t>
      </w:r>
      <w:r w:rsidRPr="002B77F3">
        <w:rPr>
          <w:color w:val="000000"/>
          <w:szCs w:val="20"/>
        </w:rPr>
        <w:t xml:space="preserve"> level, using the three-category analysis.</w:t>
      </w:r>
    </w:p>
  </w:footnote>
  <w:footnote w:id="131">
    <w:p w14:paraId="7BE0EF39"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If schools had a total of under 50 patents, I analyzed the entire set.</w:t>
      </w:r>
    </w:p>
  </w:footnote>
  <w:footnote w:id="132">
    <w:p w14:paraId="7F466360"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The IPEDS data does not allow for a person to be both “Hispanic” and “white,” without being in an ambiguous “two or more races” category. </w:t>
      </w:r>
    </w:p>
  </w:footnote>
  <w:footnote w:id="133">
    <w:p w14:paraId="5D821B6F" w14:textId="478D4588" w:rsidR="00481BA1" w:rsidRDefault="00481BA1">
      <w:pPr>
        <w:pStyle w:val="FootnoteText"/>
      </w:pPr>
      <w:r>
        <w:rPr>
          <w:rStyle w:val="FootnoteReference"/>
        </w:rPr>
        <w:footnoteRef/>
      </w:r>
      <w:r>
        <w:t xml:space="preserve"> For example, Leyte L. Winfield was the sole inventor of six of the seven patents from Spelman college granted from 2000 – 2015.  </w:t>
      </w:r>
    </w:p>
  </w:footnote>
  <w:footnote w:id="134">
    <w:p w14:paraId="4A5F5BE0"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This percent change is based on relative population change, not raw numerical changes.</w:t>
      </w:r>
    </w:p>
  </w:footnote>
  <w:footnote w:id="135">
    <w:p w14:paraId="47547FE9"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Schools only began to report STEM staff representation in 2012.</w:t>
      </w:r>
    </w:p>
  </w:footnote>
  <w:footnote w:id="136">
    <w:p w14:paraId="0FBBD7D4"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For example, if three inventors were named on every patent at a university, the gender and race of those three inventors would heavily influence the calculated inventorship representation rates at those universities. </w:t>
      </w:r>
    </w:p>
  </w:footnote>
  <w:footnote w:id="137">
    <w:p w14:paraId="34538CC0"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There were 496 inventors in my sample for research institutions, with 485 unique inventors. The elimination of these 11 duplicative entries for multiple patents did not significantly impact the final disparity calculations.</w:t>
      </w:r>
    </w:p>
  </w:footnote>
  <w:footnote w:id="138">
    <w:p w14:paraId="044B6617"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For </w:t>
      </w:r>
      <w:r w:rsidRPr="002B77F3">
        <w:rPr>
          <w:szCs w:val="20"/>
        </w:rPr>
        <w:t>example</w:t>
      </w:r>
      <w:r w:rsidRPr="002B77F3">
        <w:rPr>
          <w:color w:val="000000"/>
          <w:szCs w:val="20"/>
        </w:rPr>
        <w:t>, Columbia University’s Black student population fell 13.48% from 200-2015 and their Black staff population fell 30.85% in the same time period.</w:t>
      </w:r>
    </w:p>
  </w:footnote>
  <w:footnote w:id="139">
    <w:p w14:paraId="5B9826A4"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 xml:space="preserve">See </w:t>
      </w:r>
      <w:r w:rsidRPr="002B77F3">
        <w:rPr>
          <w:color w:val="000000"/>
          <w:szCs w:val="20"/>
        </w:rPr>
        <w:t xml:space="preserve">Laura </w:t>
      </w:r>
      <w:proofErr w:type="spellStart"/>
      <w:r w:rsidRPr="002B77F3">
        <w:rPr>
          <w:color w:val="000000"/>
          <w:szCs w:val="20"/>
        </w:rPr>
        <w:t>Bonetta</w:t>
      </w:r>
      <w:proofErr w:type="spellEnd"/>
      <w:r w:rsidRPr="002B77F3">
        <w:rPr>
          <w:color w:val="000000"/>
          <w:szCs w:val="20"/>
        </w:rPr>
        <w:t xml:space="preserve">, </w:t>
      </w:r>
      <w:r w:rsidRPr="002B77F3">
        <w:rPr>
          <w:i/>
          <w:iCs/>
          <w:color w:val="000000"/>
          <w:szCs w:val="20"/>
        </w:rPr>
        <w:t xml:space="preserve">Moving up the Academic </w:t>
      </w:r>
      <w:r w:rsidRPr="002B77F3">
        <w:rPr>
          <w:color w:val="000000"/>
          <w:szCs w:val="20"/>
        </w:rPr>
        <w:t xml:space="preserve">Ladder, </w:t>
      </w:r>
      <w:r w:rsidRPr="002B77F3">
        <w:rPr>
          <w:smallCaps/>
          <w:color w:val="000000"/>
          <w:szCs w:val="20"/>
        </w:rPr>
        <w:t xml:space="preserve">Am. </w:t>
      </w:r>
      <w:proofErr w:type="spellStart"/>
      <w:r w:rsidRPr="002B77F3">
        <w:rPr>
          <w:smallCaps/>
          <w:color w:val="000000"/>
          <w:szCs w:val="20"/>
        </w:rPr>
        <w:t>Ass’n</w:t>
      </w:r>
      <w:proofErr w:type="spellEnd"/>
      <w:r w:rsidRPr="002B77F3">
        <w:rPr>
          <w:smallCaps/>
          <w:color w:val="000000"/>
          <w:szCs w:val="20"/>
        </w:rPr>
        <w:t xml:space="preserve"> for the Advancement of Sci</w:t>
      </w:r>
      <w:r w:rsidRPr="002B77F3">
        <w:rPr>
          <w:color w:val="000000"/>
          <w:szCs w:val="20"/>
        </w:rPr>
        <w:t>. (Feb. 11, 2011, 5:00 AM), https://www.sciencemag.org/features/2011/02/moving-academic-ladder.</w:t>
      </w:r>
    </w:p>
  </w:footnote>
  <w:footnote w:id="140">
    <w:p w14:paraId="770F5ACF" w14:textId="77777777" w:rsidR="00313877" w:rsidRPr="002B77F3" w:rsidRDefault="00313877" w:rsidP="00313877">
      <w:pPr>
        <w:pStyle w:val="FootnoteText"/>
        <w:rPr>
          <w:i/>
          <w:iCs/>
          <w:szCs w:val="20"/>
        </w:rPr>
      </w:pPr>
      <w:r w:rsidRPr="002B77F3">
        <w:rPr>
          <w:rStyle w:val="FootnoteReference"/>
          <w:szCs w:val="20"/>
        </w:rPr>
        <w:footnoteRef/>
      </w:r>
      <w:r w:rsidRPr="002B77F3">
        <w:rPr>
          <w:szCs w:val="20"/>
        </w:rPr>
        <w:t xml:space="preserve"> </w:t>
      </w:r>
      <w:r w:rsidRPr="002B77F3">
        <w:rPr>
          <w:i/>
          <w:iCs/>
          <w:szCs w:val="20"/>
        </w:rPr>
        <w:t>Id.</w:t>
      </w:r>
    </w:p>
  </w:footnote>
  <w:footnote w:id="141">
    <w:p w14:paraId="231BB35C"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iCs/>
          <w:color w:val="000000"/>
          <w:szCs w:val="20"/>
        </w:rPr>
        <w:t>See Keeping Mommy on the Tenure Track</w:t>
      </w:r>
      <w:r w:rsidRPr="002B77F3">
        <w:rPr>
          <w:color w:val="000000"/>
          <w:szCs w:val="20"/>
        </w:rPr>
        <w:t xml:space="preserve">, </w:t>
      </w:r>
      <w:r w:rsidRPr="002B77F3">
        <w:rPr>
          <w:smallCaps/>
          <w:color w:val="000000"/>
          <w:szCs w:val="20"/>
        </w:rPr>
        <w:t xml:space="preserve">Feminists for Life, </w:t>
      </w:r>
      <w:hyperlink r:id="rId23">
        <w:r w:rsidRPr="002B77F3">
          <w:rPr>
            <w:color w:val="000000"/>
            <w:szCs w:val="20"/>
          </w:rPr>
          <w:t>https://www.feministsforlife.org/keeping-mommy-on-the-tenure-track/</w:t>
        </w:r>
      </w:hyperlink>
      <w:r w:rsidRPr="002B77F3">
        <w:rPr>
          <w:color w:val="000000"/>
          <w:szCs w:val="20"/>
        </w:rPr>
        <w:t xml:space="preserve"> (last </w:t>
      </w:r>
      <w:r w:rsidRPr="002B77F3">
        <w:rPr>
          <w:szCs w:val="20"/>
        </w:rPr>
        <w:t>visited</w:t>
      </w:r>
      <w:r w:rsidRPr="002B77F3">
        <w:rPr>
          <w:color w:val="000000"/>
          <w:szCs w:val="20"/>
        </w:rPr>
        <w:t xml:space="preserve"> June 30, 2021).</w:t>
      </w:r>
    </w:p>
  </w:footnote>
  <w:footnote w:id="142">
    <w:p w14:paraId="78BC8325"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Kimberly A. Griffin &amp; Richard J. Reddick, </w:t>
      </w:r>
      <w:r w:rsidRPr="002B77F3">
        <w:rPr>
          <w:i/>
          <w:iCs/>
          <w:color w:val="000000"/>
          <w:szCs w:val="20"/>
        </w:rPr>
        <w:t>Surveillance and Sacrifice: Gender Differences in the Mentoring Patterns of Black Professors at Predominantly White Research Universities</w:t>
      </w:r>
      <w:r w:rsidRPr="002B77F3">
        <w:rPr>
          <w:color w:val="000000"/>
          <w:szCs w:val="20"/>
        </w:rPr>
        <w:t xml:space="preserve">, 48 </w:t>
      </w:r>
      <w:r w:rsidRPr="002B77F3">
        <w:rPr>
          <w:smallCaps/>
          <w:color w:val="000000"/>
          <w:szCs w:val="20"/>
        </w:rPr>
        <w:t xml:space="preserve">Am. Educ. </w:t>
      </w:r>
      <w:proofErr w:type="spellStart"/>
      <w:r w:rsidRPr="002B77F3">
        <w:rPr>
          <w:smallCaps/>
          <w:color w:val="000000"/>
          <w:szCs w:val="20"/>
        </w:rPr>
        <w:t>Rsch</w:t>
      </w:r>
      <w:proofErr w:type="spellEnd"/>
      <w:r w:rsidRPr="002B77F3">
        <w:rPr>
          <w:smallCaps/>
          <w:color w:val="000000"/>
          <w:szCs w:val="20"/>
        </w:rPr>
        <w:t xml:space="preserve">. J. </w:t>
      </w:r>
      <w:r w:rsidRPr="002B77F3">
        <w:rPr>
          <w:color w:val="000000"/>
          <w:szCs w:val="20"/>
        </w:rPr>
        <w:t>1032, 1057 (2011).</w:t>
      </w:r>
    </w:p>
  </w:footnote>
  <w:footnote w:id="143">
    <w:p w14:paraId="73002184"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Cassandra M. Guarino &amp; Victor M. H. Borden, </w:t>
      </w:r>
      <w:r w:rsidRPr="002B77F3">
        <w:rPr>
          <w:i/>
          <w:iCs/>
          <w:color w:val="000000"/>
          <w:szCs w:val="20"/>
        </w:rPr>
        <w:t>Faculty Service Loads and Gender: Are Women Taking Care of the Academic Family?</w:t>
      </w:r>
      <w:r w:rsidRPr="002B77F3">
        <w:rPr>
          <w:color w:val="000000"/>
          <w:szCs w:val="20"/>
        </w:rPr>
        <w:t xml:space="preserve"> 58 </w:t>
      </w:r>
      <w:proofErr w:type="spellStart"/>
      <w:r w:rsidRPr="002B77F3">
        <w:rPr>
          <w:smallCaps/>
          <w:color w:val="000000"/>
          <w:szCs w:val="20"/>
        </w:rPr>
        <w:t>Rsch</w:t>
      </w:r>
      <w:proofErr w:type="spellEnd"/>
      <w:r w:rsidRPr="002B77F3">
        <w:rPr>
          <w:smallCaps/>
          <w:color w:val="000000"/>
          <w:szCs w:val="20"/>
        </w:rPr>
        <w:t>. Higher Educ.</w:t>
      </w:r>
      <w:r w:rsidRPr="002B77F3">
        <w:rPr>
          <w:color w:val="000000"/>
          <w:szCs w:val="20"/>
        </w:rPr>
        <w:t xml:space="preserve"> 672, 674 (2017).</w:t>
      </w:r>
    </w:p>
  </w:footnote>
  <w:footnote w:id="144">
    <w:p w14:paraId="6712C78D" w14:textId="77777777" w:rsidR="00313877" w:rsidRPr="002B77F3" w:rsidRDefault="00313877" w:rsidP="00313877">
      <w:pPr>
        <w:pBdr>
          <w:top w:val="nil"/>
          <w:left w:val="nil"/>
          <w:bottom w:val="nil"/>
          <w:right w:val="nil"/>
          <w:between w:val="nil"/>
        </w:pBdr>
        <w:rPr>
          <w:color w:val="000000"/>
          <w:sz w:val="20"/>
          <w:szCs w:val="20"/>
        </w:rPr>
      </w:pPr>
      <w:r w:rsidRPr="002B77F3">
        <w:rPr>
          <w:rStyle w:val="FootnoteReference"/>
          <w:sz w:val="20"/>
          <w:szCs w:val="20"/>
        </w:rPr>
        <w:footnoteRef/>
      </w:r>
      <w:r w:rsidRPr="002B77F3">
        <w:rPr>
          <w:color w:val="000000"/>
          <w:sz w:val="20"/>
          <w:szCs w:val="20"/>
        </w:rPr>
        <w:t xml:space="preserve"> </w:t>
      </w:r>
      <w:r w:rsidRPr="002B77F3">
        <w:rPr>
          <w:i/>
          <w:color w:val="000000"/>
          <w:sz w:val="20"/>
          <w:szCs w:val="20"/>
        </w:rPr>
        <w:t>Id</w:t>
      </w:r>
      <w:r w:rsidRPr="002B77F3">
        <w:rPr>
          <w:color w:val="000000"/>
          <w:sz w:val="20"/>
          <w:szCs w:val="20"/>
        </w:rPr>
        <w:t>.</w:t>
      </w:r>
    </w:p>
  </w:footnote>
  <w:footnote w:id="145">
    <w:p w14:paraId="567E5D23" w14:textId="77777777" w:rsidR="00313877" w:rsidRPr="002B77F3" w:rsidRDefault="00313877" w:rsidP="00313877">
      <w:pPr>
        <w:pBdr>
          <w:top w:val="nil"/>
          <w:left w:val="nil"/>
          <w:bottom w:val="nil"/>
          <w:right w:val="nil"/>
          <w:between w:val="nil"/>
        </w:pBdr>
        <w:rPr>
          <w:color w:val="000000"/>
          <w:sz w:val="20"/>
          <w:szCs w:val="20"/>
        </w:rPr>
      </w:pPr>
      <w:r w:rsidRPr="002B77F3">
        <w:rPr>
          <w:rStyle w:val="FootnoteReference"/>
          <w:sz w:val="20"/>
          <w:szCs w:val="20"/>
        </w:rPr>
        <w:footnoteRef/>
      </w:r>
      <w:r w:rsidRPr="002B77F3">
        <w:rPr>
          <w:sz w:val="20"/>
          <w:szCs w:val="20"/>
        </w:rPr>
        <w:t xml:space="preserve"> </w:t>
      </w:r>
      <w:hyperlink r:id="rId24">
        <w:proofErr w:type="spellStart"/>
        <w:r w:rsidRPr="002B77F3">
          <w:rPr>
            <w:color w:val="000000"/>
            <w:sz w:val="20"/>
            <w:szCs w:val="20"/>
          </w:rPr>
          <w:t>Zawadi</w:t>
        </w:r>
        <w:proofErr w:type="spellEnd"/>
        <w:r w:rsidRPr="002B77F3">
          <w:rPr>
            <w:color w:val="000000"/>
            <w:sz w:val="20"/>
            <w:szCs w:val="20"/>
          </w:rPr>
          <w:t xml:space="preserve"> Rucks-</w:t>
        </w:r>
        <w:proofErr w:type="spellStart"/>
        <w:r w:rsidRPr="002B77F3">
          <w:rPr>
            <w:color w:val="000000"/>
            <w:sz w:val="20"/>
            <w:szCs w:val="20"/>
          </w:rPr>
          <w:t>Ahidiana</w:t>
        </w:r>
        <w:proofErr w:type="spellEnd"/>
      </w:hyperlink>
      <w:r w:rsidRPr="002B77F3">
        <w:rPr>
          <w:color w:val="000000"/>
          <w:sz w:val="20"/>
          <w:szCs w:val="20"/>
        </w:rPr>
        <w:t xml:space="preserve">, </w:t>
      </w:r>
      <w:r w:rsidRPr="002B77F3">
        <w:rPr>
          <w:i/>
          <w:iCs/>
          <w:color w:val="000000"/>
          <w:sz w:val="20"/>
          <w:szCs w:val="20"/>
        </w:rPr>
        <w:t>The Inequities of the Tenure-Track System</w:t>
      </w:r>
      <w:r w:rsidRPr="002B77F3">
        <w:rPr>
          <w:color w:val="000000"/>
          <w:sz w:val="20"/>
          <w:szCs w:val="20"/>
        </w:rPr>
        <w:t xml:space="preserve">, </w:t>
      </w:r>
      <w:r w:rsidRPr="002B77F3">
        <w:rPr>
          <w:smallCaps/>
          <w:color w:val="000000"/>
          <w:sz w:val="20"/>
          <w:szCs w:val="20"/>
        </w:rPr>
        <w:t>Inside Higher Ed</w:t>
      </w:r>
      <w:r w:rsidRPr="002B77F3">
        <w:rPr>
          <w:color w:val="000000"/>
          <w:sz w:val="20"/>
          <w:szCs w:val="20"/>
        </w:rPr>
        <w:t xml:space="preserve"> (June 7, 2019),</w:t>
      </w:r>
    </w:p>
    <w:p w14:paraId="48C7FDA7" w14:textId="77777777" w:rsidR="00313877" w:rsidRPr="002B77F3" w:rsidRDefault="00622B02" w:rsidP="00313877">
      <w:pPr>
        <w:pStyle w:val="FootnoteText"/>
        <w:rPr>
          <w:szCs w:val="20"/>
        </w:rPr>
      </w:pPr>
      <w:hyperlink r:id="rId25">
        <w:r w:rsidR="00313877" w:rsidRPr="002B77F3">
          <w:rPr>
            <w:color w:val="000000"/>
            <w:szCs w:val="20"/>
          </w:rPr>
          <w:t>https://www.insidehighered.com/advice/2019/06/07/nonwhite-faculty-face-significant-disadvantages-tenure-track-opinion</w:t>
        </w:r>
      </w:hyperlink>
      <w:r w:rsidR="00313877" w:rsidRPr="002B77F3">
        <w:rPr>
          <w:color w:val="000000"/>
          <w:szCs w:val="20"/>
        </w:rPr>
        <w:t>.</w:t>
      </w:r>
    </w:p>
  </w:footnote>
  <w:footnote w:id="146">
    <w:p w14:paraId="3B5AC5C3" w14:textId="77777777" w:rsidR="00313877" w:rsidRPr="002B77F3" w:rsidRDefault="00313877" w:rsidP="00313877">
      <w:pPr>
        <w:pBdr>
          <w:top w:val="nil"/>
          <w:left w:val="nil"/>
          <w:bottom w:val="nil"/>
          <w:right w:val="nil"/>
          <w:between w:val="nil"/>
        </w:pBdr>
        <w:rPr>
          <w:color w:val="000000"/>
          <w:sz w:val="20"/>
          <w:szCs w:val="20"/>
        </w:rPr>
      </w:pPr>
      <w:r w:rsidRPr="002B77F3">
        <w:rPr>
          <w:rStyle w:val="FootnoteReference"/>
          <w:sz w:val="20"/>
          <w:szCs w:val="20"/>
        </w:rPr>
        <w:footnoteRef/>
      </w:r>
      <w:r w:rsidRPr="002B77F3">
        <w:rPr>
          <w:sz w:val="20"/>
          <w:szCs w:val="20"/>
        </w:rPr>
        <w:t xml:space="preserve"> </w:t>
      </w:r>
      <w:r w:rsidRPr="002B77F3">
        <w:rPr>
          <w:i/>
          <w:iCs/>
          <w:sz w:val="20"/>
          <w:szCs w:val="20"/>
        </w:rPr>
        <w:t xml:space="preserve">See </w:t>
      </w:r>
      <w:r w:rsidRPr="002B77F3">
        <w:rPr>
          <w:color w:val="000000"/>
          <w:sz w:val="20"/>
          <w:szCs w:val="20"/>
        </w:rPr>
        <w:t xml:space="preserve">Colleen Flaherty, </w:t>
      </w:r>
      <w:r w:rsidRPr="002B77F3">
        <w:rPr>
          <w:i/>
          <w:iCs/>
          <w:color w:val="000000"/>
          <w:sz w:val="20"/>
          <w:szCs w:val="20"/>
        </w:rPr>
        <w:t>Undue Burden</w:t>
      </w:r>
      <w:r w:rsidRPr="002B77F3">
        <w:rPr>
          <w:color w:val="000000"/>
          <w:sz w:val="20"/>
          <w:szCs w:val="20"/>
        </w:rPr>
        <w:t xml:space="preserve">, </w:t>
      </w:r>
      <w:r w:rsidRPr="002B77F3">
        <w:rPr>
          <w:smallCaps/>
          <w:color w:val="000000"/>
          <w:sz w:val="20"/>
          <w:szCs w:val="20"/>
        </w:rPr>
        <w:t>Inside Higher Ed</w:t>
      </w:r>
      <w:r w:rsidRPr="002B77F3">
        <w:rPr>
          <w:color w:val="000000"/>
          <w:sz w:val="20"/>
          <w:szCs w:val="20"/>
        </w:rPr>
        <w:t xml:space="preserve"> (June 4, 2019),</w:t>
      </w:r>
    </w:p>
    <w:p w14:paraId="2461985E" w14:textId="77777777" w:rsidR="00313877" w:rsidRPr="002B77F3" w:rsidRDefault="00313877" w:rsidP="00313877">
      <w:pPr>
        <w:pStyle w:val="FootnoteText"/>
        <w:rPr>
          <w:szCs w:val="20"/>
        </w:rPr>
      </w:pPr>
      <w:r w:rsidRPr="002B77F3">
        <w:rPr>
          <w:color w:val="000000"/>
          <w:szCs w:val="20"/>
        </w:rPr>
        <w:t>https://www.insidehighered.com/news/2019/06/04/whos-doing-heavy-lifting-terms-diversity-and-inclusion-work.</w:t>
      </w:r>
    </w:p>
  </w:footnote>
  <w:footnote w:id="147">
    <w:p w14:paraId="4F1F0F69"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Cassandra M. Guarino &amp; Victor M. H. Borden, </w:t>
      </w:r>
      <w:r w:rsidRPr="002B77F3">
        <w:rPr>
          <w:i/>
          <w:iCs/>
          <w:color w:val="000000"/>
          <w:szCs w:val="20"/>
        </w:rPr>
        <w:t>Faculty Service Loads and Gender: Are Women Taking Care of the Academic Family?</w:t>
      </w:r>
      <w:r w:rsidRPr="002B77F3">
        <w:rPr>
          <w:color w:val="000000"/>
          <w:szCs w:val="20"/>
        </w:rPr>
        <w:t xml:space="preserve"> 58 </w:t>
      </w:r>
      <w:proofErr w:type="spellStart"/>
      <w:r w:rsidRPr="002B77F3">
        <w:rPr>
          <w:smallCaps/>
          <w:color w:val="000000"/>
          <w:szCs w:val="20"/>
        </w:rPr>
        <w:t>Rsch</w:t>
      </w:r>
      <w:proofErr w:type="spellEnd"/>
      <w:r w:rsidRPr="002B77F3">
        <w:rPr>
          <w:smallCaps/>
          <w:color w:val="000000"/>
          <w:szCs w:val="20"/>
        </w:rPr>
        <w:t>. Higher Educ.</w:t>
      </w:r>
      <w:r w:rsidRPr="002B77F3">
        <w:rPr>
          <w:color w:val="000000"/>
          <w:szCs w:val="20"/>
        </w:rPr>
        <w:t xml:space="preserve"> 672, 690 (2017).</w:t>
      </w:r>
    </w:p>
  </w:footnote>
  <w:footnote w:id="148">
    <w:p w14:paraId="759F10FF"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I cannot ascertain if this is because women or faculty of color are more likely to agree to a mentorship </w:t>
      </w:r>
      <w:r w:rsidRPr="002B77F3">
        <w:rPr>
          <w:szCs w:val="20"/>
        </w:rPr>
        <w:t>opportunity</w:t>
      </w:r>
      <w:r w:rsidRPr="002B77F3">
        <w:rPr>
          <w:color w:val="000000"/>
          <w:szCs w:val="20"/>
        </w:rPr>
        <w:t xml:space="preserve"> than their white, male peers or if this is because white, male faculty are more likely to turn down a mentorship opportunity than their female or faculty of color peers.</w:t>
      </w:r>
    </w:p>
  </w:footnote>
  <w:footnote w:id="149">
    <w:p w14:paraId="725C0F61"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Joi-Lynn </w:t>
      </w:r>
      <w:proofErr w:type="spellStart"/>
      <w:r w:rsidRPr="002B77F3">
        <w:rPr>
          <w:color w:val="000000"/>
          <w:szCs w:val="20"/>
        </w:rPr>
        <w:t>Mondisa</w:t>
      </w:r>
      <w:proofErr w:type="spellEnd"/>
      <w:r w:rsidRPr="002B77F3">
        <w:rPr>
          <w:color w:val="000000"/>
          <w:szCs w:val="20"/>
        </w:rPr>
        <w:t xml:space="preserve">, </w:t>
      </w:r>
      <w:r w:rsidRPr="002B77F3">
        <w:rPr>
          <w:i/>
          <w:iCs/>
          <w:color w:val="000000"/>
          <w:szCs w:val="20"/>
        </w:rPr>
        <w:t>Mentoring Minorities: Examining Mentoring from a Race and Gender Lens</w:t>
      </w:r>
      <w:r w:rsidRPr="002B77F3">
        <w:rPr>
          <w:color w:val="000000"/>
          <w:szCs w:val="20"/>
        </w:rPr>
        <w:t>, 2014 ASEE Annual Conference &amp; Exposition</w:t>
      </w:r>
      <w:r w:rsidRPr="002B77F3">
        <w:rPr>
          <w:smallCaps/>
          <w:color w:val="000000"/>
          <w:szCs w:val="20"/>
        </w:rPr>
        <w:t xml:space="preserve"> 1, 4 (2014</w:t>
      </w:r>
      <w:r w:rsidRPr="002B77F3">
        <w:rPr>
          <w:color w:val="000000"/>
          <w:szCs w:val="20"/>
        </w:rPr>
        <w:t>), https://peer.asee.org/mentoring-minorities-examining-mentoring-from-a-race-and-gender-lens.</w:t>
      </w:r>
    </w:p>
  </w:footnote>
  <w:footnote w:id="150">
    <w:p w14:paraId="50C6E91C"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Stacy Blake-Beard, </w:t>
      </w:r>
      <w:r w:rsidRPr="002B77F3">
        <w:rPr>
          <w:i/>
          <w:iCs/>
          <w:color w:val="000000"/>
          <w:szCs w:val="20"/>
        </w:rPr>
        <w:t>et al.</w:t>
      </w:r>
      <w:r w:rsidRPr="002B77F3">
        <w:rPr>
          <w:color w:val="000000"/>
          <w:szCs w:val="20"/>
        </w:rPr>
        <w:t xml:space="preserve">, </w:t>
      </w:r>
      <w:r w:rsidRPr="002B77F3">
        <w:rPr>
          <w:i/>
          <w:iCs/>
          <w:color w:val="000000"/>
          <w:szCs w:val="20"/>
        </w:rPr>
        <w:t>Matching by Race and Gender in Mentoring Relationships: Keeping our Eyes on the Prize</w:t>
      </w:r>
      <w:r w:rsidRPr="002B77F3">
        <w:rPr>
          <w:color w:val="000000"/>
          <w:szCs w:val="20"/>
        </w:rPr>
        <w:t>, 67 J</w:t>
      </w:r>
      <w:r w:rsidRPr="002B77F3">
        <w:rPr>
          <w:smallCaps/>
          <w:color w:val="000000"/>
          <w:szCs w:val="20"/>
        </w:rPr>
        <w:t>. Soc. Issues</w:t>
      </w:r>
      <w:r w:rsidRPr="002B77F3">
        <w:rPr>
          <w:color w:val="000000"/>
          <w:szCs w:val="20"/>
        </w:rPr>
        <w:t xml:space="preserve"> 622, 643 (2011).</w:t>
      </w:r>
    </w:p>
  </w:footnote>
  <w:footnote w:id="151">
    <w:p w14:paraId="79E9AE29" w14:textId="77777777" w:rsidR="00313877" w:rsidRPr="002B77F3" w:rsidRDefault="00313877" w:rsidP="00313877">
      <w:pPr>
        <w:pBdr>
          <w:top w:val="nil"/>
          <w:left w:val="nil"/>
          <w:bottom w:val="nil"/>
          <w:right w:val="nil"/>
          <w:between w:val="nil"/>
        </w:pBdr>
        <w:rPr>
          <w:color w:val="000000"/>
          <w:sz w:val="20"/>
          <w:szCs w:val="20"/>
        </w:rPr>
      </w:pPr>
      <w:r w:rsidRPr="002B77F3">
        <w:rPr>
          <w:rStyle w:val="FootnoteReference"/>
          <w:sz w:val="20"/>
          <w:szCs w:val="20"/>
        </w:rPr>
        <w:footnoteRef/>
      </w:r>
      <w:r w:rsidRPr="002B77F3">
        <w:rPr>
          <w:color w:val="000000"/>
          <w:sz w:val="20"/>
          <w:szCs w:val="20"/>
        </w:rPr>
        <w:t xml:space="preserve"> For example, according to my study, Hispanic faculty comprise about 5% of the total staff at the average research university. Hispanic students comprise about 19% of the student body at the average research university. Conversely, male faculty comprise over 63% of the total staff at the average research university, but male students comprise only 49% of the student body.</w:t>
      </w:r>
    </w:p>
  </w:footnote>
  <w:footnote w:id="152">
    <w:p w14:paraId="14CB56AE"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Kathy </w:t>
      </w:r>
      <w:proofErr w:type="spellStart"/>
      <w:r w:rsidRPr="002B77F3">
        <w:rPr>
          <w:color w:val="000000"/>
          <w:szCs w:val="20"/>
        </w:rPr>
        <w:t>Svitil</w:t>
      </w:r>
      <w:proofErr w:type="spellEnd"/>
      <w:r w:rsidRPr="002B77F3">
        <w:rPr>
          <w:color w:val="000000"/>
          <w:szCs w:val="20"/>
        </w:rPr>
        <w:t xml:space="preserve">, </w:t>
      </w:r>
      <w:r w:rsidRPr="002B77F3">
        <w:rPr>
          <w:i/>
          <w:iCs/>
          <w:color w:val="000000"/>
          <w:szCs w:val="20"/>
        </w:rPr>
        <w:t>Diversity Retreat</w:t>
      </w:r>
      <w:r w:rsidRPr="002B77F3">
        <w:rPr>
          <w:color w:val="000000"/>
          <w:szCs w:val="20"/>
        </w:rPr>
        <w:t xml:space="preserve">, </w:t>
      </w:r>
      <w:r w:rsidRPr="002B77F3">
        <w:rPr>
          <w:smallCaps/>
          <w:color w:val="000000"/>
          <w:szCs w:val="20"/>
        </w:rPr>
        <w:t xml:space="preserve">Caltech </w:t>
      </w:r>
      <w:r w:rsidRPr="002B77F3">
        <w:rPr>
          <w:color w:val="000000"/>
          <w:szCs w:val="20"/>
        </w:rPr>
        <w:t xml:space="preserve">(June 11, 2015), </w:t>
      </w:r>
      <w:hyperlink r:id="rId26">
        <w:r w:rsidRPr="002B77F3">
          <w:rPr>
            <w:color w:val="000000"/>
            <w:szCs w:val="20"/>
          </w:rPr>
          <w:t>https://www.caltech.edu/about/news/diversity-retreat-caltech-47009</w:t>
        </w:r>
      </w:hyperlink>
      <w:r w:rsidRPr="002B77F3">
        <w:rPr>
          <w:color w:val="000000"/>
          <w:szCs w:val="20"/>
        </w:rPr>
        <w:t xml:space="preserve">; </w:t>
      </w:r>
      <w:r w:rsidRPr="002B77F3">
        <w:rPr>
          <w:i/>
          <w:iCs/>
          <w:color w:val="000000"/>
          <w:szCs w:val="20"/>
        </w:rPr>
        <w:t>Girls in STEM Conference</w:t>
      </w:r>
      <w:r w:rsidRPr="002B77F3">
        <w:rPr>
          <w:color w:val="000000"/>
          <w:szCs w:val="20"/>
        </w:rPr>
        <w:t xml:space="preserve">, </w:t>
      </w:r>
      <w:proofErr w:type="spellStart"/>
      <w:r w:rsidRPr="002B77F3">
        <w:rPr>
          <w:smallCaps/>
          <w:color w:val="000000"/>
          <w:szCs w:val="20"/>
        </w:rPr>
        <w:t>Girlstart</w:t>
      </w:r>
      <w:proofErr w:type="spellEnd"/>
      <w:r w:rsidRPr="002B77F3">
        <w:rPr>
          <w:smallCaps/>
          <w:color w:val="000000"/>
          <w:szCs w:val="20"/>
        </w:rPr>
        <w:t>,</w:t>
      </w:r>
      <w:r w:rsidRPr="002B77F3">
        <w:rPr>
          <w:color w:val="000000"/>
          <w:szCs w:val="20"/>
        </w:rPr>
        <w:t xml:space="preserve"> </w:t>
      </w:r>
      <w:hyperlink r:id="rId27">
        <w:r w:rsidRPr="002B77F3">
          <w:rPr>
            <w:color w:val="000000"/>
            <w:szCs w:val="20"/>
          </w:rPr>
          <w:t>https://girlstart.org/our-programs/girls-in-stem-conference/</w:t>
        </w:r>
      </w:hyperlink>
      <w:r w:rsidRPr="002B77F3">
        <w:rPr>
          <w:color w:val="000000"/>
          <w:szCs w:val="20"/>
        </w:rPr>
        <w:t xml:space="preserve"> (last visited June 30, 2021).</w:t>
      </w:r>
    </w:p>
  </w:footnote>
  <w:footnote w:id="153">
    <w:p w14:paraId="57C90762"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Brian </w:t>
      </w:r>
      <w:proofErr w:type="spellStart"/>
      <w:r w:rsidRPr="002B77F3">
        <w:rPr>
          <w:szCs w:val="20"/>
        </w:rPr>
        <w:t>Uzzi</w:t>
      </w:r>
      <w:proofErr w:type="spellEnd"/>
      <w:r w:rsidRPr="002B77F3">
        <w:rPr>
          <w:szCs w:val="20"/>
        </w:rPr>
        <w:t xml:space="preserve">, et al., </w:t>
      </w:r>
      <w:r w:rsidRPr="002B77F3">
        <w:rPr>
          <w:i/>
          <w:iCs/>
          <w:szCs w:val="20"/>
        </w:rPr>
        <w:t>How Big is the Gender Gap in Science Research Funding?</w:t>
      </w:r>
      <w:r w:rsidRPr="002B77F3">
        <w:rPr>
          <w:szCs w:val="20"/>
        </w:rPr>
        <w:t xml:space="preserve">, </w:t>
      </w:r>
      <w:r w:rsidRPr="002B77F3">
        <w:rPr>
          <w:smallCaps/>
          <w:color w:val="000000"/>
          <w:szCs w:val="20"/>
        </w:rPr>
        <w:t>Kellogg Sch. of Mgmt. at Northwestern Univ. (</w:t>
      </w:r>
      <w:r w:rsidRPr="002B77F3">
        <w:rPr>
          <w:color w:val="000000"/>
          <w:szCs w:val="20"/>
        </w:rPr>
        <w:t xml:space="preserve">May 2, 2019), </w:t>
      </w:r>
      <w:r w:rsidRPr="002B77F3">
        <w:rPr>
          <w:szCs w:val="20"/>
        </w:rPr>
        <w:t xml:space="preserve">https://insight.kellogg.northwestern.edu/article/how-big-is-the-gender-gap-in-science-research-funding; Shraddha Chakradhar, </w:t>
      </w:r>
      <w:r w:rsidRPr="002B77F3">
        <w:rPr>
          <w:i/>
          <w:iCs/>
          <w:szCs w:val="20"/>
        </w:rPr>
        <w:t>Not Only Who but what: NIH Funding Disparity Between Black and White Scientists Partly Driven by Research Topic</w:t>
      </w:r>
      <w:r w:rsidRPr="002B77F3">
        <w:rPr>
          <w:szCs w:val="20"/>
        </w:rPr>
        <w:t xml:space="preserve">, </w:t>
      </w:r>
      <w:proofErr w:type="spellStart"/>
      <w:r w:rsidRPr="002B77F3">
        <w:rPr>
          <w:smallCaps/>
          <w:szCs w:val="20"/>
        </w:rPr>
        <w:t>Statnews</w:t>
      </w:r>
      <w:proofErr w:type="spellEnd"/>
      <w:r w:rsidRPr="002B77F3">
        <w:rPr>
          <w:smallCaps/>
          <w:szCs w:val="20"/>
        </w:rPr>
        <w:t xml:space="preserve"> </w:t>
      </w:r>
      <w:r w:rsidRPr="002B77F3">
        <w:rPr>
          <w:szCs w:val="20"/>
        </w:rPr>
        <w:t xml:space="preserve">(Oct. 10, </w:t>
      </w:r>
      <w:r w:rsidRPr="002B77F3">
        <w:rPr>
          <w:color w:val="000000"/>
          <w:szCs w:val="20"/>
        </w:rPr>
        <w:t xml:space="preserve">2019), </w:t>
      </w:r>
      <w:r w:rsidRPr="002B77F3">
        <w:rPr>
          <w:szCs w:val="20"/>
        </w:rPr>
        <w:t>https://www.statnews.com/2019/10/10/nih-grants-funding-racial-disparity-research-topic/</w:t>
      </w:r>
      <w:r w:rsidRPr="002B77F3">
        <w:rPr>
          <w:color w:val="000000"/>
          <w:szCs w:val="20"/>
        </w:rPr>
        <w:t>.</w:t>
      </w:r>
    </w:p>
  </w:footnote>
  <w:footnote w:id="154">
    <w:p w14:paraId="562D20F4"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Jordana R. Goodman, </w:t>
      </w:r>
      <w:r w:rsidRPr="002B77F3">
        <w:rPr>
          <w:i/>
          <w:iCs/>
          <w:szCs w:val="20"/>
        </w:rPr>
        <w:t>Patenting Frankenstein’s Monster: Exploring the Patentability of Artificial Organ Systems and Methodologies</w:t>
      </w:r>
      <w:r w:rsidRPr="002B77F3">
        <w:rPr>
          <w:szCs w:val="20"/>
        </w:rPr>
        <w:t xml:space="preserve">, 15 </w:t>
      </w:r>
      <w:r w:rsidRPr="002B77F3">
        <w:rPr>
          <w:smallCaps/>
          <w:szCs w:val="20"/>
        </w:rPr>
        <w:t xml:space="preserve">Nw. J. Tech. &amp; </w:t>
      </w:r>
      <w:proofErr w:type="spellStart"/>
      <w:r w:rsidRPr="002B77F3">
        <w:rPr>
          <w:smallCaps/>
          <w:szCs w:val="20"/>
        </w:rPr>
        <w:t>Intell</w:t>
      </w:r>
      <w:proofErr w:type="spellEnd"/>
      <w:r w:rsidRPr="002B77F3">
        <w:rPr>
          <w:smallCaps/>
          <w:szCs w:val="20"/>
        </w:rPr>
        <w:t>. Prop</w:t>
      </w:r>
      <w:r w:rsidRPr="002B77F3">
        <w:rPr>
          <w:szCs w:val="20"/>
        </w:rPr>
        <w:t>. 35, 41 (2017).</w:t>
      </w:r>
    </w:p>
  </w:footnote>
  <w:footnote w:id="155">
    <w:p w14:paraId="1C560F21"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Magnus </w:t>
      </w:r>
      <w:proofErr w:type="spellStart"/>
      <w:r w:rsidRPr="002B77F3">
        <w:rPr>
          <w:szCs w:val="20"/>
        </w:rPr>
        <w:t>Gulbrandsen</w:t>
      </w:r>
      <w:proofErr w:type="spellEnd"/>
      <w:r w:rsidRPr="002B77F3">
        <w:rPr>
          <w:szCs w:val="20"/>
        </w:rPr>
        <w:t xml:space="preserve"> &amp; Jens-Christian </w:t>
      </w:r>
      <w:proofErr w:type="spellStart"/>
      <w:r w:rsidRPr="002B77F3">
        <w:rPr>
          <w:szCs w:val="20"/>
        </w:rPr>
        <w:t>Smeby</w:t>
      </w:r>
      <w:proofErr w:type="spellEnd"/>
      <w:r w:rsidRPr="002B77F3">
        <w:rPr>
          <w:szCs w:val="20"/>
        </w:rPr>
        <w:t xml:space="preserve">, </w:t>
      </w:r>
      <w:r w:rsidRPr="002B77F3">
        <w:rPr>
          <w:i/>
          <w:iCs/>
          <w:szCs w:val="20"/>
        </w:rPr>
        <w:t>Industry Funding and University Professors’ Research Performance</w:t>
      </w:r>
      <w:r w:rsidRPr="002B77F3">
        <w:rPr>
          <w:szCs w:val="20"/>
        </w:rPr>
        <w:t xml:space="preserve">, 34 </w:t>
      </w:r>
      <w:proofErr w:type="spellStart"/>
      <w:r w:rsidRPr="002B77F3">
        <w:rPr>
          <w:smallCaps/>
          <w:szCs w:val="20"/>
        </w:rPr>
        <w:t>Rsch</w:t>
      </w:r>
      <w:proofErr w:type="spellEnd"/>
      <w:r w:rsidRPr="002B77F3">
        <w:rPr>
          <w:smallCaps/>
          <w:szCs w:val="20"/>
        </w:rPr>
        <w:t xml:space="preserve">. </w:t>
      </w:r>
      <w:proofErr w:type="spellStart"/>
      <w:r w:rsidRPr="002B77F3">
        <w:rPr>
          <w:smallCaps/>
          <w:szCs w:val="20"/>
        </w:rPr>
        <w:t>Pol’y</w:t>
      </w:r>
      <w:proofErr w:type="spellEnd"/>
      <w:r w:rsidRPr="002B77F3">
        <w:rPr>
          <w:szCs w:val="20"/>
        </w:rPr>
        <w:t xml:space="preserve"> 932, 950 (2005) (showing that industry funding increases patent applications).</w:t>
      </w:r>
    </w:p>
  </w:footnote>
  <w:footnote w:id="156">
    <w:p w14:paraId="2C8F1A57"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MIT and Industry</w:t>
      </w:r>
      <w:r w:rsidRPr="002B77F3">
        <w:rPr>
          <w:color w:val="000000"/>
          <w:szCs w:val="20"/>
        </w:rPr>
        <w:t xml:space="preserve">, M.I.T., </w:t>
      </w:r>
      <w:r w:rsidRPr="002B77F3">
        <w:rPr>
          <w:szCs w:val="20"/>
        </w:rPr>
        <w:t>https://web.mit.edu/facts/industry.html</w:t>
      </w:r>
      <w:r w:rsidRPr="002B77F3">
        <w:rPr>
          <w:color w:val="000000"/>
          <w:szCs w:val="20"/>
        </w:rPr>
        <w:t xml:space="preserve"> (last visited July 16, 2021).</w:t>
      </w:r>
    </w:p>
  </w:footnote>
  <w:footnote w:id="157">
    <w:p w14:paraId="08F23BAC"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color w:val="000000"/>
          <w:szCs w:val="20"/>
        </w:rPr>
        <w:t>See Patenting an Invention</w:t>
      </w:r>
      <w:r w:rsidRPr="002B77F3">
        <w:rPr>
          <w:color w:val="000000"/>
          <w:szCs w:val="20"/>
        </w:rPr>
        <w:t xml:space="preserve">, </w:t>
      </w:r>
      <w:r w:rsidRPr="002B77F3">
        <w:rPr>
          <w:smallCaps/>
          <w:color w:val="000000"/>
          <w:szCs w:val="20"/>
        </w:rPr>
        <w:t xml:space="preserve">MIT Tech Licensing Off., </w:t>
      </w:r>
      <w:hyperlink r:id="rId28">
        <w:r w:rsidRPr="002B77F3">
          <w:rPr>
            <w:color w:val="000000"/>
            <w:szCs w:val="20"/>
          </w:rPr>
          <w:t>https://tlo.mit.edu/learn-about-intellectual-property/patenting-invention</w:t>
        </w:r>
      </w:hyperlink>
      <w:r w:rsidRPr="002B77F3">
        <w:rPr>
          <w:color w:val="000000"/>
          <w:szCs w:val="20"/>
        </w:rPr>
        <w:t xml:space="preserve"> (last visited June 30, 2021).</w:t>
      </w:r>
    </w:p>
  </w:footnote>
  <w:footnote w:id="158">
    <w:p w14:paraId="4FE7F493"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To determine if this is likely, I propose calculating the likelihood of a professor being named on multiple patents. In my sample, there were not many inventors named multiple times on patents outside of the HBCU system. Increasing the sample size would likely impact this result.</w:t>
      </w:r>
    </w:p>
  </w:footnote>
  <w:footnote w:id="159">
    <w:p w14:paraId="109E82FF"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Magnus </w:t>
      </w:r>
      <w:proofErr w:type="spellStart"/>
      <w:r w:rsidRPr="002B77F3">
        <w:rPr>
          <w:szCs w:val="20"/>
        </w:rPr>
        <w:t>Gulbrandsen</w:t>
      </w:r>
      <w:proofErr w:type="spellEnd"/>
      <w:r w:rsidRPr="002B77F3">
        <w:rPr>
          <w:szCs w:val="20"/>
        </w:rPr>
        <w:t xml:space="preserve"> &amp; Jens-Christian </w:t>
      </w:r>
      <w:proofErr w:type="spellStart"/>
      <w:r w:rsidRPr="002B77F3">
        <w:rPr>
          <w:szCs w:val="20"/>
        </w:rPr>
        <w:t>Smeby</w:t>
      </w:r>
      <w:proofErr w:type="spellEnd"/>
      <w:r w:rsidRPr="002B77F3">
        <w:rPr>
          <w:szCs w:val="20"/>
        </w:rPr>
        <w:t xml:space="preserve">, </w:t>
      </w:r>
      <w:r w:rsidRPr="002B77F3">
        <w:rPr>
          <w:i/>
          <w:iCs/>
          <w:szCs w:val="20"/>
        </w:rPr>
        <w:t>Industry Funding and University Professors’ Research Performance</w:t>
      </w:r>
      <w:r w:rsidRPr="002B77F3">
        <w:rPr>
          <w:szCs w:val="20"/>
        </w:rPr>
        <w:t xml:space="preserve">, 34 </w:t>
      </w:r>
      <w:proofErr w:type="spellStart"/>
      <w:r w:rsidRPr="002B77F3">
        <w:rPr>
          <w:smallCaps/>
          <w:szCs w:val="20"/>
        </w:rPr>
        <w:t>Rsch</w:t>
      </w:r>
      <w:proofErr w:type="spellEnd"/>
      <w:r w:rsidRPr="002B77F3">
        <w:rPr>
          <w:smallCaps/>
          <w:szCs w:val="20"/>
        </w:rPr>
        <w:t xml:space="preserve">. </w:t>
      </w:r>
      <w:proofErr w:type="spellStart"/>
      <w:r w:rsidRPr="002B77F3">
        <w:rPr>
          <w:smallCaps/>
          <w:szCs w:val="20"/>
        </w:rPr>
        <w:t>Pol’y</w:t>
      </w:r>
      <w:proofErr w:type="spellEnd"/>
      <w:r w:rsidRPr="002B77F3">
        <w:rPr>
          <w:szCs w:val="20"/>
        </w:rPr>
        <w:t xml:space="preserve"> 932, 950 (2005).</w:t>
      </w:r>
    </w:p>
  </w:footnote>
  <w:footnote w:id="160">
    <w:p w14:paraId="2C143114" w14:textId="77777777" w:rsidR="00313877" w:rsidRPr="002B77F3" w:rsidRDefault="00313877" w:rsidP="00313877">
      <w:pPr>
        <w:rPr>
          <w:sz w:val="20"/>
          <w:szCs w:val="20"/>
        </w:rPr>
      </w:pPr>
      <w:r w:rsidRPr="002B77F3">
        <w:rPr>
          <w:rStyle w:val="FootnoteReference"/>
          <w:sz w:val="20"/>
          <w:szCs w:val="20"/>
        </w:rPr>
        <w:footnoteRef/>
      </w:r>
      <w:r w:rsidRPr="002B77F3">
        <w:rPr>
          <w:sz w:val="20"/>
          <w:szCs w:val="20"/>
        </w:rPr>
        <w:t xml:space="preserve"> </w:t>
      </w:r>
      <w:r w:rsidRPr="002B77F3">
        <w:rPr>
          <w:smallCaps/>
          <w:sz w:val="20"/>
          <w:szCs w:val="20"/>
        </w:rPr>
        <w:t xml:space="preserve">Andrea </w:t>
      </w:r>
      <w:proofErr w:type="spellStart"/>
      <w:r w:rsidRPr="002B77F3">
        <w:rPr>
          <w:smallCaps/>
          <w:sz w:val="20"/>
          <w:szCs w:val="20"/>
        </w:rPr>
        <w:t>Bonaccorsi</w:t>
      </w:r>
      <w:proofErr w:type="spellEnd"/>
      <w:r w:rsidRPr="002B77F3">
        <w:rPr>
          <w:smallCaps/>
          <w:sz w:val="20"/>
          <w:szCs w:val="20"/>
        </w:rPr>
        <w:t xml:space="preserve"> &amp; </w:t>
      </w:r>
      <w:proofErr w:type="spellStart"/>
      <w:r w:rsidRPr="002B77F3">
        <w:rPr>
          <w:smallCaps/>
          <w:sz w:val="20"/>
          <w:szCs w:val="20"/>
        </w:rPr>
        <w:t>Cinzia</w:t>
      </w:r>
      <w:proofErr w:type="spellEnd"/>
      <w:r w:rsidRPr="002B77F3">
        <w:rPr>
          <w:smallCaps/>
          <w:sz w:val="20"/>
          <w:szCs w:val="20"/>
        </w:rPr>
        <w:t xml:space="preserve"> </w:t>
      </w:r>
      <w:proofErr w:type="spellStart"/>
      <w:r w:rsidRPr="002B77F3">
        <w:rPr>
          <w:smallCaps/>
          <w:sz w:val="20"/>
          <w:szCs w:val="20"/>
        </w:rPr>
        <w:t>Daraio</w:t>
      </w:r>
      <w:proofErr w:type="spellEnd"/>
      <w:r w:rsidRPr="002B77F3">
        <w:rPr>
          <w:smallCaps/>
          <w:sz w:val="20"/>
          <w:szCs w:val="20"/>
        </w:rPr>
        <w:t>, Universities and Strategic Knowledge Creation: Specialization and Performance in Europe</w:t>
      </w:r>
      <w:r w:rsidRPr="002B77F3">
        <w:rPr>
          <w:sz w:val="20"/>
          <w:szCs w:val="20"/>
        </w:rPr>
        <w:t xml:space="preserve"> 132 (</w:t>
      </w:r>
      <w:r w:rsidRPr="002B77F3">
        <w:rPr>
          <w:color w:val="0F1111"/>
          <w:sz w:val="20"/>
          <w:szCs w:val="20"/>
          <w:shd w:val="clear" w:color="auto" w:fill="FFFFFF"/>
        </w:rPr>
        <w:t>Edward Elgar Publishing, 1</w:t>
      </w:r>
      <w:r w:rsidRPr="002B77F3">
        <w:rPr>
          <w:color w:val="0F1111"/>
          <w:sz w:val="20"/>
          <w:szCs w:val="20"/>
          <w:shd w:val="clear" w:color="auto" w:fill="FFFFFF"/>
          <w:vertAlign w:val="superscript"/>
        </w:rPr>
        <w:t>st</w:t>
      </w:r>
      <w:r w:rsidRPr="002B77F3">
        <w:rPr>
          <w:color w:val="0F1111"/>
          <w:sz w:val="20"/>
          <w:szCs w:val="20"/>
          <w:shd w:val="clear" w:color="auto" w:fill="FFFFFF"/>
        </w:rPr>
        <w:t xml:space="preserve"> ed. 2007)</w:t>
      </w:r>
    </w:p>
    <w:p w14:paraId="1DAB87D6" w14:textId="77777777" w:rsidR="00313877" w:rsidRPr="002B77F3" w:rsidRDefault="00313877" w:rsidP="00313877">
      <w:pPr>
        <w:pStyle w:val="FootnoteText"/>
        <w:rPr>
          <w:szCs w:val="20"/>
        </w:rPr>
      </w:pPr>
      <w:r w:rsidRPr="002B77F3">
        <w:rPr>
          <w:szCs w:val="20"/>
        </w:rPr>
        <w:t>(</w:t>
      </w:r>
      <w:r w:rsidRPr="002B77F3">
        <w:rPr>
          <w:i/>
          <w:iCs/>
          <w:szCs w:val="20"/>
        </w:rPr>
        <w:t>citing</w:t>
      </w:r>
      <w:r w:rsidRPr="002B77F3">
        <w:rPr>
          <w:szCs w:val="20"/>
        </w:rPr>
        <w:t xml:space="preserve"> Aldo </w:t>
      </w:r>
      <w:proofErr w:type="spellStart"/>
      <w:r w:rsidRPr="002B77F3">
        <w:rPr>
          <w:szCs w:val="20"/>
        </w:rPr>
        <w:t>Geuna</w:t>
      </w:r>
      <w:proofErr w:type="spellEnd"/>
      <w:r w:rsidRPr="002B77F3">
        <w:rPr>
          <w:szCs w:val="20"/>
        </w:rPr>
        <w:t xml:space="preserve"> &amp; Lionel Nesta, </w:t>
      </w:r>
      <w:r w:rsidRPr="002B77F3">
        <w:rPr>
          <w:i/>
          <w:iCs/>
          <w:color w:val="000000"/>
          <w:kern w:val="36"/>
          <w:szCs w:val="20"/>
        </w:rPr>
        <w:t>University Patenting and its Effects on Academic Research</w:t>
      </w:r>
      <w:r w:rsidRPr="002B77F3">
        <w:rPr>
          <w:color w:val="000000"/>
          <w:kern w:val="36"/>
          <w:szCs w:val="20"/>
        </w:rPr>
        <w:t xml:space="preserve"> 1-42 (</w:t>
      </w:r>
      <w:r w:rsidRPr="002B77F3">
        <w:rPr>
          <w:color w:val="000000"/>
          <w:szCs w:val="20"/>
          <w:shd w:val="clear" w:color="auto" w:fill="FFFFFF"/>
        </w:rPr>
        <w:t>SPRU Electronic Working Paper No. 99, 2003)).</w:t>
      </w:r>
    </w:p>
  </w:footnote>
  <w:footnote w:id="161">
    <w:p w14:paraId="57F48AE7" w14:textId="57ACD7B7" w:rsidR="006D44A4" w:rsidRDefault="006D44A4">
      <w:pPr>
        <w:pStyle w:val="FootnoteText"/>
      </w:pPr>
      <w:r>
        <w:rPr>
          <w:rStyle w:val="FootnoteReference"/>
        </w:rPr>
        <w:footnoteRef/>
      </w:r>
      <w:r>
        <w:t xml:space="preserve"> It is possible that, instead of pursuing patents, older professors may be pursuing publications.  Although there is still a gender gap for both authorship publications and patent inventorship, the gender gap is larger in patent inventorship than authorship.  </w:t>
      </w:r>
      <w:r>
        <w:rPr>
          <w:i/>
          <w:iCs/>
        </w:rPr>
        <w:t xml:space="preserve">C.f. </w:t>
      </w:r>
      <w:r w:rsidRPr="002B77F3">
        <w:rPr>
          <w:color w:val="000000"/>
          <w:szCs w:val="20"/>
        </w:rPr>
        <w:t xml:space="preserve">Matthew R.E. Symonds, et al., </w:t>
      </w:r>
      <w:r w:rsidRPr="002B77F3">
        <w:rPr>
          <w:i/>
          <w:iCs/>
          <w:color w:val="000000"/>
          <w:szCs w:val="20"/>
        </w:rPr>
        <w:t>Gender Differences in Publication Output: Towards an Unbiased Metric of Research Performance</w:t>
      </w:r>
      <w:r w:rsidRPr="002B77F3">
        <w:rPr>
          <w:color w:val="000000"/>
          <w:szCs w:val="20"/>
        </w:rPr>
        <w:t xml:space="preserve">, </w:t>
      </w:r>
      <w:proofErr w:type="spellStart"/>
      <w:r w:rsidRPr="002B77F3">
        <w:rPr>
          <w:smallCaps/>
          <w:color w:val="000000"/>
          <w:szCs w:val="20"/>
        </w:rPr>
        <w:t>PLoS</w:t>
      </w:r>
      <w:proofErr w:type="spellEnd"/>
      <w:r w:rsidRPr="002B77F3">
        <w:rPr>
          <w:smallCaps/>
          <w:color w:val="000000"/>
          <w:szCs w:val="20"/>
        </w:rPr>
        <w:t xml:space="preserve"> ONE</w:t>
      </w:r>
      <w:r w:rsidRPr="002B77F3">
        <w:rPr>
          <w:color w:val="000000"/>
          <w:szCs w:val="20"/>
        </w:rPr>
        <w:t>, Dec. 27, 2006, at 1.</w:t>
      </w:r>
    </w:p>
  </w:footnote>
  <w:footnote w:id="162">
    <w:p w14:paraId="5886DFBA"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Waverly W. Ding, et al., </w:t>
      </w:r>
      <w:r w:rsidRPr="002B77F3">
        <w:rPr>
          <w:i/>
          <w:iCs/>
          <w:color w:val="000000"/>
          <w:szCs w:val="20"/>
          <w:shd w:val="clear" w:color="auto" w:fill="FFFFFF"/>
        </w:rPr>
        <w:t>Gender Differences in Patenting in the Academic Life Sciences</w:t>
      </w:r>
      <w:r w:rsidRPr="002B77F3">
        <w:rPr>
          <w:color w:val="000000"/>
          <w:szCs w:val="20"/>
          <w:shd w:val="clear" w:color="auto" w:fill="FFFFFF"/>
        </w:rPr>
        <w:t xml:space="preserve">, 313 </w:t>
      </w:r>
      <w:r w:rsidRPr="002B77F3">
        <w:rPr>
          <w:smallCaps/>
          <w:color w:val="000000"/>
          <w:szCs w:val="20"/>
          <w:shd w:val="clear" w:color="auto" w:fill="FFFFFF"/>
        </w:rPr>
        <w:t>Sci. 665-667 (2006).</w:t>
      </w:r>
    </w:p>
  </w:footnote>
  <w:footnote w:id="163">
    <w:p w14:paraId="7C1F0035"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Cassidy R. </w:t>
      </w:r>
      <w:proofErr w:type="spellStart"/>
      <w:r w:rsidRPr="002B77F3">
        <w:rPr>
          <w:szCs w:val="20"/>
        </w:rPr>
        <w:t>Sugimodo</w:t>
      </w:r>
      <w:proofErr w:type="spellEnd"/>
      <w:r w:rsidRPr="002B77F3">
        <w:rPr>
          <w:szCs w:val="20"/>
        </w:rPr>
        <w:t xml:space="preserve">, et al., </w:t>
      </w:r>
      <w:r w:rsidRPr="002B77F3">
        <w:rPr>
          <w:i/>
          <w:iCs/>
          <w:szCs w:val="20"/>
        </w:rPr>
        <w:t xml:space="preserve">The Academic Advantage: Gender Disparities in </w:t>
      </w:r>
      <w:r w:rsidRPr="002B77F3">
        <w:rPr>
          <w:szCs w:val="20"/>
        </w:rPr>
        <w:t>Patenting, LOS ONE, May 27, 2015, at 1.</w:t>
      </w:r>
    </w:p>
  </w:footnote>
  <w:footnote w:id="164">
    <w:p w14:paraId="4C57E6AB"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Daniele Fanelli, </w:t>
      </w:r>
      <w:hyperlink r:id="rId29">
        <w:r w:rsidRPr="002B77F3">
          <w:rPr>
            <w:i/>
            <w:color w:val="000000"/>
            <w:szCs w:val="20"/>
          </w:rPr>
          <w:t>Do Pressures to Publish Increase Scientists' Bias? An Empirical Support from US States Data</w:t>
        </w:r>
      </w:hyperlink>
      <w:hyperlink r:id="rId30">
        <w:r w:rsidRPr="002B77F3">
          <w:rPr>
            <w:color w:val="000000"/>
            <w:szCs w:val="20"/>
          </w:rPr>
          <w:t>,</w:t>
        </w:r>
      </w:hyperlink>
      <w:r w:rsidRPr="002B77F3">
        <w:rPr>
          <w:color w:val="000000"/>
          <w:szCs w:val="20"/>
        </w:rPr>
        <w:t xml:space="preserve"> 5 </w:t>
      </w:r>
      <w:proofErr w:type="spellStart"/>
      <w:r w:rsidRPr="002B77F3">
        <w:rPr>
          <w:smallCaps/>
          <w:color w:val="000000"/>
          <w:szCs w:val="20"/>
        </w:rPr>
        <w:t>PLoS</w:t>
      </w:r>
      <w:proofErr w:type="spellEnd"/>
      <w:r w:rsidRPr="002B77F3">
        <w:rPr>
          <w:smallCaps/>
          <w:color w:val="000000"/>
          <w:szCs w:val="20"/>
        </w:rPr>
        <w:t xml:space="preserve"> One</w:t>
      </w:r>
      <w:r w:rsidRPr="002B77F3">
        <w:rPr>
          <w:color w:val="000000"/>
          <w:szCs w:val="20"/>
        </w:rPr>
        <w:t xml:space="preserve"> e10271, e10271 (2010).</w:t>
      </w:r>
    </w:p>
  </w:footnote>
  <w:footnote w:id="165">
    <w:p w14:paraId="6338F9DF"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color w:val="000000"/>
          <w:szCs w:val="20"/>
        </w:rPr>
        <w:t>See, e.g., Tenure Process,</w:t>
      </w:r>
      <w:r w:rsidRPr="002B77F3">
        <w:rPr>
          <w:color w:val="000000"/>
          <w:szCs w:val="20"/>
        </w:rPr>
        <w:t xml:space="preserve"> </w:t>
      </w:r>
      <w:r w:rsidRPr="002B77F3">
        <w:rPr>
          <w:smallCaps/>
          <w:color w:val="000000"/>
          <w:szCs w:val="20"/>
        </w:rPr>
        <w:t xml:space="preserve">MIT Policies </w:t>
      </w:r>
      <w:r w:rsidRPr="002B77F3">
        <w:rPr>
          <w:color w:val="000000"/>
          <w:szCs w:val="20"/>
        </w:rPr>
        <w:t>(Dec. 15, 2020), https://policies.mit.edu/policies-procedures/30-faculty-appointment-promotion-and-tenure-guidelines/32-tenure-process.</w:t>
      </w:r>
    </w:p>
  </w:footnote>
  <w:footnote w:id="166">
    <w:p w14:paraId="1BD6D25B" w14:textId="633B3276"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iCs/>
          <w:color w:val="000000"/>
          <w:szCs w:val="20"/>
        </w:rPr>
        <w:t>See How to Deal with Being “Scooped”: The Vast Majority of Science is a Process of Derivative, Incremental Advance</w:t>
      </w:r>
      <w:r w:rsidRPr="002B77F3">
        <w:rPr>
          <w:color w:val="000000"/>
          <w:szCs w:val="20"/>
        </w:rPr>
        <w:t xml:space="preserve">, </w:t>
      </w:r>
      <w:r w:rsidRPr="002B77F3">
        <w:rPr>
          <w:smallCaps/>
          <w:color w:val="000000"/>
          <w:szCs w:val="20"/>
        </w:rPr>
        <w:t>London Sch. of Econ. Impact Blog</w:t>
      </w:r>
      <w:r w:rsidRPr="002B77F3">
        <w:rPr>
          <w:color w:val="000000"/>
          <w:szCs w:val="20"/>
        </w:rPr>
        <w:t xml:space="preserve"> (Apr. 19, 2016), https://blogs.lse.ac.uk/</w:t>
      </w:r>
      <w:r w:rsidRPr="002B77F3">
        <w:rPr>
          <w:szCs w:val="20"/>
        </w:rPr>
        <w:t>impactofsocialsciences</w:t>
      </w:r>
      <w:r w:rsidRPr="002B77F3">
        <w:rPr>
          <w:color w:val="000000"/>
          <w:szCs w:val="20"/>
        </w:rPr>
        <w:t>/2016/04/19/so-youve-been-scooped/</w:t>
      </w:r>
      <w:r w:rsidR="00481BA1">
        <w:rPr>
          <w:color w:val="000000"/>
          <w:szCs w:val="20"/>
        </w:rPr>
        <w:t xml:space="preserve"> (being scooped is when a researcher is “on the verge of submitting that amazing paper describing a new and exciting finding, or a hot new method” and another researcher publishes before them</w:t>
      </w:r>
      <w:r w:rsidR="00962398">
        <w:rPr>
          <w:color w:val="000000"/>
          <w:szCs w:val="20"/>
        </w:rPr>
        <w:t>.  This results in the other researcher getting “all the credit” and the scooped researcher being “seen as some lame copycat.”).</w:t>
      </w:r>
    </w:p>
  </w:footnote>
  <w:footnote w:id="167">
    <w:p w14:paraId="1B50A795"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Magnus </w:t>
      </w:r>
      <w:proofErr w:type="spellStart"/>
      <w:r w:rsidRPr="002B77F3">
        <w:rPr>
          <w:szCs w:val="20"/>
        </w:rPr>
        <w:t>Gulbrandsen</w:t>
      </w:r>
      <w:proofErr w:type="spellEnd"/>
      <w:r w:rsidRPr="002B77F3">
        <w:rPr>
          <w:szCs w:val="20"/>
        </w:rPr>
        <w:t xml:space="preserve"> &amp; Jens-Christian </w:t>
      </w:r>
      <w:proofErr w:type="spellStart"/>
      <w:r w:rsidRPr="002B77F3">
        <w:rPr>
          <w:szCs w:val="20"/>
        </w:rPr>
        <w:t>Smeby</w:t>
      </w:r>
      <w:proofErr w:type="spellEnd"/>
      <w:r w:rsidRPr="002B77F3">
        <w:rPr>
          <w:szCs w:val="20"/>
        </w:rPr>
        <w:t xml:space="preserve">, </w:t>
      </w:r>
      <w:r w:rsidRPr="002B77F3">
        <w:rPr>
          <w:i/>
          <w:iCs/>
          <w:szCs w:val="20"/>
        </w:rPr>
        <w:t>Industry Funding and University Professors’ Research Performance</w:t>
      </w:r>
      <w:r w:rsidRPr="002B77F3">
        <w:rPr>
          <w:szCs w:val="20"/>
        </w:rPr>
        <w:t xml:space="preserve">, 34 </w:t>
      </w:r>
      <w:proofErr w:type="spellStart"/>
      <w:r w:rsidRPr="002B77F3">
        <w:rPr>
          <w:smallCaps/>
          <w:szCs w:val="20"/>
        </w:rPr>
        <w:t>Rsch</w:t>
      </w:r>
      <w:proofErr w:type="spellEnd"/>
      <w:r w:rsidRPr="002B77F3">
        <w:rPr>
          <w:smallCaps/>
          <w:szCs w:val="20"/>
        </w:rPr>
        <w:t xml:space="preserve">. </w:t>
      </w:r>
      <w:proofErr w:type="spellStart"/>
      <w:r w:rsidRPr="002B77F3">
        <w:rPr>
          <w:smallCaps/>
          <w:szCs w:val="20"/>
        </w:rPr>
        <w:t>Pol’y</w:t>
      </w:r>
      <w:proofErr w:type="spellEnd"/>
      <w:r w:rsidRPr="002B77F3">
        <w:rPr>
          <w:szCs w:val="20"/>
        </w:rPr>
        <w:t xml:space="preserve"> 932, 950 (2005).</w:t>
      </w:r>
    </w:p>
  </w:footnote>
  <w:footnote w:id="168">
    <w:p w14:paraId="0039AD4A"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Jennifer Hunt, et al., </w:t>
      </w:r>
      <w:r w:rsidRPr="002B77F3">
        <w:rPr>
          <w:i/>
          <w:iCs/>
          <w:szCs w:val="20"/>
        </w:rPr>
        <w:t xml:space="preserve">Why Don’t Women Patent? </w:t>
      </w:r>
      <w:r w:rsidRPr="002B77F3">
        <w:rPr>
          <w:szCs w:val="20"/>
        </w:rPr>
        <w:t>10 (</w:t>
      </w:r>
      <w:proofErr w:type="spellStart"/>
      <w:r w:rsidRPr="002B77F3">
        <w:rPr>
          <w:szCs w:val="20"/>
        </w:rPr>
        <w:t>Nat’l</w:t>
      </w:r>
      <w:proofErr w:type="spellEnd"/>
      <w:r w:rsidRPr="002B77F3">
        <w:rPr>
          <w:szCs w:val="20"/>
        </w:rPr>
        <w:t xml:space="preserve"> Bureau</w:t>
      </w:r>
      <w:r w:rsidRPr="002B77F3">
        <w:rPr>
          <w:i/>
          <w:iCs/>
          <w:szCs w:val="20"/>
        </w:rPr>
        <w:t xml:space="preserve"> </w:t>
      </w:r>
      <w:r w:rsidRPr="002B77F3">
        <w:rPr>
          <w:szCs w:val="20"/>
        </w:rPr>
        <w:t xml:space="preserve">of Econ. </w:t>
      </w:r>
      <w:proofErr w:type="spellStart"/>
      <w:r w:rsidRPr="002B77F3">
        <w:rPr>
          <w:szCs w:val="20"/>
        </w:rPr>
        <w:t>Rsch</w:t>
      </w:r>
      <w:proofErr w:type="spellEnd"/>
      <w:r w:rsidRPr="002B77F3">
        <w:rPr>
          <w:szCs w:val="20"/>
        </w:rPr>
        <w:t>., Working Paper No. 17888, 2012).</w:t>
      </w:r>
    </w:p>
  </w:footnote>
  <w:footnote w:id="169">
    <w:p w14:paraId="3FB99F2A"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 xml:space="preserve">Cf. </w:t>
      </w:r>
      <w:r w:rsidRPr="002B77F3">
        <w:rPr>
          <w:szCs w:val="20"/>
        </w:rPr>
        <w:t xml:space="preserve">Paul </w:t>
      </w:r>
      <w:proofErr w:type="spellStart"/>
      <w:r w:rsidRPr="002B77F3">
        <w:rPr>
          <w:szCs w:val="20"/>
        </w:rPr>
        <w:t>Gugliuzza</w:t>
      </w:r>
      <w:proofErr w:type="spellEnd"/>
      <w:r w:rsidRPr="002B77F3">
        <w:rPr>
          <w:szCs w:val="20"/>
        </w:rPr>
        <w:t xml:space="preserve"> &amp; Rachel </w:t>
      </w:r>
      <w:proofErr w:type="spellStart"/>
      <w:r w:rsidRPr="002B77F3">
        <w:rPr>
          <w:szCs w:val="20"/>
        </w:rPr>
        <w:t>Rebouche</w:t>
      </w:r>
      <w:proofErr w:type="spellEnd"/>
      <w:r w:rsidRPr="002B77F3">
        <w:rPr>
          <w:szCs w:val="20"/>
        </w:rPr>
        <w:t xml:space="preserve">, </w:t>
      </w:r>
      <w:r w:rsidRPr="002B77F3">
        <w:rPr>
          <w:i/>
          <w:iCs/>
          <w:szCs w:val="20"/>
        </w:rPr>
        <w:t>Gender Equality in Patent Litigation</w:t>
      </w:r>
      <w:r w:rsidRPr="002B77F3">
        <w:rPr>
          <w:szCs w:val="20"/>
        </w:rPr>
        <w:t>, 16 https://papers.ssrn.com/sol3/papers.cfm?abstract_id=3871975 (showing that gendered conceptions of discovery has propagated gender inequality).</w:t>
      </w:r>
      <w:r w:rsidRPr="002B77F3">
        <w:rPr>
          <w:color w:val="000000"/>
          <w:szCs w:val="20"/>
          <w:highlight w:val="cyan"/>
        </w:rPr>
        <w:t xml:space="preserve"> </w:t>
      </w:r>
    </w:p>
  </w:footnote>
  <w:footnote w:id="170">
    <w:p w14:paraId="4F1BD956"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Richard R. Nelson, </w:t>
      </w:r>
      <w:r w:rsidRPr="002B77F3">
        <w:rPr>
          <w:i/>
          <w:iCs/>
          <w:szCs w:val="20"/>
        </w:rPr>
        <w:t>Observations on the Post-Bayh-Dole Rise of Patenting American Universities</w:t>
      </w:r>
      <w:r w:rsidRPr="002B77F3">
        <w:rPr>
          <w:szCs w:val="20"/>
        </w:rPr>
        <w:t xml:space="preserve">, </w:t>
      </w:r>
      <w:r w:rsidRPr="002B77F3">
        <w:rPr>
          <w:smallCaps/>
          <w:szCs w:val="20"/>
        </w:rPr>
        <w:t>26 J. Tech. Transfer 13,</w:t>
      </w:r>
      <w:r w:rsidRPr="002B77F3">
        <w:rPr>
          <w:szCs w:val="20"/>
        </w:rPr>
        <w:t xml:space="preserve"> 19 (2001).</w:t>
      </w:r>
    </w:p>
  </w:footnote>
  <w:footnote w:id="171">
    <w:p w14:paraId="7A6DA09D"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Brittany Flaherty, </w:t>
      </w:r>
      <w:r w:rsidRPr="002B77F3">
        <w:rPr>
          <w:i/>
          <w:iCs/>
          <w:szCs w:val="20"/>
        </w:rPr>
        <w:t>Federal Funded Research Drives Nearly One-Third of U.S. Patents, Report Finds</w:t>
      </w:r>
      <w:r w:rsidRPr="002B77F3">
        <w:rPr>
          <w:szCs w:val="20"/>
        </w:rPr>
        <w:t xml:space="preserve">, </w:t>
      </w:r>
      <w:proofErr w:type="spellStart"/>
      <w:r w:rsidRPr="002B77F3">
        <w:rPr>
          <w:smallCaps/>
          <w:szCs w:val="20"/>
        </w:rPr>
        <w:t>Statnews</w:t>
      </w:r>
      <w:proofErr w:type="spellEnd"/>
      <w:r w:rsidRPr="002B77F3">
        <w:rPr>
          <w:smallCaps/>
          <w:szCs w:val="20"/>
        </w:rPr>
        <w:t xml:space="preserve"> </w:t>
      </w:r>
      <w:r w:rsidRPr="002B77F3">
        <w:rPr>
          <w:szCs w:val="20"/>
        </w:rPr>
        <w:t>(June 20, 2019), https://www.statnews.com/2019/06/20/federal-finding-research-patents/.</w:t>
      </w:r>
    </w:p>
  </w:footnote>
  <w:footnote w:id="172">
    <w:p w14:paraId="5AB7A836"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Magnus </w:t>
      </w:r>
      <w:proofErr w:type="spellStart"/>
      <w:r w:rsidRPr="002B77F3">
        <w:rPr>
          <w:szCs w:val="20"/>
        </w:rPr>
        <w:t>Gulbrandsen</w:t>
      </w:r>
      <w:proofErr w:type="spellEnd"/>
      <w:r w:rsidRPr="002B77F3">
        <w:rPr>
          <w:szCs w:val="20"/>
        </w:rPr>
        <w:t xml:space="preserve"> &amp; Jens-Christian </w:t>
      </w:r>
      <w:proofErr w:type="spellStart"/>
      <w:r w:rsidRPr="002B77F3">
        <w:rPr>
          <w:szCs w:val="20"/>
        </w:rPr>
        <w:t>Smeby</w:t>
      </w:r>
      <w:proofErr w:type="spellEnd"/>
      <w:r w:rsidRPr="002B77F3">
        <w:rPr>
          <w:szCs w:val="20"/>
        </w:rPr>
        <w:t xml:space="preserve">, </w:t>
      </w:r>
      <w:r w:rsidRPr="002B77F3">
        <w:rPr>
          <w:i/>
          <w:iCs/>
          <w:szCs w:val="20"/>
        </w:rPr>
        <w:t>Industry Funding and University Professors’ Research Performance</w:t>
      </w:r>
      <w:r w:rsidRPr="002B77F3">
        <w:rPr>
          <w:szCs w:val="20"/>
        </w:rPr>
        <w:t xml:space="preserve">, 34 </w:t>
      </w:r>
      <w:proofErr w:type="spellStart"/>
      <w:r w:rsidRPr="002B77F3">
        <w:rPr>
          <w:smallCaps/>
          <w:szCs w:val="20"/>
        </w:rPr>
        <w:t>Rsch</w:t>
      </w:r>
      <w:proofErr w:type="spellEnd"/>
      <w:r w:rsidRPr="002B77F3">
        <w:rPr>
          <w:smallCaps/>
          <w:szCs w:val="20"/>
        </w:rPr>
        <w:t xml:space="preserve">. </w:t>
      </w:r>
      <w:proofErr w:type="spellStart"/>
      <w:r w:rsidRPr="002B77F3">
        <w:rPr>
          <w:smallCaps/>
          <w:szCs w:val="20"/>
        </w:rPr>
        <w:t>Pol’y</w:t>
      </w:r>
      <w:proofErr w:type="spellEnd"/>
      <w:r w:rsidRPr="002B77F3">
        <w:rPr>
          <w:szCs w:val="20"/>
        </w:rPr>
        <w:t xml:space="preserve"> 932, 950 (2005).</w:t>
      </w:r>
      <w:r w:rsidRPr="002B77F3">
        <w:rPr>
          <w:rStyle w:val="FootnoteReference"/>
          <w:szCs w:val="20"/>
        </w:rPr>
        <w:t xml:space="preserve"> </w:t>
      </w:r>
    </w:p>
  </w:footnote>
  <w:footnote w:id="173">
    <w:p w14:paraId="52BCFF26"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Lisa Larrimore Ouellette &amp; Andrew Tutt, </w:t>
      </w:r>
      <w:r w:rsidRPr="002B77F3">
        <w:rPr>
          <w:i/>
          <w:iCs/>
          <w:szCs w:val="20"/>
        </w:rPr>
        <w:t>How do Patent Incentives Affect University Researchers?</w:t>
      </w:r>
      <w:r w:rsidRPr="002B77F3">
        <w:rPr>
          <w:szCs w:val="20"/>
        </w:rPr>
        <w:t xml:space="preserve">, 61 </w:t>
      </w:r>
      <w:r w:rsidRPr="002B77F3">
        <w:rPr>
          <w:smallCaps/>
          <w:szCs w:val="20"/>
        </w:rPr>
        <w:t>Int’l Rev. L. &amp; Econ. 10</w:t>
      </w:r>
      <w:r w:rsidRPr="002B77F3">
        <w:rPr>
          <w:szCs w:val="20"/>
        </w:rPr>
        <w:t>5883, 105889-105890 (2020).</w:t>
      </w:r>
    </w:p>
  </w:footnote>
  <w:footnote w:id="174">
    <w:p w14:paraId="37954559" w14:textId="77777777" w:rsidR="00313877" w:rsidRPr="002B77F3" w:rsidRDefault="00313877" w:rsidP="00313877">
      <w:pPr>
        <w:pStyle w:val="FootnoteText"/>
        <w:rPr>
          <w:color w:val="000000"/>
          <w:szCs w:val="20"/>
        </w:rPr>
      </w:pPr>
      <w:r w:rsidRPr="002B77F3">
        <w:rPr>
          <w:rStyle w:val="FootnoteReference"/>
          <w:szCs w:val="20"/>
        </w:rPr>
        <w:footnoteRef/>
      </w:r>
      <w:r w:rsidRPr="002B77F3">
        <w:rPr>
          <w:szCs w:val="20"/>
        </w:rPr>
        <w:t xml:space="preserve"> </w:t>
      </w:r>
      <w:r w:rsidRPr="002B77F3">
        <w:rPr>
          <w:color w:val="000000"/>
          <w:szCs w:val="20"/>
        </w:rPr>
        <w:t xml:space="preserve">Morgan </w:t>
      </w:r>
      <w:r w:rsidRPr="002B77F3">
        <w:rPr>
          <w:szCs w:val="20"/>
        </w:rPr>
        <w:t>Ramberg</w:t>
      </w:r>
      <w:r w:rsidRPr="002B77F3">
        <w:rPr>
          <w:color w:val="000000"/>
          <w:szCs w:val="20"/>
        </w:rPr>
        <w:t xml:space="preserve">, </w:t>
      </w:r>
      <w:r w:rsidRPr="002B77F3">
        <w:rPr>
          <w:i/>
          <w:iCs/>
          <w:color w:val="000000"/>
          <w:szCs w:val="20"/>
        </w:rPr>
        <w:t>The Surprisingly Short Journey from Ivory Tower to Patent Office</w:t>
      </w:r>
      <w:r w:rsidRPr="002B77F3">
        <w:rPr>
          <w:color w:val="000000"/>
          <w:szCs w:val="20"/>
        </w:rPr>
        <w:t xml:space="preserve">, </w:t>
      </w:r>
      <w:r w:rsidRPr="002B77F3">
        <w:rPr>
          <w:smallCaps/>
          <w:color w:val="000000"/>
          <w:szCs w:val="20"/>
        </w:rPr>
        <w:t>Kellogg Sch. of Mgmt. at Northwestern Univ.,</w:t>
      </w:r>
    </w:p>
    <w:p w14:paraId="74923A6D" w14:textId="77777777" w:rsidR="00313877" w:rsidRPr="002B77F3" w:rsidRDefault="00313877" w:rsidP="00313877">
      <w:pPr>
        <w:pStyle w:val="FootnoteText"/>
        <w:rPr>
          <w:szCs w:val="20"/>
        </w:rPr>
      </w:pPr>
      <w:r w:rsidRPr="002B77F3">
        <w:rPr>
          <w:color w:val="000000"/>
          <w:szCs w:val="20"/>
        </w:rPr>
        <w:t>https://insight.kellogg.northwestern.edu/article/connection-between-science-and-patents. (last visited July 1, 2021).</w:t>
      </w:r>
    </w:p>
  </w:footnote>
  <w:footnote w:id="175">
    <w:p w14:paraId="28D8524C"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 xml:space="preserve">See </w:t>
      </w:r>
      <w:r w:rsidRPr="002B77F3">
        <w:rPr>
          <w:color w:val="212121"/>
          <w:szCs w:val="20"/>
        </w:rPr>
        <w:t>U.S. P</w:t>
      </w:r>
      <w:r w:rsidRPr="002B77F3">
        <w:rPr>
          <w:smallCaps/>
          <w:color w:val="212121"/>
          <w:szCs w:val="20"/>
        </w:rPr>
        <w:t>at. &amp; Trademark Off., MPEP §2106</w:t>
      </w:r>
      <w:r w:rsidRPr="002B77F3">
        <w:rPr>
          <w:color w:val="212121"/>
          <w:szCs w:val="20"/>
        </w:rPr>
        <w:t xml:space="preserve"> (9</w:t>
      </w:r>
      <w:r w:rsidRPr="002B77F3">
        <w:rPr>
          <w:color w:val="000000"/>
          <w:szCs w:val="20"/>
        </w:rPr>
        <w:t>th ed. 2020) (</w:t>
      </w:r>
      <w:r w:rsidRPr="002B77F3">
        <w:rPr>
          <w:i/>
          <w:iCs/>
          <w:color w:val="000000"/>
          <w:szCs w:val="20"/>
        </w:rPr>
        <w:t xml:space="preserve">citing </w:t>
      </w:r>
      <w:proofErr w:type="spellStart"/>
      <w:r w:rsidRPr="002B77F3">
        <w:rPr>
          <w:i/>
          <w:iCs/>
          <w:color w:val="000000"/>
          <w:szCs w:val="20"/>
          <w:shd w:val="clear" w:color="auto" w:fill="FFFFFF"/>
        </w:rPr>
        <w:t>Bilski</w:t>
      </w:r>
      <w:proofErr w:type="spellEnd"/>
      <w:r w:rsidRPr="002B77F3">
        <w:rPr>
          <w:i/>
          <w:iCs/>
          <w:color w:val="000000"/>
          <w:szCs w:val="20"/>
          <w:shd w:val="clear" w:color="auto" w:fill="FFFFFF"/>
        </w:rPr>
        <w:t xml:space="preserve"> v. </w:t>
      </w:r>
      <w:proofErr w:type="spellStart"/>
      <w:r w:rsidRPr="002B77F3">
        <w:rPr>
          <w:i/>
          <w:iCs/>
          <w:color w:val="000000"/>
          <w:szCs w:val="20"/>
          <w:shd w:val="clear" w:color="auto" w:fill="FFFFFF"/>
        </w:rPr>
        <w:t>Kappos</w:t>
      </w:r>
      <w:proofErr w:type="spellEnd"/>
      <w:r w:rsidRPr="002B77F3">
        <w:rPr>
          <w:i/>
          <w:iCs/>
          <w:color w:val="000000"/>
          <w:szCs w:val="20"/>
          <w:shd w:val="clear" w:color="auto" w:fill="FFFFFF"/>
        </w:rPr>
        <w:t>,</w:t>
      </w:r>
      <w:r w:rsidRPr="002B77F3">
        <w:rPr>
          <w:color w:val="000000"/>
          <w:szCs w:val="20"/>
          <w:shd w:val="clear" w:color="auto" w:fill="FFFFFF"/>
        </w:rPr>
        <w:t> 561 U.S. 593, 611 (2010)) ("</w:t>
      </w:r>
      <w:proofErr w:type="spellStart"/>
      <w:r w:rsidRPr="002B77F3">
        <w:rPr>
          <w:i/>
          <w:iCs/>
          <w:color w:val="000000"/>
          <w:szCs w:val="20"/>
          <w:shd w:val="clear" w:color="auto" w:fill="FFFFFF"/>
        </w:rPr>
        <w:t>Diehr</w:t>
      </w:r>
      <w:proofErr w:type="spellEnd"/>
      <w:r w:rsidRPr="002B77F3">
        <w:rPr>
          <w:color w:val="000000"/>
          <w:szCs w:val="20"/>
          <w:shd w:val="clear" w:color="auto" w:fill="FFFFFF"/>
        </w:rPr>
        <w:t> explained that while an abstract idea, law of nature, or mathematical formula could not be patented, ‘an application of a law of nature or mathematical formula to a known structure or process may well be deserving of patent protection.’").</w:t>
      </w:r>
    </w:p>
  </w:footnote>
  <w:footnote w:id="176">
    <w:p w14:paraId="0DD9FA44" w14:textId="149BBE81"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proofErr w:type="spellStart"/>
      <w:r w:rsidRPr="002B77F3">
        <w:rPr>
          <w:szCs w:val="20"/>
        </w:rPr>
        <w:t>Jevin</w:t>
      </w:r>
      <w:proofErr w:type="spellEnd"/>
      <w:r w:rsidRPr="002B77F3">
        <w:rPr>
          <w:szCs w:val="20"/>
        </w:rPr>
        <w:t xml:space="preserve"> D. West, et al., </w:t>
      </w:r>
      <w:r w:rsidRPr="002B77F3">
        <w:rPr>
          <w:i/>
          <w:iCs/>
          <w:szCs w:val="20"/>
        </w:rPr>
        <w:t>The Role of Gender in Scholarly Authorship</w:t>
      </w:r>
      <w:r w:rsidRPr="002B77F3">
        <w:rPr>
          <w:szCs w:val="20"/>
        </w:rPr>
        <w:t xml:space="preserve">, </w:t>
      </w:r>
      <w:proofErr w:type="spellStart"/>
      <w:r w:rsidRPr="002B77F3">
        <w:rPr>
          <w:smallCaps/>
          <w:szCs w:val="20"/>
        </w:rPr>
        <w:t>PLoS</w:t>
      </w:r>
      <w:proofErr w:type="spellEnd"/>
      <w:r w:rsidRPr="002B77F3">
        <w:rPr>
          <w:smallCaps/>
          <w:szCs w:val="20"/>
        </w:rPr>
        <w:t xml:space="preserve"> ONE</w:t>
      </w:r>
      <w:r w:rsidRPr="002B77F3">
        <w:rPr>
          <w:szCs w:val="20"/>
        </w:rPr>
        <w:t>, July 22, 2013, at 1.</w:t>
      </w:r>
      <w:r w:rsidR="00F07B8A">
        <w:rPr>
          <w:szCs w:val="20"/>
        </w:rPr>
        <w:t xml:space="preserve"> In comparison, women comprise approximately 38% - 51% of STEM professors at the universities analyzed in this article.</w:t>
      </w:r>
    </w:p>
  </w:footnote>
  <w:footnote w:id="177">
    <w:p w14:paraId="7E62AF35"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Judy Jackson, </w:t>
      </w:r>
      <w:r w:rsidRPr="002B77F3">
        <w:rPr>
          <w:i/>
          <w:iCs/>
          <w:color w:val="000000"/>
          <w:spacing w:val="-5"/>
          <w:szCs w:val="20"/>
        </w:rPr>
        <w:t>The Story Is Not in the Numbers: Academic Socialization and Diversifying the Faculty</w:t>
      </w:r>
      <w:r w:rsidRPr="002B77F3">
        <w:rPr>
          <w:color w:val="000000"/>
          <w:spacing w:val="-5"/>
          <w:szCs w:val="20"/>
        </w:rPr>
        <w:t>, 16 NWSA J. 172, 185 (2004).</w:t>
      </w:r>
    </w:p>
  </w:footnote>
  <w:footnote w:id="178">
    <w:p w14:paraId="2AE88069"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Holly Fechner &amp; Matthew S. </w:t>
      </w:r>
      <w:proofErr w:type="spellStart"/>
      <w:r w:rsidRPr="002B77F3">
        <w:rPr>
          <w:szCs w:val="20"/>
        </w:rPr>
        <w:t>Shapanka</w:t>
      </w:r>
      <w:proofErr w:type="spellEnd"/>
      <w:r w:rsidRPr="002B77F3">
        <w:rPr>
          <w:szCs w:val="20"/>
        </w:rPr>
        <w:t xml:space="preserve">, </w:t>
      </w:r>
      <w:r w:rsidRPr="002B77F3">
        <w:rPr>
          <w:i/>
          <w:iCs/>
          <w:szCs w:val="20"/>
        </w:rPr>
        <w:t xml:space="preserve">Closing Diversity Gaps in Innovation: Gender, Race, and Income Disparities in Patenting and Commercialization of </w:t>
      </w:r>
      <w:r w:rsidRPr="002B77F3">
        <w:rPr>
          <w:szCs w:val="20"/>
        </w:rPr>
        <w:t xml:space="preserve">Inventions, 19 </w:t>
      </w:r>
      <w:r w:rsidRPr="002B77F3">
        <w:rPr>
          <w:smallCaps/>
          <w:szCs w:val="20"/>
        </w:rPr>
        <w:t>Tech. &amp; Innovation</w:t>
      </w:r>
      <w:r w:rsidRPr="002B77F3">
        <w:rPr>
          <w:szCs w:val="20"/>
        </w:rPr>
        <w:t xml:space="preserve"> 727, 730-731 (2018).</w:t>
      </w:r>
    </w:p>
  </w:footnote>
  <w:footnote w:id="179">
    <w:p w14:paraId="3493153C"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Magnus </w:t>
      </w:r>
      <w:proofErr w:type="spellStart"/>
      <w:r w:rsidRPr="002B77F3">
        <w:rPr>
          <w:szCs w:val="20"/>
        </w:rPr>
        <w:t>Gulbrandsen</w:t>
      </w:r>
      <w:proofErr w:type="spellEnd"/>
      <w:r w:rsidRPr="002B77F3">
        <w:rPr>
          <w:szCs w:val="20"/>
        </w:rPr>
        <w:t xml:space="preserve"> &amp; Jens-Christian </w:t>
      </w:r>
      <w:proofErr w:type="spellStart"/>
      <w:r w:rsidRPr="002B77F3">
        <w:rPr>
          <w:szCs w:val="20"/>
        </w:rPr>
        <w:t>Smeby</w:t>
      </w:r>
      <w:proofErr w:type="spellEnd"/>
      <w:r w:rsidRPr="002B77F3">
        <w:rPr>
          <w:szCs w:val="20"/>
        </w:rPr>
        <w:t xml:space="preserve">, </w:t>
      </w:r>
      <w:r w:rsidRPr="002B77F3">
        <w:rPr>
          <w:i/>
          <w:iCs/>
          <w:szCs w:val="20"/>
        </w:rPr>
        <w:t>Industry Funding and University Professors’ Research Performance</w:t>
      </w:r>
      <w:r w:rsidRPr="002B77F3">
        <w:rPr>
          <w:szCs w:val="20"/>
        </w:rPr>
        <w:t xml:space="preserve">, 34 </w:t>
      </w:r>
      <w:proofErr w:type="spellStart"/>
      <w:r w:rsidRPr="002B77F3">
        <w:rPr>
          <w:smallCaps/>
          <w:szCs w:val="20"/>
        </w:rPr>
        <w:t>Rsch</w:t>
      </w:r>
      <w:proofErr w:type="spellEnd"/>
      <w:r w:rsidRPr="002B77F3">
        <w:rPr>
          <w:smallCaps/>
          <w:szCs w:val="20"/>
        </w:rPr>
        <w:t xml:space="preserve">. </w:t>
      </w:r>
      <w:proofErr w:type="spellStart"/>
      <w:r w:rsidRPr="002B77F3">
        <w:rPr>
          <w:smallCaps/>
          <w:szCs w:val="20"/>
        </w:rPr>
        <w:t>Pol’y</w:t>
      </w:r>
      <w:proofErr w:type="spellEnd"/>
      <w:r w:rsidRPr="002B77F3">
        <w:rPr>
          <w:szCs w:val="20"/>
        </w:rPr>
        <w:t xml:space="preserve"> 932, 950 (2005) (showing that patenting does not detract from publications).</w:t>
      </w:r>
    </w:p>
  </w:footnote>
  <w:footnote w:id="180">
    <w:p w14:paraId="09A27784"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Jaclyn Alcantara, </w:t>
      </w:r>
      <w:r w:rsidRPr="002B77F3">
        <w:rPr>
          <w:i/>
          <w:iCs/>
          <w:color w:val="000000"/>
          <w:szCs w:val="20"/>
        </w:rPr>
        <w:t>The Impact of Implicit Bias on Female Patent Applicants in an Age of Increasingly Vague Patent Standards</w:t>
      </w:r>
      <w:r w:rsidRPr="002B77F3">
        <w:rPr>
          <w:color w:val="000000"/>
          <w:szCs w:val="20"/>
        </w:rPr>
        <w:t xml:space="preserve">, 88 </w:t>
      </w:r>
      <w:r w:rsidRPr="002B77F3">
        <w:rPr>
          <w:smallCaps/>
          <w:color w:val="000000"/>
          <w:szCs w:val="20"/>
        </w:rPr>
        <w:t xml:space="preserve">UMKC L. Rev 161, </w:t>
      </w:r>
      <w:r w:rsidRPr="002B77F3">
        <w:rPr>
          <w:color w:val="000000" w:themeColor="text1"/>
          <w:szCs w:val="20"/>
        </w:rPr>
        <w:t>161 (Fall 2018).</w:t>
      </w:r>
    </w:p>
  </w:footnote>
  <w:footnote w:id="181">
    <w:p w14:paraId="38CFB8D4"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It is possible that the interaction between the attorney and the inventor during the patent process will be affected by race and gender biases. </w:t>
      </w:r>
    </w:p>
  </w:footnote>
  <w:footnote w:id="182">
    <w:p w14:paraId="13F2677F"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Kyle Jensen, et al., </w:t>
      </w:r>
      <w:r w:rsidRPr="002B77F3">
        <w:rPr>
          <w:i/>
          <w:iCs/>
          <w:color w:val="000000"/>
          <w:szCs w:val="20"/>
        </w:rPr>
        <w:t>Gender Differences in Obtaining and Maintaining Patent Rights</w:t>
      </w:r>
      <w:r w:rsidRPr="002B77F3">
        <w:rPr>
          <w:color w:val="000000"/>
          <w:szCs w:val="20"/>
        </w:rPr>
        <w:t xml:space="preserve">, 36 </w:t>
      </w:r>
      <w:r w:rsidRPr="002B77F3">
        <w:rPr>
          <w:smallCaps/>
          <w:color w:val="000000"/>
          <w:szCs w:val="20"/>
        </w:rPr>
        <w:t>Nature Biotechnology</w:t>
      </w:r>
      <w:r w:rsidRPr="002B77F3">
        <w:rPr>
          <w:color w:val="000000"/>
          <w:szCs w:val="20"/>
        </w:rPr>
        <w:t xml:space="preserve"> 307, 309 (2018).</w:t>
      </w:r>
    </w:p>
  </w:footnote>
  <w:footnote w:id="183">
    <w:p w14:paraId="55793BBE"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proofErr w:type="spellStart"/>
      <w:r w:rsidRPr="002B77F3">
        <w:rPr>
          <w:szCs w:val="20"/>
        </w:rPr>
        <w:t>Devasmita</w:t>
      </w:r>
      <w:proofErr w:type="spellEnd"/>
      <w:r w:rsidRPr="002B77F3">
        <w:rPr>
          <w:szCs w:val="20"/>
        </w:rPr>
        <w:t xml:space="preserve"> </w:t>
      </w:r>
      <w:proofErr w:type="spellStart"/>
      <w:r w:rsidRPr="002B77F3">
        <w:rPr>
          <w:szCs w:val="20"/>
        </w:rPr>
        <w:t>Chakraverty</w:t>
      </w:r>
      <w:proofErr w:type="spellEnd"/>
      <w:r w:rsidRPr="002B77F3">
        <w:rPr>
          <w:szCs w:val="20"/>
        </w:rPr>
        <w:t xml:space="preserve">, </w:t>
      </w:r>
      <w:r w:rsidRPr="002B77F3">
        <w:rPr>
          <w:i/>
          <w:iCs/>
          <w:szCs w:val="20"/>
        </w:rPr>
        <w:t>The Imposter Phenomenon Among Black Doctoral and Postdoctoral Scholars in STEM</w:t>
      </w:r>
      <w:r w:rsidRPr="002B77F3">
        <w:rPr>
          <w:szCs w:val="20"/>
        </w:rPr>
        <w:t xml:space="preserve">, 15 </w:t>
      </w:r>
      <w:r w:rsidRPr="002B77F3">
        <w:rPr>
          <w:smallCaps/>
          <w:szCs w:val="20"/>
        </w:rPr>
        <w:t>Int’l J. Doctoral Stud.</w:t>
      </w:r>
      <w:r w:rsidRPr="002B77F3">
        <w:rPr>
          <w:szCs w:val="20"/>
        </w:rPr>
        <w:t xml:space="preserve"> 434, 450 (2020).</w:t>
      </w:r>
    </w:p>
  </w:footnote>
  <w:footnote w:id="184">
    <w:p w14:paraId="26F5C23D" w14:textId="77777777" w:rsidR="00313877" w:rsidRPr="002B77F3" w:rsidRDefault="00313877" w:rsidP="00313877">
      <w:pPr>
        <w:pBdr>
          <w:top w:val="nil"/>
          <w:left w:val="nil"/>
          <w:bottom w:val="nil"/>
          <w:right w:val="nil"/>
          <w:between w:val="nil"/>
        </w:pBdr>
        <w:rPr>
          <w:color w:val="000000"/>
          <w:sz w:val="20"/>
          <w:szCs w:val="20"/>
        </w:rPr>
      </w:pPr>
      <w:r w:rsidRPr="002B77F3">
        <w:rPr>
          <w:rStyle w:val="FootnoteReference"/>
          <w:sz w:val="20"/>
          <w:szCs w:val="20"/>
        </w:rPr>
        <w:footnoteRef/>
      </w:r>
      <w:r w:rsidRPr="002B77F3">
        <w:rPr>
          <w:sz w:val="20"/>
          <w:szCs w:val="20"/>
        </w:rPr>
        <w:t xml:space="preserve"> </w:t>
      </w:r>
      <w:r w:rsidRPr="002B77F3">
        <w:rPr>
          <w:color w:val="000000"/>
          <w:sz w:val="20"/>
          <w:szCs w:val="20"/>
        </w:rPr>
        <w:t xml:space="preserve">I </w:t>
      </w:r>
      <w:r w:rsidRPr="002B77F3">
        <w:rPr>
          <w:sz w:val="20"/>
          <w:szCs w:val="20"/>
        </w:rPr>
        <w:t>discounted all suggestions that people of color and women are inherently worse at scientific discovery than their white and male peers. Naomi Oreskes</w:t>
      </w:r>
      <w:r w:rsidRPr="002B77F3">
        <w:rPr>
          <w:color w:val="000000"/>
          <w:sz w:val="20"/>
          <w:szCs w:val="20"/>
        </w:rPr>
        <w:t xml:space="preserve">, </w:t>
      </w:r>
      <w:r w:rsidRPr="002B77F3">
        <w:rPr>
          <w:i/>
          <w:iCs/>
          <w:color w:val="000000"/>
          <w:sz w:val="20"/>
          <w:szCs w:val="20"/>
        </w:rPr>
        <w:t>Racism and Sexism in Science Haven’t Disappeared</w:t>
      </w:r>
      <w:r w:rsidRPr="002B77F3">
        <w:rPr>
          <w:color w:val="000000"/>
          <w:sz w:val="20"/>
          <w:szCs w:val="20"/>
        </w:rPr>
        <w:t xml:space="preserve">, </w:t>
      </w:r>
      <w:r w:rsidRPr="002B77F3">
        <w:rPr>
          <w:smallCaps/>
          <w:color w:val="000000"/>
          <w:sz w:val="20"/>
          <w:szCs w:val="20"/>
        </w:rPr>
        <w:t>Sci. Am.</w:t>
      </w:r>
      <w:r w:rsidRPr="002B77F3">
        <w:rPr>
          <w:color w:val="000000"/>
          <w:sz w:val="20"/>
          <w:szCs w:val="20"/>
        </w:rPr>
        <w:t xml:space="preserve"> (Oct. 1, 2020),</w:t>
      </w:r>
    </w:p>
    <w:p w14:paraId="3D296C50" w14:textId="77777777" w:rsidR="00313877" w:rsidRPr="002B77F3" w:rsidRDefault="00622B02" w:rsidP="00313877">
      <w:pPr>
        <w:pStyle w:val="FootnoteText"/>
        <w:rPr>
          <w:szCs w:val="20"/>
        </w:rPr>
      </w:pPr>
      <w:hyperlink r:id="rId31">
        <w:r w:rsidR="00313877" w:rsidRPr="002B77F3">
          <w:rPr>
            <w:color w:val="000000"/>
            <w:szCs w:val="20"/>
          </w:rPr>
          <w:t>https://www.scientificamerican.com/article/racism-and-sexism-in-science-havent-disappeared/</w:t>
        </w:r>
      </w:hyperlink>
      <w:r w:rsidR="00313877" w:rsidRPr="002B77F3">
        <w:rPr>
          <w:color w:val="000000"/>
          <w:szCs w:val="20"/>
        </w:rPr>
        <w:t xml:space="preserve">. In this age and in every age of American society, there are people who read this paper and will assume that the primary reason for any gaps in patent representation is an inherent ability difference by race and gender. The only way to show that these readers have no meritorious hypothesis is to use this data to show how, by filling in gaps, we can start to fix the systemic bias. </w:t>
      </w:r>
    </w:p>
  </w:footnote>
  <w:footnote w:id="185">
    <w:p w14:paraId="792CFDD8" w14:textId="77777777" w:rsidR="00313877" w:rsidRPr="002B77F3" w:rsidRDefault="00313877" w:rsidP="00313877">
      <w:pPr>
        <w:pBdr>
          <w:top w:val="nil"/>
          <w:left w:val="nil"/>
          <w:bottom w:val="nil"/>
          <w:right w:val="nil"/>
          <w:between w:val="nil"/>
        </w:pBdr>
        <w:rPr>
          <w:color w:val="000000"/>
          <w:sz w:val="20"/>
          <w:szCs w:val="20"/>
        </w:rPr>
      </w:pPr>
      <w:r w:rsidRPr="002B77F3">
        <w:rPr>
          <w:rStyle w:val="FootnoteReference"/>
          <w:sz w:val="20"/>
          <w:szCs w:val="20"/>
        </w:rPr>
        <w:footnoteRef/>
      </w:r>
      <w:r w:rsidRPr="002B77F3">
        <w:rPr>
          <w:color w:val="000000"/>
          <w:sz w:val="20"/>
          <w:szCs w:val="20"/>
        </w:rPr>
        <w:t xml:space="preserve"> Genevieve Carlton, </w:t>
      </w:r>
      <w:r w:rsidRPr="002B77F3">
        <w:rPr>
          <w:i/>
          <w:color w:val="000000"/>
          <w:sz w:val="20"/>
          <w:szCs w:val="20"/>
        </w:rPr>
        <w:t>A History of Women in Higher Education</w:t>
      </w:r>
      <w:r w:rsidRPr="002B77F3">
        <w:rPr>
          <w:color w:val="000000"/>
          <w:sz w:val="20"/>
          <w:szCs w:val="20"/>
        </w:rPr>
        <w:t xml:space="preserve">, </w:t>
      </w:r>
      <w:proofErr w:type="spellStart"/>
      <w:r w:rsidRPr="002B77F3">
        <w:rPr>
          <w:smallCaps/>
          <w:color w:val="000000"/>
          <w:sz w:val="20"/>
          <w:szCs w:val="20"/>
        </w:rPr>
        <w:t>BestColleges</w:t>
      </w:r>
      <w:proofErr w:type="spellEnd"/>
      <w:r w:rsidRPr="002B77F3">
        <w:rPr>
          <w:smallCaps/>
          <w:color w:val="000000"/>
          <w:sz w:val="20"/>
          <w:szCs w:val="20"/>
        </w:rPr>
        <w:t xml:space="preserve"> (M</w:t>
      </w:r>
      <w:r w:rsidRPr="002B77F3">
        <w:rPr>
          <w:color w:val="000000"/>
          <w:sz w:val="20"/>
          <w:szCs w:val="20"/>
        </w:rPr>
        <w:t>ar.</w:t>
      </w:r>
      <w:r w:rsidRPr="002B77F3">
        <w:rPr>
          <w:smallCaps/>
          <w:color w:val="000000"/>
          <w:sz w:val="20"/>
          <w:szCs w:val="20"/>
        </w:rPr>
        <w:t xml:space="preserve"> 15, 2021),</w:t>
      </w:r>
      <w:r w:rsidRPr="002B77F3">
        <w:rPr>
          <w:color w:val="000000"/>
          <w:sz w:val="20"/>
          <w:szCs w:val="20"/>
        </w:rPr>
        <w:t xml:space="preserve"> https://www.bestcolleges.com/blog/history-women-higher-education/.</w:t>
      </w:r>
    </w:p>
  </w:footnote>
  <w:footnote w:id="186">
    <w:p w14:paraId="4E133DEE" w14:textId="77777777" w:rsidR="00313877" w:rsidRPr="002B77F3" w:rsidRDefault="00313877" w:rsidP="00313877">
      <w:pPr>
        <w:pStyle w:val="FootnoteText"/>
        <w:rPr>
          <w:i/>
          <w:iCs/>
          <w:szCs w:val="20"/>
        </w:rPr>
      </w:pPr>
      <w:r w:rsidRPr="002B77F3">
        <w:rPr>
          <w:rStyle w:val="FootnoteReference"/>
          <w:szCs w:val="20"/>
        </w:rPr>
        <w:footnoteRef/>
      </w:r>
      <w:r w:rsidRPr="002B77F3">
        <w:rPr>
          <w:szCs w:val="20"/>
        </w:rPr>
        <w:t xml:space="preserve"> </w:t>
      </w:r>
      <w:r w:rsidRPr="002B77F3">
        <w:rPr>
          <w:i/>
          <w:iCs/>
          <w:szCs w:val="20"/>
        </w:rPr>
        <w:t>Id</w:t>
      </w:r>
      <w:r w:rsidRPr="002B77F3">
        <w:rPr>
          <w:szCs w:val="20"/>
        </w:rPr>
        <w:t>.</w:t>
      </w:r>
    </w:p>
  </w:footnote>
  <w:footnote w:id="187">
    <w:p w14:paraId="533BB40B"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color w:val="000000"/>
          <w:szCs w:val="20"/>
        </w:rPr>
        <w:t>Catherine Brewer Benson,</w:t>
      </w:r>
      <w:r w:rsidRPr="002B77F3">
        <w:rPr>
          <w:color w:val="000000"/>
          <w:szCs w:val="20"/>
        </w:rPr>
        <w:t xml:space="preserve"> </w:t>
      </w:r>
      <w:r w:rsidRPr="002B77F3">
        <w:rPr>
          <w:smallCaps/>
          <w:color w:val="000000"/>
          <w:szCs w:val="20"/>
        </w:rPr>
        <w:t xml:space="preserve">Wesleyan College, </w:t>
      </w:r>
      <w:hyperlink r:id="rId32">
        <w:r w:rsidRPr="002B77F3">
          <w:rPr>
            <w:color w:val="000000"/>
            <w:szCs w:val="20"/>
          </w:rPr>
          <w:t>https://www.wesleyancollege.edu/academics/Commencement/catherine-brewer-benson.cfm</w:t>
        </w:r>
      </w:hyperlink>
      <w:r w:rsidRPr="002B77F3">
        <w:rPr>
          <w:color w:val="000000"/>
          <w:szCs w:val="20"/>
        </w:rPr>
        <w:t xml:space="preserve"> (last visited June 28, 2021); </w:t>
      </w:r>
      <w:r w:rsidRPr="002B77F3">
        <w:rPr>
          <w:i/>
          <w:iCs/>
          <w:color w:val="000000"/>
          <w:szCs w:val="20"/>
        </w:rPr>
        <w:t>Yung Wing</w:t>
      </w:r>
      <w:r w:rsidRPr="002B77F3">
        <w:rPr>
          <w:color w:val="000000"/>
          <w:szCs w:val="20"/>
        </w:rPr>
        <w:t xml:space="preserve">, </w:t>
      </w:r>
      <w:r w:rsidRPr="002B77F3">
        <w:rPr>
          <w:smallCaps/>
          <w:color w:val="000000"/>
          <w:szCs w:val="20"/>
        </w:rPr>
        <w:t>Yale Macmillan Center: Council on East Asian Studies,</w:t>
      </w:r>
      <w:r w:rsidRPr="002B77F3">
        <w:rPr>
          <w:color w:val="000000"/>
          <w:szCs w:val="20"/>
        </w:rPr>
        <w:t xml:space="preserve"> https://ceas.yale.edu/yung-wing (last visited June 28, 2021); Kari J. Winter, </w:t>
      </w:r>
      <w:r w:rsidRPr="002B77F3">
        <w:rPr>
          <w:i/>
          <w:iCs/>
          <w:color w:val="000000"/>
          <w:szCs w:val="20"/>
        </w:rPr>
        <w:t>Alexander Twilight (1795-1857)</w:t>
      </w:r>
      <w:r w:rsidRPr="002B77F3">
        <w:rPr>
          <w:color w:val="000000"/>
          <w:szCs w:val="20"/>
        </w:rPr>
        <w:t xml:space="preserve">, </w:t>
      </w:r>
      <w:r w:rsidRPr="002B77F3">
        <w:rPr>
          <w:smallCaps/>
          <w:color w:val="000000"/>
          <w:szCs w:val="20"/>
        </w:rPr>
        <w:t>Black Past</w:t>
      </w:r>
      <w:r w:rsidRPr="002B77F3">
        <w:rPr>
          <w:color w:val="000000"/>
          <w:szCs w:val="20"/>
        </w:rPr>
        <w:t xml:space="preserve"> (Jan. 17, 2007), https://www.blackpast.org/african-american-history/twilight-alexander-1795-1857/.</w:t>
      </w:r>
    </w:p>
    <w:bookmarkStart w:id="21" w:name="_heading=h.1pxezwc" w:colFirst="0" w:colLast="0"/>
    <w:bookmarkStart w:id="22" w:name="_heading=h.49x2ik5" w:colFirst="0" w:colLast="0"/>
    <w:bookmarkStart w:id="23" w:name="_heading=h.2p2csry" w:colFirst="0" w:colLast="0"/>
    <w:bookmarkEnd w:id="21"/>
    <w:bookmarkEnd w:id="22"/>
    <w:bookmarkEnd w:id="23"/>
  </w:footnote>
  <w:footnote w:id="188">
    <w:p w14:paraId="3476E902" w14:textId="77777777" w:rsidR="00313877" w:rsidRPr="002B77F3" w:rsidRDefault="00313877" w:rsidP="00313877">
      <w:pPr>
        <w:pStyle w:val="FootnoteText"/>
        <w:rPr>
          <w:color w:val="000000"/>
          <w:szCs w:val="20"/>
        </w:rPr>
      </w:pPr>
      <w:bookmarkStart w:id="24" w:name="_heading=h.1pxezwc" w:colFirst="0" w:colLast="0"/>
      <w:bookmarkStart w:id="25" w:name="_heading=h.49x2ik5" w:colFirst="0" w:colLast="0"/>
      <w:bookmarkStart w:id="26" w:name="_heading=h.2p2csry" w:colFirst="0" w:colLast="0"/>
      <w:bookmarkEnd w:id="24"/>
      <w:bookmarkEnd w:id="25"/>
      <w:bookmarkEnd w:id="26"/>
      <w:r w:rsidRPr="002B77F3">
        <w:rPr>
          <w:rStyle w:val="FootnoteReference"/>
          <w:szCs w:val="20"/>
        </w:rPr>
        <w:footnoteRef/>
      </w:r>
      <w:r w:rsidRPr="002B77F3">
        <w:rPr>
          <w:color w:val="000000"/>
          <w:szCs w:val="20"/>
        </w:rPr>
        <w:t xml:space="preserve"> CJ </w:t>
      </w:r>
      <w:proofErr w:type="spellStart"/>
      <w:r w:rsidRPr="002B77F3">
        <w:rPr>
          <w:szCs w:val="20"/>
        </w:rPr>
        <w:t>Libassi</w:t>
      </w:r>
      <w:proofErr w:type="spellEnd"/>
      <w:r w:rsidRPr="002B77F3">
        <w:rPr>
          <w:color w:val="000000"/>
          <w:szCs w:val="20"/>
        </w:rPr>
        <w:t xml:space="preserve">, </w:t>
      </w:r>
      <w:r w:rsidRPr="002B77F3">
        <w:rPr>
          <w:i/>
          <w:color w:val="000000"/>
          <w:szCs w:val="20"/>
        </w:rPr>
        <w:t>The Neglected College Race Gap: Racial Disparities Among College Completers</w:t>
      </w:r>
      <w:r w:rsidRPr="002B77F3">
        <w:rPr>
          <w:color w:val="000000"/>
          <w:szCs w:val="20"/>
        </w:rPr>
        <w:t xml:space="preserve">, </w:t>
      </w:r>
      <w:r w:rsidRPr="002B77F3">
        <w:rPr>
          <w:smallCaps/>
          <w:color w:val="000000"/>
          <w:szCs w:val="20"/>
        </w:rPr>
        <w:t xml:space="preserve">Ctr. for Am. Progress </w:t>
      </w:r>
      <w:r w:rsidRPr="002B77F3">
        <w:rPr>
          <w:color w:val="000000"/>
          <w:szCs w:val="20"/>
        </w:rPr>
        <w:t>(May 23, 2018, 9:39 AM),</w:t>
      </w:r>
      <w:r w:rsidRPr="002B77F3">
        <w:rPr>
          <w:smallCaps/>
          <w:color w:val="000000"/>
          <w:szCs w:val="20"/>
        </w:rPr>
        <w:t xml:space="preserve"> </w:t>
      </w:r>
      <w:r w:rsidRPr="002B77F3">
        <w:rPr>
          <w:color w:val="000000"/>
          <w:szCs w:val="20"/>
        </w:rPr>
        <w:t xml:space="preserve">https://www.americanprogress.org/issues/education-postsecondary/reports/2018/05/23/451186/neglected-college-race-gap-racial-disparities-among-college-completers/; </w:t>
      </w:r>
      <w:r w:rsidRPr="002B77F3">
        <w:rPr>
          <w:i/>
          <w:color w:val="000000"/>
          <w:szCs w:val="20"/>
        </w:rPr>
        <w:t>Examining the Racial Gap in Graduate School Enrollments in the United States</w:t>
      </w:r>
      <w:r w:rsidRPr="002B77F3">
        <w:rPr>
          <w:color w:val="000000"/>
          <w:szCs w:val="20"/>
        </w:rPr>
        <w:t xml:space="preserve">, </w:t>
      </w:r>
      <w:r w:rsidRPr="002B77F3">
        <w:rPr>
          <w:smallCaps/>
          <w:color w:val="000000"/>
          <w:szCs w:val="20"/>
        </w:rPr>
        <w:t xml:space="preserve">J. of Blacks in Higher Educ. </w:t>
      </w:r>
      <w:r w:rsidRPr="002B77F3">
        <w:rPr>
          <w:color w:val="000000"/>
          <w:szCs w:val="20"/>
        </w:rPr>
        <w:t xml:space="preserve">(Oct. 14, 2019), https://www.jbhe.com/2019/10/examining-the-racial-gap-in-graduate-school-enrollments-in-the-united-states/; Emma </w:t>
      </w:r>
      <w:proofErr w:type="spellStart"/>
      <w:r w:rsidRPr="002B77F3">
        <w:rPr>
          <w:color w:val="000000"/>
          <w:szCs w:val="20"/>
        </w:rPr>
        <w:t>Whitford</w:t>
      </w:r>
      <w:proofErr w:type="spellEnd"/>
      <w:r w:rsidRPr="002B77F3">
        <w:rPr>
          <w:color w:val="000000"/>
          <w:szCs w:val="20"/>
        </w:rPr>
        <w:t xml:space="preserve">, </w:t>
      </w:r>
      <w:r w:rsidRPr="002B77F3">
        <w:rPr>
          <w:i/>
          <w:color w:val="000000"/>
          <w:szCs w:val="20"/>
        </w:rPr>
        <w:t>Who Holds Professional Positions in Higher Ed, and Who Gets Paid?</w:t>
      </w:r>
      <w:r w:rsidRPr="002B77F3">
        <w:rPr>
          <w:color w:val="000000"/>
          <w:szCs w:val="20"/>
        </w:rPr>
        <w:t xml:space="preserve">, </w:t>
      </w:r>
      <w:r w:rsidRPr="002B77F3">
        <w:rPr>
          <w:smallCaps/>
          <w:color w:val="000000"/>
          <w:szCs w:val="20"/>
        </w:rPr>
        <w:t xml:space="preserve">Inside Higher Ed </w:t>
      </w:r>
      <w:r w:rsidRPr="002B77F3">
        <w:rPr>
          <w:color w:val="000000"/>
          <w:szCs w:val="20"/>
        </w:rPr>
        <w:t>(May 6, 2020), https://www.insidehighered.com/news/2020/05/06/report-details-gaps-women-and-minority-professionals-higher-ed.</w:t>
      </w:r>
    </w:p>
  </w:footnote>
  <w:footnote w:id="189">
    <w:p w14:paraId="50D5B17D"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Emily </w:t>
      </w:r>
      <w:r w:rsidRPr="002B77F3">
        <w:rPr>
          <w:szCs w:val="20"/>
        </w:rPr>
        <w:t>Tate</w:t>
      </w:r>
      <w:r w:rsidRPr="002B77F3">
        <w:rPr>
          <w:color w:val="000000"/>
          <w:szCs w:val="20"/>
        </w:rPr>
        <w:t xml:space="preserve">, </w:t>
      </w:r>
      <w:r w:rsidRPr="002B77F3">
        <w:rPr>
          <w:i/>
          <w:color w:val="000000"/>
          <w:szCs w:val="20"/>
        </w:rPr>
        <w:t>Graduation Rates and Race</w:t>
      </w:r>
      <w:r w:rsidRPr="002B77F3">
        <w:rPr>
          <w:color w:val="000000"/>
          <w:szCs w:val="20"/>
        </w:rPr>
        <w:t xml:space="preserve">, </w:t>
      </w:r>
      <w:r w:rsidRPr="002B77F3">
        <w:rPr>
          <w:smallCaps/>
          <w:color w:val="000000"/>
          <w:szCs w:val="20"/>
        </w:rPr>
        <w:t>Inside Higher Ed</w:t>
      </w:r>
      <w:r w:rsidRPr="002B77F3">
        <w:rPr>
          <w:color w:val="000000"/>
          <w:szCs w:val="20"/>
        </w:rPr>
        <w:t xml:space="preserve"> (April 26, 2017), https://www.insidehighered.com/news/2017/04/26/college-completion-rates-vary-race-and-ethnicity-report-finds.</w:t>
      </w:r>
    </w:p>
    <w:bookmarkStart w:id="27" w:name="_heading=h.147n2zr" w:colFirst="0" w:colLast="0"/>
    <w:bookmarkEnd w:id="27"/>
  </w:footnote>
  <w:footnote w:id="190">
    <w:p w14:paraId="3106F85B" w14:textId="77777777" w:rsidR="00313877" w:rsidRPr="002B77F3" w:rsidRDefault="00313877" w:rsidP="00313877">
      <w:pPr>
        <w:pStyle w:val="FootnoteText"/>
        <w:rPr>
          <w:color w:val="000000"/>
          <w:szCs w:val="20"/>
        </w:rPr>
      </w:pPr>
      <w:bookmarkStart w:id="28" w:name="_heading=h.147n2zr" w:colFirst="0" w:colLast="0"/>
      <w:bookmarkEnd w:id="28"/>
      <w:r w:rsidRPr="002B77F3">
        <w:rPr>
          <w:rStyle w:val="FootnoteReference"/>
          <w:szCs w:val="20"/>
        </w:rPr>
        <w:footnoteRef/>
      </w:r>
      <w:r w:rsidRPr="002B77F3">
        <w:rPr>
          <w:color w:val="000000"/>
          <w:szCs w:val="20"/>
        </w:rPr>
        <w:t xml:space="preserve"> </w:t>
      </w:r>
      <w:r w:rsidRPr="002B77F3">
        <w:rPr>
          <w:i/>
          <w:color w:val="000000"/>
          <w:szCs w:val="20"/>
        </w:rPr>
        <w:t>Completing College – National by Race and Ethnicity – 2017</w:t>
      </w:r>
      <w:r w:rsidRPr="002B77F3">
        <w:rPr>
          <w:color w:val="000000"/>
          <w:szCs w:val="20"/>
        </w:rPr>
        <w:t xml:space="preserve">, </w:t>
      </w:r>
      <w:proofErr w:type="spellStart"/>
      <w:r w:rsidRPr="002B77F3">
        <w:rPr>
          <w:smallCaps/>
          <w:color w:val="000000"/>
          <w:szCs w:val="20"/>
        </w:rPr>
        <w:t>Nat’l</w:t>
      </w:r>
      <w:proofErr w:type="spellEnd"/>
      <w:r w:rsidRPr="002B77F3">
        <w:rPr>
          <w:smallCaps/>
          <w:color w:val="000000"/>
          <w:szCs w:val="20"/>
        </w:rPr>
        <w:t xml:space="preserve"> Student Clearinghouse </w:t>
      </w:r>
      <w:proofErr w:type="spellStart"/>
      <w:r w:rsidRPr="002B77F3">
        <w:rPr>
          <w:smallCaps/>
          <w:color w:val="000000"/>
          <w:szCs w:val="20"/>
        </w:rPr>
        <w:t>Rsch</w:t>
      </w:r>
      <w:proofErr w:type="spellEnd"/>
      <w:r w:rsidRPr="002B77F3">
        <w:rPr>
          <w:smallCaps/>
          <w:color w:val="000000"/>
          <w:szCs w:val="20"/>
        </w:rPr>
        <w:t xml:space="preserve">. Ctr. </w:t>
      </w:r>
      <w:r w:rsidRPr="002B77F3">
        <w:rPr>
          <w:color w:val="000000"/>
          <w:szCs w:val="20"/>
        </w:rPr>
        <w:t xml:space="preserve">(Apr. 26, </w:t>
      </w:r>
      <w:r w:rsidRPr="002B77F3">
        <w:rPr>
          <w:szCs w:val="20"/>
        </w:rPr>
        <w:t>2017</w:t>
      </w:r>
      <w:r w:rsidRPr="002B77F3">
        <w:rPr>
          <w:color w:val="000000"/>
          <w:szCs w:val="20"/>
        </w:rPr>
        <w:t>), https://nscresearchcenter.org/signaturereport12-supplement-2/ (showing that 63.2% of Asian students complete their degrees in six years, compared to 62% of white students, 45.8% of Hispanic students, and 38% of Black students).</w:t>
      </w:r>
    </w:p>
  </w:footnote>
  <w:footnote w:id="191">
    <w:p w14:paraId="73727CC5"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iCs/>
          <w:color w:val="000000"/>
          <w:szCs w:val="20"/>
        </w:rPr>
        <w:t>Id.</w:t>
      </w:r>
    </w:p>
    <w:bookmarkStart w:id="29" w:name="_heading=h.3o7alnk" w:colFirst="0" w:colLast="0"/>
    <w:bookmarkEnd w:id="29"/>
  </w:footnote>
  <w:footnote w:id="192">
    <w:p w14:paraId="0A2976E0" w14:textId="77777777" w:rsidR="00313877" w:rsidRPr="002B77F3" w:rsidRDefault="00313877" w:rsidP="00313877">
      <w:pPr>
        <w:pStyle w:val="FootnoteText"/>
        <w:rPr>
          <w:color w:val="000000"/>
          <w:szCs w:val="20"/>
        </w:rPr>
      </w:pPr>
      <w:bookmarkStart w:id="30" w:name="_heading=h.3o7alnk" w:colFirst="0" w:colLast="0"/>
      <w:bookmarkEnd w:id="30"/>
      <w:r w:rsidRPr="002B77F3">
        <w:rPr>
          <w:rStyle w:val="FootnoteReference"/>
          <w:szCs w:val="20"/>
        </w:rPr>
        <w:footnoteRef/>
      </w:r>
      <w:r w:rsidRPr="002B77F3">
        <w:rPr>
          <w:color w:val="000000"/>
          <w:szCs w:val="20"/>
        </w:rPr>
        <w:t xml:space="preserve"> Erin Duffin, </w:t>
      </w:r>
      <w:r w:rsidRPr="002B77F3">
        <w:rPr>
          <w:i/>
          <w:color w:val="000000"/>
          <w:szCs w:val="20"/>
        </w:rPr>
        <w:t>Number of Bachelor’s Degrees Earned in the United States by Ethnic Group in 2019</w:t>
      </w:r>
      <w:r w:rsidRPr="002B77F3">
        <w:rPr>
          <w:color w:val="000000"/>
          <w:szCs w:val="20"/>
        </w:rPr>
        <w:t xml:space="preserve">, </w:t>
      </w:r>
      <w:bookmarkStart w:id="31" w:name="_Hlk75256289"/>
      <w:r w:rsidRPr="002B77F3">
        <w:rPr>
          <w:smallCaps/>
          <w:color w:val="000000"/>
          <w:szCs w:val="20"/>
        </w:rPr>
        <w:t>Statista</w:t>
      </w:r>
      <w:r w:rsidRPr="002B77F3">
        <w:rPr>
          <w:color w:val="000000"/>
          <w:szCs w:val="20"/>
        </w:rPr>
        <w:t xml:space="preserve"> (Feb. 23, 2021)</w:t>
      </w:r>
      <w:bookmarkEnd w:id="31"/>
      <w:r w:rsidRPr="002B77F3">
        <w:rPr>
          <w:color w:val="000000"/>
          <w:szCs w:val="20"/>
        </w:rPr>
        <w:t>, https://www.statista.com/statistics/185302/number-of-bachelors-degrees-by-ethnic-group/.</w:t>
      </w:r>
    </w:p>
  </w:footnote>
  <w:footnote w:id="193">
    <w:p w14:paraId="73C212AA"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color w:val="000000"/>
          <w:szCs w:val="20"/>
        </w:rPr>
        <w:t>Id.</w:t>
      </w:r>
      <w:r w:rsidRPr="002B77F3">
        <w:rPr>
          <w:iCs/>
          <w:color w:val="000000"/>
          <w:szCs w:val="20"/>
        </w:rPr>
        <w:t xml:space="preserve">; Lorelle L. Espinosa, et al., </w:t>
      </w:r>
      <w:r w:rsidRPr="002B77F3">
        <w:rPr>
          <w:i/>
          <w:iCs/>
          <w:color w:val="000000"/>
          <w:szCs w:val="20"/>
        </w:rPr>
        <w:t>Race and Ethnicity in Higher Education: A Status Report</w:t>
      </w:r>
      <w:r w:rsidRPr="002B77F3">
        <w:rPr>
          <w:color w:val="000000"/>
          <w:szCs w:val="20"/>
        </w:rPr>
        <w:t xml:space="preserve">, </w:t>
      </w:r>
      <w:r w:rsidRPr="002B77F3">
        <w:rPr>
          <w:smallCaps/>
          <w:color w:val="000000"/>
          <w:szCs w:val="20"/>
        </w:rPr>
        <w:t xml:space="preserve">American Council on Education, </w:t>
      </w:r>
      <w:r w:rsidRPr="002B77F3">
        <w:rPr>
          <w:color w:val="000000"/>
          <w:szCs w:val="20"/>
        </w:rPr>
        <w:t xml:space="preserve">2019 at 45, </w:t>
      </w:r>
      <w:r w:rsidRPr="002B77F3">
        <w:rPr>
          <w:i/>
          <w:color w:val="000000"/>
          <w:szCs w:val="20"/>
        </w:rPr>
        <w:t xml:space="preserve">available at </w:t>
      </w:r>
      <w:r w:rsidRPr="002B77F3">
        <w:rPr>
          <w:color w:val="000000"/>
          <w:szCs w:val="20"/>
        </w:rPr>
        <w:t>https://1xfsu31b52d33idlp13twtos-wpengine.netdna-ssl.com/wp-content/uploads/2019/02/Race-and-Ethnicity-in-Higher-Education.pdf.</w:t>
      </w:r>
    </w:p>
    <w:bookmarkStart w:id="32" w:name="_heading=h.23ckvvd" w:colFirst="0" w:colLast="0"/>
    <w:bookmarkEnd w:id="32"/>
  </w:footnote>
  <w:footnote w:id="194">
    <w:p w14:paraId="7752F2CC" w14:textId="77777777" w:rsidR="00313877" w:rsidRPr="002B77F3" w:rsidRDefault="00313877" w:rsidP="00313877">
      <w:pPr>
        <w:pStyle w:val="FootnoteText"/>
        <w:rPr>
          <w:i/>
          <w:iCs/>
          <w:color w:val="000000"/>
          <w:szCs w:val="20"/>
        </w:rPr>
      </w:pPr>
      <w:bookmarkStart w:id="33" w:name="_heading=h.23ckvvd" w:colFirst="0" w:colLast="0"/>
      <w:bookmarkEnd w:id="33"/>
      <w:r w:rsidRPr="002B77F3">
        <w:rPr>
          <w:rStyle w:val="FootnoteReference"/>
          <w:szCs w:val="20"/>
        </w:rPr>
        <w:footnoteRef/>
      </w:r>
      <w:r w:rsidRPr="002B77F3">
        <w:rPr>
          <w:color w:val="000000"/>
          <w:szCs w:val="20"/>
        </w:rPr>
        <w:t xml:space="preserve"> </w:t>
      </w:r>
      <w:r w:rsidRPr="002B77F3">
        <w:rPr>
          <w:i/>
          <w:iCs/>
          <w:color w:val="000000"/>
          <w:szCs w:val="20"/>
        </w:rPr>
        <w:t>Id.</w:t>
      </w:r>
    </w:p>
  </w:footnote>
  <w:footnote w:id="195">
    <w:p w14:paraId="443983CE"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color w:val="000000"/>
          <w:szCs w:val="20"/>
        </w:rPr>
        <w:t xml:space="preserve">Id. </w:t>
      </w:r>
    </w:p>
    <w:bookmarkStart w:id="34" w:name="_heading=h.ihv636" w:colFirst="0" w:colLast="0"/>
    <w:bookmarkEnd w:id="34"/>
  </w:footnote>
  <w:footnote w:id="196">
    <w:p w14:paraId="6D824DE0" w14:textId="77777777" w:rsidR="00313877" w:rsidRPr="002B77F3" w:rsidRDefault="00313877" w:rsidP="00313877">
      <w:pPr>
        <w:pStyle w:val="FootnoteText"/>
        <w:rPr>
          <w:color w:val="000000"/>
          <w:szCs w:val="20"/>
        </w:rPr>
      </w:pPr>
      <w:bookmarkStart w:id="35" w:name="_heading=h.ihv636" w:colFirst="0" w:colLast="0"/>
      <w:bookmarkEnd w:id="35"/>
      <w:r w:rsidRPr="002B77F3">
        <w:rPr>
          <w:rStyle w:val="FootnoteReference"/>
          <w:szCs w:val="20"/>
        </w:rPr>
        <w:footnoteRef/>
      </w:r>
      <w:r w:rsidRPr="002B77F3">
        <w:rPr>
          <w:color w:val="000000"/>
          <w:szCs w:val="20"/>
        </w:rPr>
        <w:t xml:space="preserve"> </w:t>
      </w:r>
      <w:bookmarkStart w:id="36" w:name="_Hlk75271108"/>
      <w:r w:rsidRPr="002B77F3">
        <w:rPr>
          <w:i/>
          <w:color w:val="000000"/>
          <w:szCs w:val="20"/>
        </w:rPr>
        <w:t>Characteristics of Postsecondary Faculty</w:t>
      </w:r>
      <w:r w:rsidRPr="002B77F3">
        <w:rPr>
          <w:color w:val="000000"/>
          <w:szCs w:val="20"/>
        </w:rPr>
        <w:t xml:space="preserve">, </w:t>
      </w:r>
      <w:bookmarkStart w:id="37" w:name="_Hlk75270463"/>
      <w:proofErr w:type="spellStart"/>
      <w:r w:rsidRPr="002B77F3">
        <w:rPr>
          <w:smallCaps/>
          <w:color w:val="000000"/>
          <w:szCs w:val="20"/>
        </w:rPr>
        <w:t>Nat’l</w:t>
      </w:r>
      <w:proofErr w:type="spellEnd"/>
      <w:r w:rsidRPr="002B77F3">
        <w:rPr>
          <w:smallCaps/>
          <w:color w:val="000000"/>
          <w:szCs w:val="20"/>
        </w:rPr>
        <w:t xml:space="preserve"> Ctr. for Educ. Stats.</w:t>
      </w:r>
      <w:bookmarkEnd w:id="37"/>
      <w:r w:rsidRPr="002B77F3">
        <w:rPr>
          <w:smallCaps/>
          <w:color w:val="000000"/>
          <w:szCs w:val="20"/>
        </w:rPr>
        <w:t xml:space="preserve">, </w:t>
      </w:r>
      <w:r w:rsidRPr="002B77F3">
        <w:rPr>
          <w:color w:val="000000"/>
          <w:szCs w:val="20"/>
        </w:rPr>
        <w:t xml:space="preserve">https://nces.ed.gov/programs/coe/indicator/csc (last updated May </w:t>
      </w:r>
      <w:r w:rsidRPr="002B77F3">
        <w:rPr>
          <w:szCs w:val="20"/>
        </w:rPr>
        <w:t>2020</w:t>
      </w:r>
      <w:r w:rsidRPr="002B77F3">
        <w:rPr>
          <w:color w:val="000000"/>
          <w:szCs w:val="20"/>
        </w:rPr>
        <w:t>).</w:t>
      </w:r>
      <w:bookmarkEnd w:id="36"/>
    </w:p>
  </w:footnote>
  <w:footnote w:id="197">
    <w:p w14:paraId="3AF274A0"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iCs/>
          <w:color w:val="000000"/>
          <w:szCs w:val="20"/>
        </w:rPr>
        <w:t xml:space="preserve">See </w:t>
      </w:r>
      <w:r w:rsidRPr="002B77F3">
        <w:rPr>
          <w:color w:val="000000"/>
          <w:szCs w:val="20"/>
        </w:rPr>
        <w:t xml:space="preserve">Erin </w:t>
      </w:r>
      <w:r w:rsidRPr="002B77F3">
        <w:rPr>
          <w:szCs w:val="20"/>
        </w:rPr>
        <w:t>Duffin</w:t>
      </w:r>
      <w:r w:rsidRPr="002B77F3">
        <w:rPr>
          <w:color w:val="000000"/>
          <w:szCs w:val="20"/>
        </w:rPr>
        <w:t xml:space="preserve">, </w:t>
      </w:r>
      <w:r w:rsidRPr="002B77F3">
        <w:rPr>
          <w:i/>
          <w:color w:val="000000"/>
          <w:szCs w:val="20"/>
        </w:rPr>
        <w:t>Number of Bachelor’s Degrees Earned in the United States by Ethnic Group in 2019</w:t>
      </w:r>
      <w:r w:rsidRPr="002B77F3">
        <w:rPr>
          <w:color w:val="000000"/>
          <w:szCs w:val="20"/>
        </w:rPr>
        <w:t xml:space="preserve">, </w:t>
      </w:r>
      <w:r w:rsidRPr="002B77F3">
        <w:rPr>
          <w:smallCaps/>
          <w:color w:val="000000"/>
          <w:szCs w:val="20"/>
        </w:rPr>
        <w:t>Statista</w:t>
      </w:r>
      <w:r w:rsidRPr="002B77F3">
        <w:rPr>
          <w:color w:val="000000"/>
          <w:szCs w:val="20"/>
        </w:rPr>
        <w:t xml:space="preserve"> (Feb. 23, 2021), https://www.statista.com/statistics/185302/number-of-bachelors-degrees-by-ethnic-group/.</w:t>
      </w:r>
    </w:p>
  </w:footnote>
  <w:footnote w:id="198">
    <w:p w14:paraId="0270E77C"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hyperlink r:id="rId33" w:anchor=":~:text=In%20the%20academic%20year%20of,degree%20in%20the%20United%20States">
        <w:r w:rsidRPr="002B77F3">
          <w:rPr>
            <w:i/>
            <w:color w:val="000000"/>
            <w:szCs w:val="20"/>
          </w:rPr>
          <w:t>Id.</w:t>
        </w:r>
      </w:hyperlink>
      <w:r w:rsidRPr="002B77F3">
        <w:rPr>
          <w:color w:val="000000"/>
          <w:szCs w:val="20"/>
        </w:rPr>
        <w:t xml:space="preserve"> </w:t>
      </w:r>
    </w:p>
  </w:footnote>
  <w:footnote w:id="199">
    <w:p w14:paraId="406D2CDB"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color w:val="000000"/>
          <w:szCs w:val="20"/>
        </w:rPr>
        <w:t>Characteristics of Postsecondary Faculty</w:t>
      </w:r>
      <w:r w:rsidRPr="002B77F3">
        <w:rPr>
          <w:color w:val="000000"/>
          <w:szCs w:val="20"/>
        </w:rPr>
        <w:t xml:space="preserve">, </w:t>
      </w:r>
      <w:proofErr w:type="spellStart"/>
      <w:r w:rsidRPr="002B77F3">
        <w:rPr>
          <w:smallCaps/>
          <w:color w:val="000000"/>
          <w:szCs w:val="20"/>
        </w:rPr>
        <w:t>Nat’l</w:t>
      </w:r>
      <w:proofErr w:type="spellEnd"/>
      <w:r w:rsidRPr="002B77F3">
        <w:rPr>
          <w:smallCaps/>
          <w:color w:val="000000"/>
          <w:szCs w:val="20"/>
        </w:rPr>
        <w:t xml:space="preserve"> Ctr. for Educ. Stats., </w:t>
      </w:r>
      <w:r w:rsidRPr="002B77F3">
        <w:rPr>
          <w:color w:val="000000"/>
          <w:szCs w:val="20"/>
        </w:rPr>
        <w:t>https://nces.ed.gov/programs/coe/indicator/csc (last updated May 2020).</w:t>
      </w:r>
    </w:p>
  </w:footnote>
  <w:footnote w:id="200">
    <w:p w14:paraId="375E98DD"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Dolores E. Battle et al., </w:t>
      </w:r>
      <w:r w:rsidRPr="002B77F3">
        <w:rPr>
          <w:i/>
          <w:color w:val="000000"/>
          <w:szCs w:val="20"/>
        </w:rPr>
        <w:t>Climbing the Academic Ladder</w:t>
      </w:r>
      <w:r w:rsidRPr="002B77F3">
        <w:rPr>
          <w:color w:val="000000"/>
          <w:szCs w:val="20"/>
        </w:rPr>
        <w:t xml:space="preserve">, 9 </w:t>
      </w:r>
      <w:r w:rsidRPr="002B77F3">
        <w:rPr>
          <w:smallCaps/>
          <w:color w:val="000000"/>
          <w:szCs w:val="20"/>
        </w:rPr>
        <w:t xml:space="preserve">The Asha Leader, </w:t>
      </w:r>
      <w:r w:rsidRPr="002B77F3">
        <w:rPr>
          <w:color w:val="000000"/>
          <w:szCs w:val="20"/>
        </w:rPr>
        <w:t xml:space="preserve">Aug. 2004 at 1, </w:t>
      </w:r>
      <w:r w:rsidRPr="002B77F3">
        <w:rPr>
          <w:i/>
          <w:color w:val="000000"/>
          <w:szCs w:val="20"/>
        </w:rPr>
        <w:t xml:space="preserve">available at </w:t>
      </w:r>
      <w:r w:rsidRPr="002B77F3">
        <w:rPr>
          <w:color w:val="000000"/>
          <w:szCs w:val="20"/>
        </w:rPr>
        <w:t xml:space="preserve">https://doi.org/10.1044/leader.FTR1.09142004.1. </w:t>
      </w:r>
    </w:p>
  </w:footnote>
  <w:footnote w:id="201">
    <w:p w14:paraId="431B35D2"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Barbara T. Bowman et al., </w:t>
      </w:r>
      <w:r w:rsidRPr="002B77F3">
        <w:rPr>
          <w:i/>
          <w:color w:val="000000"/>
          <w:szCs w:val="20"/>
        </w:rPr>
        <w:t>Addressing the African American Achievement Gap: Three Leading Educators Issue a Call to Action</w:t>
      </w:r>
      <w:r w:rsidRPr="002B77F3">
        <w:rPr>
          <w:color w:val="000000"/>
          <w:szCs w:val="20"/>
        </w:rPr>
        <w:t xml:space="preserve">, 73 </w:t>
      </w:r>
      <w:r w:rsidRPr="002B77F3">
        <w:rPr>
          <w:smallCaps/>
          <w:color w:val="000000"/>
          <w:szCs w:val="20"/>
        </w:rPr>
        <w:t xml:space="preserve">Young Children </w:t>
      </w:r>
      <w:r w:rsidRPr="002B77F3">
        <w:rPr>
          <w:color w:val="000000"/>
          <w:szCs w:val="20"/>
        </w:rPr>
        <w:t>May 2018, at 4 (explaining that children internalize their teachers’ evaluations of their potential, thus lowering their own (and often their parents’) expectations for achievement).</w:t>
      </w:r>
    </w:p>
  </w:footnote>
  <w:footnote w:id="202">
    <w:p w14:paraId="05EC8379"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Kimberly A. Hamlin, </w:t>
      </w:r>
      <w:r w:rsidRPr="002B77F3">
        <w:rPr>
          <w:i/>
          <w:color w:val="000000"/>
          <w:szCs w:val="20"/>
        </w:rPr>
        <w:t>Why Are There So Few Women Full Professors?</w:t>
      </w:r>
      <w:r w:rsidRPr="002B77F3">
        <w:rPr>
          <w:color w:val="000000"/>
          <w:szCs w:val="20"/>
        </w:rPr>
        <w:t xml:space="preserve">, </w:t>
      </w:r>
      <w:r w:rsidRPr="002B77F3">
        <w:rPr>
          <w:smallCaps/>
          <w:color w:val="000000"/>
          <w:szCs w:val="20"/>
        </w:rPr>
        <w:t>The Chronicle of Higher Education (</w:t>
      </w:r>
      <w:r w:rsidRPr="002B77F3">
        <w:rPr>
          <w:color w:val="000000"/>
          <w:szCs w:val="20"/>
        </w:rPr>
        <w:t>Mar. 30, 2021), https://www.chronicle.com/article/why-we-need-more-women-full-professors.</w:t>
      </w:r>
    </w:p>
  </w:footnote>
  <w:footnote w:id="203">
    <w:p w14:paraId="5D7C65B0"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Rebecca </w:t>
      </w:r>
      <w:proofErr w:type="spellStart"/>
      <w:r w:rsidRPr="002B77F3">
        <w:rPr>
          <w:color w:val="000000"/>
          <w:szCs w:val="20"/>
        </w:rPr>
        <w:t>Sananes</w:t>
      </w:r>
      <w:proofErr w:type="spellEnd"/>
      <w:r w:rsidRPr="002B77F3">
        <w:rPr>
          <w:color w:val="000000"/>
          <w:szCs w:val="20"/>
        </w:rPr>
        <w:t xml:space="preserve">, </w:t>
      </w:r>
      <w:r w:rsidRPr="002B77F3">
        <w:rPr>
          <w:i/>
          <w:color w:val="000000"/>
          <w:szCs w:val="20"/>
        </w:rPr>
        <w:t>A Fight for Faculty of Color at Dartmouth and Beyond</w:t>
      </w:r>
      <w:r w:rsidRPr="002B77F3">
        <w:rPr>
          <w:color w:val="000000"/>
          <w:szCs w:val="20"/>
        </w:rPr>
        <w:t xml:space="preserve">, </w:t>
      </w:r>
      <w:r w:rsidRPr="002B77F3">
        <w:rPr>
          <w:smallCaps/>
          <w:color w:val="000000"/>
          <w:szCs w:val="20"/>
        </w:rPr>
        <w:t>N.H. Pub. Radio</w:t>
      </w:r>
      <w:r w:rsidRPr="002B77F3">
        <w:rPr>
          <w:color w:val="000000"/>
          <w:szCs w:val="20"/>
        </w:rPr>
        <w:t xml:space="preserve"> (May 24, 2016), https://www.nhpr.org/post/fight-faculty-color-dartmouth-and-beyond; </w:t>
      </w:r>
      <w:r w:rsidRPr="002B77F3">
        <w:rPr>
          <w:szCs w:val="20"/>
        </w:rPr>
        <w:t>Yuliya</w:t>
      </w:r>
      <w:r w:rsidRPr="002B77F3">
        <w:rPr>
          <w:color w:val="000000"/>
          <w:szCs w:val="20"/>
        </w:rPr>
        <w:t xml:space="preserve"> K., </w:t>
      </w:r>
      <w:r w:rsidRPr="002B77F3">
        <w:rPr>
          <w:i/>
          <w:color w:val="000000"/>
          <w:szCs w:val="20"/>
        </w:rPr>
        <w:t>MIT’s Fight Against Gender Discrimination in STEM</w:t>
      </w:r>
      <w:r w:rsidRPr="002B77F3">
        <w:rPr>
          <w:color w:val="000000"/>
          <w:szCs w:val="20"/>
        </w:rPr>
        <w:t xml:space="preserve">, </w:t>
      </w:r>
      <w:r w:rsidRPr="002B77F3">
        <w:rPr>
          <w:smallCaps/>
          <w:color w:val="000000"/>
          <w:szCs w:val="20"/>
        </w:rPr>
        <w:t>MIT Admissions</w:t>
      </w:r>
      <w:r w:rsidRPr="002B77F3">
        <w:rPr>
          <w:color w:val="000000"/>
          <w:szCs w:val="20"/>
        </w:rPr>
        <w:t xml:space="preserve"> (Jan. 6, 2017), https://mitadmissions.org/blogs/entry/mits-fight-against-gender-discrimination-in-stem/.</w:t>
      </w:r>
    </w:p>
    <w:bookmarkStart w:id="38" w:name="_heading=h.32hioqz" w:colFirst="0" w:colLast="0"/>
    <w:bookmarkStart w:id="39" w:name="_heading=h.1hmsyys" w:colFirst="0" w:colLast="0"/>
    <w:bookmarkStart w:id="40" w:name="_heading=h.41mghml" w:colFirst="0" w:colLast="0"/>
    <w:bookmarkEnd w:id="38"/>
    <w:bookmarkEnd w:id="39"/>
    <w:bookmarkEnd w:id="40"/>
  </w:footnote>
  <w:footnote w:id="204">
    <w:p w14:paraId="0855FBA4" w14:textId="77777777" w:rsidR="00313877" w:rsidRPr="002B77F3" w:rsidRDefault="00313877" w:rsidP="00313877">
      <w:pPr>
        <w:pStyle w:val="FootnoteText"/>
        <w:rPr>
          <w:szCs w:val="20"/>
        </w:rPr>
      </w:pPr>
      <w:bookmarkStart w:id="41" w:name="_heading=h.32hioqz" w:colFirst="0" w:colLast="0"/>
      <w:bookmarkStart w:id="42" w:name="_heading=h.1hmsyys" w:colFirst="0" w:colLast="0"/>
      <w:bookmarkStart w:id="43" w:name="_heading=h.41mghml" w:colFirst="0" w:colLast="0"/>
      <w:bookmarkEnd w:id="41"/>
      <w:bookmarkEnd w:id="42"/>
      <w:bookmarkEnd w:id="43"/>
      <w:r w:rsidRPr="002B77F3">
        <w:rPr>
          <w:rStyle w:val="FootnoteReference"/>
          <w:szCs w:val="20"/>
        </w:rPr>
        <w:footnoteRef/>
      </w:r>
      <w:r w:rsidRPr="002B77F3">
        <w:rPr>
          <w:szCs w:val="20"/>
        </w:rPr>
        <w:t xml:space="preserve"> This is in addition to caregiving responsibilities and other unequal balances outside of universities. </w:t>
      </w:r>
      <w:r w:rsidRPr="002B77F3">
        <w:rPr>
          <w:i/>
          <w:iCs/>
          <w:szCs w:val="20"/>
        </w:rPr>
        <w:t xml:space="preserve">See, e.g., </w:t>
      </w:r>
      <w:r w:rsidRPr="002B77F3">
        <w:rPr>
          <w:szCs w:val="20"/>
        </w:rPr>
        <w:t xml:space="preserve">Paul </w:t>
      </w:r>
      <w:proofErr w:type="spellStart"/>
      <w:r w:rsidRPr="002B77F3">
        <w:rPr>
          <w:szCs w:val="20"/>
        </w:rPr>
        <w:t>Gugliuzza</w:t>
      </w:r>
      <w:proofErr w:type="spellEnd"/>
      <w:r w:rsidRPr="002B77F3">
        <w:rPr>
          <w:szCs w:val="20"/>
        </w:rPr>
        <w:t xml:space="preserve"> &amp; Rachel </w:t>
      </w:r>
      <w:proofErr w:type="spellStart"/>
      <w:r w:rsidRPr="002B77F3">
        <w:rPr>
          <w:szCs w:val="20"/>
        </w:rPr>
        <w:t>Rebouche</w:t>
      </w:r>
      <w:proofErr w:type="spellEnd"/>
      <w:r w:rsidRPr="002B77F3">
        <w:rPr>
          <w:szCs w:val="20"/>
        </w:rPr>
        <w:t xml:space="preserve">, </w:t>
      </w:r>
      <w:r w:rsidRPr="002B77F3">
        <w:rPr>
          <w:i/>
          <w:iCs/>
          <w:szCs w:val="20"/>
        </w:rPr>
        <w:t>Gender Equality in Patent Litigation</w:t>
      </w:r>
      <w:r w:rsidRPr="002B77F3">
        <w:rPr>
          <w:szCs w:val="20"/>
        </w:rPr>
        <w:t>, 57 https://papers.ssrn.com/sol3/papers.cfm?abstract_id=3871975.</w:t>
      </w:r>
    </w:p>
  </w:footnote>
  <w:footnote w:id="205">
    <w:p w14:paraId="65A368DD"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Mary V. </w:t>
      </w:r>
      <w:r w:rsidRPr="002B77F3">
        <w:rPr>
          <w:szCs w:val="20"/>
        </w:rPr>
        <w:t>Alfred</w:t>
      </w:r>
      <w:r w:rsidRPr="002B77F3">
        <w:rPr>
          <w:color w:val="000000"/>
          <w:szCs w:val="20"/>
        </w:rPr>
        <w:t xml:space="preserve"> et al., </w:t>
      </w:r>
      <w:r w:rsidRPr="002B77F3">
        <w:rPr>
          <w:i/>
          <w:color w:val="000000"/>
          <w:szCs w:val="20"/>
        </w:rPr>
        <w:t>Advancing Women of Color in STEM: An Imperative for U.S. Global Competitiveness</w:t>
      </w:r>
      <w:r w:rsidRPr="002B77F3">
        <w:rPr>
          <w:color w:val="000000"/>
          <w:szCs w:val="20"/>
        </w:rPr>
        <w:t xml:space="preserve">, </w:t>
      </w:r>
      <w:r w:rsidRPr="002B77F3">
        <w:rPr>
          <w:smallCaps/>
          <w:color w:val="000000"/>
          <w:szCs w:val="20"/>
        </w:rPr>
        <w:t xml:space="preserve">Advances in Developing Hum. Res. </w:t>
      </w:r>
      <w:r w:rsidRPr="002B77F3">
        <w:rPr>
          <w:color w:val="000000"/>
          <w:szCs w:val="20"/>
        </w:rPr>
        <w:t>114, 122 (2019).</w:t>
      </w:r>
    </w:p>
  </w:footnote>
  <w:footnote w:id="206">
    <w:p w14:paraId="48FADF85"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David Murphey &amp; Vanessa Sacks, </w:t>
      </w:r>
      <w:r w:rsidRPr="002B77F3">
        <w:rPr>
          <w:i/>
          <w:color w:val="000000"/>
          <w:szCs w:val="20"/>
        </w:rPr>
        <w:t>The Prevalence of Adverse Childhood Experiences, Nationally, by State, and by Race or Ethnicity</w:t>
      </w:r>
      <w:r w:rsidRPr="002B77F3">
        <w:rPr>
          <w:color w:val="000000"/>
          <w:szCs w:val="20"/>
        </w:rPr>
        <w:t xml:space="preserve">, </w:t>
      </w:r>
      <w:proofErr w:type="spellStart"/>
      <w:r w:rsidRPr="002B77F3">
        <w:rPr>
          <w:smallCaps/>
          <w:color w:val="000000"/>
          <w:szCs w:val="20"/>
        </w:rPr>
        <w:t>ChildTrends</w:t>
      </w:r>
      <w:proofErr w:type="spellEnd"/>
      <w:r w:rsidRPr="002B77F3">
        <w:rPr>
          <w:smallCaps/>
          <w:color w:val="000000"/>
          <w:szCs w:val="20"/>
        </w:rPr>
        <w:t xml:space="preserve"> (</w:t>
      </w:r>
      <w:r w:rsidRPr="002B77F3">
        <w:rPr>
          <w:color w:val="000000"/>
          <w:szCs w:val="20"/>
        </w:rPr>
        <w:t>Feb. 12, 2018), https://www.childtrends.org/publications/prevalence-adverse-childhood-experiences-nationally-state-race-ethnicity (showing that, because of this structure, Black children are far more likely to encounter ACEs. Adults with several ACEs are more likely to face mental and physical health issues later in life than their peers with fewer or no ACEs).</w:t>
      </w:r>
    </w:p>
  </w:footnote>
  <w:footnote w:id="207">
    <w:p w14:paraId="5B5DC71C"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color w:val="000000"/>
          <w:szCs w:val="20"/>
        </w:rPr>
        <w:t>Id.</w:t>
      </w:r>
      <w:r w:rsidRPr="002B77F3">
        <w:rPr>
          <w:color w:val="000000"/>
          <w:szCs w:val="20"/>
        </w:rPr>
        <w:t xml:space="preserve"> </w:t>
      </w:r>
    </w:p>
  </w:footnote>
  <w:footnote w:id="208">
    <w:p w14:paraId="37AC5630" w14:textId="77777777" w:rsidR="00313877" w:rsidRPr="002B77F3" w:rsidRDefault="00313877" w:rsidP="00313877">
      <w:pPr>
        <w:pStyle w:val="FootnoteText"/>
        <w:rPr>
          <w:i/>
          <w:color w:val="000000"/>
          <w:szCs w:val="20"/>
        </w:rPr>
      </w:pPr>
      <w:r w:rsidRPr="002B77F3">
        <w:rPr>
          <w:rStyle w:val="FootnoteReference"/>
          <w:szCs w:val="20"/>
        </w:rPr>
        <w:footnoteRef/>
      </w:r>
      <w:r w:rsidRPr="002B77F3">
        <w:rPr>
          <w:color w:val="000000"/>
          <w:szCs w:val="20"/>
        </w:rPr>
        <w:t xml:space="preserve"> </w:t>
      </w:r>
      <w:r w:rsidRPr="002B77F3">
        <w:rPr>
          <w:i/>
          <w:color w:val="000000"/>
          <w:szCs w:val="20"/>
        </w:rPr>
        <w:t xml:space="preserve">Id. </w:t>
      </w:r>
    </w:p>
  </w:footnote>
  <w:footnote w:id="209">
    <w:p w14:paraId="6973412F"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color w:val="000000"/>
          <w:szCs w:val="20"/>
        </w:rPr>
        <w:t>Id.</w:t>
      </w:r>
      <w:r w:rsidRPr="002B77F3">
        <w:rPr>
          <w:color w:val="000000"/>
          <w:szCs w:val="20"/>
        </w:rPr>
        <w:t xml:space="preserve"> </w:t>
      </w:r>
    </w:p>
  </w:footnote>
  <w:footnote w:id="210">
    <w:p w14:paraId="05988870"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color w:val="000000"/>
          <w:szCs w:val="20"/>
        </w:rPr>
        <w:t>Id.</w:t>
      </w:r>
      <w:r w:rsidRPr="002B77F3">
        <w:rPr>
          <w:color w:val="000000"/>
          <w:szCs w:val="20"/>
        </w:rPr>
        <w:t xml:space="preserve"> </w:t>
      </w:r>
    </w:p>
  </w:footnote>
  <w:footnote w:id="211">
    <w:p w14:paraId="47B6D46E"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Mariah </w:t>
      </w:r>
      <w:proofErr w:type="spellStart"/>
      <w:r w:rsidRPr="002B77F3">
        <w:rPr>
          <w:szCs w:val="20"/>
        </w:rPr>
        <w:t>Bohanon</w:t>
      </w:r>
      <w:proofErr w:type="spellEnd"/>
      <w:r w:rsidRPr="002B77F3">
        <w:rPr>
          <w:color w:val="000000"/>
          <w:szCs w:val="20"/>
        </w:rPr>
        <w:t xml:space="preserve">, </w:t>
      </w:r>
      <w:r w:rsidRPr="002B77F3">
        <w:rPr>
          <w:i/>
          <w:color w:val="000000"/>
          <w:szCs w:val="20"/>
        </w:rPr>
        <w:t>African American History: A Look Back at Early Student Activism</w:t>
      </w:r>
      <w:r w:rsidRPr="002B77F3">
        <w:rPr>
          <w:color w:val="000000"/>
          <w:szCs w:val="20"/>
        </w:rPr>
        <w:t xml:space="preserve">, </w:t>
      </w:r>
      <w:r w:rsidRPr="002B77F3">
        <w:rPr>
          <w:smallCaps/>
          <w:color w:val="000000"/>
          <w:szCs w:val="20"/>
        </w:rPr>
        <w:t>Insight into Diversity</w:t>
      </w:r>
      <w:r w:rsidRPr="002B77F3">
        <w:rPr>
          <w:color w:val="000000"/>
          <w:szCs w:val="20"/>
        </w:rPr>
        <w:t xml:space="preserve"> (Dec. 19, 2019), https://www.insightintodiversity.com/african-american-history-a-look-back-at-early-student-activism/.</w:t>
      </w:r>
    </w:p>
  </w:footnote>
  <w:footnote w:id="212">
    <w:p w14:paraId="4C004C16"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color w:val="000000"/>
          <w:szCs w:val="20"/>
        </w:rPr>
        <w:t>Changing Our Campus, Addressing Gender-Based Violence on College Campuses: Guide to a Comprehensive Model</w:t>
      </w:r>
      <w:r w:rsidRPr="002B77F3">
        <w:rPr>
          <w:iCs/>
          <w:color w:val="000000"/>
          <w:szCs w:val="20"/>
        </w:rPr>
        <w:t xml:space="preserve">, </w:t>
      </w:r>
      <w:r w:rsidRPr="002B77F3">
        <w:rPr>
          <w:iCs/>
          <w:smallCaps/>
          <w:color w:val="000000"/>
          <w:szCs w:val="20"/>
        </w:rPr>
        <w:t>Campus Technical Assistance and Resource Project</w:t>
      </w:r>
      <w:r w:rsidRPr="002B77F3">
        <w:rPr>
          <w:iCs/>
          <w:color w:val="000000"/>
          <w:szCs w:val="20"/>
        </w:rPr>
        <w:t>, 2005 at 7,</w:t>
      </w:r>
      <w:r w:rsidRPr="002B77F3">
        <w:rPr>
          <w:i/>
          <w:color w:val="000000"/>
          <w:szCs w:val="20"/>
        </w:rPr>
        <w:t xml:space="preserve"> available at </w:t>
      </w:r>
      <w:hyperlink r:id="rId34" w:history="1">
        <w:r w:rsidRPr="002B77F3">
          <w:rPr>
            <w:iCs/>
            <w:color w:val="000000"/>
            <w:szCs w:val="20"/>
          </w:rPr>
          <w:t>http://changingourcampus.org/documents/FINAL-GBV-Comprehensive-Model-22117.pdf</w:t>
        </w:r>
      </w:hyperlink>
      <w:r w:rsidRPr="002B77F3">
        <w:rPr>
          <w:iCs/>
          <w:color w:val="000000"/>
          <w:szCs w:val="20"/>
        </w:rPr>
        <w:t>.</w:t>
      </w:r>
    </w:p>
  </w:footnote>
  <w:footnote w:id="213">
    <w:p w14:paraId="4273D6D0"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Madeline St. Amour, </w:t>
      </w:r>
      <w:r w:rsidRPr="002B77F3">
        <w:rPr>
          <w:i/>
          <w:color w:val="000000"/>
          <w:szCs w:val="20"/>
        </w:rPr>
        <w:t>What Happens Before College Matters</w:t>
      </w:r>
      <w:r w:rsidRPr="002B77F3">
        <w:rPr>
          <w:color w:val="000000"/>
          <w:szCs w:val="20"/>
        </w:rPr>
        <w:t xml:space="preserve">, </w:t>
      </w:r>
      <w:r w:rsidRPr="002B77F3">
        <w:rPr>
          <w:smallCaps/>
          <w:color w:val="000000"/>
          <w:szCs w:val="20"/>
        </w:rPr>
        <w:t>Inside Higher Ed</w:t>
      </w:r>
      <w:r w:rsidRPr="002B77F3">
        <w:rPr>
          <w:color w:val="000000"/>
          <w:szCs w:val="20"/>
        </w:rPr>
        <w:t xml:space="preserve"> (Oct. 20, 2020), https://www.insidehighered.com/news/2020/10/20/black-students-need-changes-policies-and-structures-beyond-higher-education.</w:t>
      </w:r>
    </w:p>
  </w:footnote>
  <w:footnote w:id="214">
    <w:p w14:paraId="7104B5D6"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color w:val="000000"/>
          <w:szCs w:val="20"/>
        </w:rPr>
        <w:t>Id.</w:t>
      </w:r>
      <w:r w:rsidRPr="002B77F3">
        <w:rPr>
          <w:color w:val="000000"/>
          <w:szCs w:val="20"/>
        </w:rPr>
        <w:t xml:space="preserve"> </w:t>
      </w:r>
    </w:p>
  </w:footnote>
  <w:footnote w:id="215">
    <w:p w14:paraId="5CC0CF7F"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Talmadge Anderson, </w:t>
      </w:r>
      <w:r w:rsidRPr="002B77F3">
        <w:rPr>
          <w:i/>
          <w:color w:val="000000"/>
          <w:szCs w:val="20"/>
        </w:rPr>
        <w:t>Black Encounter of Racism and Elitism in White Academe: A Critique of the System</w:t>
      </w:r>
      <w:r w:rsidRPr="002B77F3">
        <w:rPr>
          <w:color w:val="000000"/>
          <w:szCs w:val="20"/>
        </w:rPr>
        <w:t xml:space="preserve">, 18 </w:t>
      </w:r>
      <w:r w:rsidRPr="002B77F3">
        <w:rPr>
          <w:smallCaps/>
          <w:color w:val="000000"/>
          <w:szCs w:val="20"/>
        </w:rPr>
        <w:t xml:space="preserve">J. of Black Stud. 259, 268 </w:t>
      </w:r>
      <w:r w:rsidRPr="002B77F3">
        <w:rPr>
          <w:color w:val="000000"/>
          <w:szCs w:val="20"/>
        </w:rPr>
        <w:t>(1988).</w:t>
      </w:r>
    </w:p>
  </w:footnote>
  <w:footnote w:id="216">
    <w:p w14:paraId="6BE5259C" w14:textId="77777777" w:rsidR="00313877" w:rsidRPr="002B77F3" w:rsidRDefault="00313877" w:rsidP="00313877">
      <w:pPr>
        <w:pStyle w:val="FootnoteText"/>
        <w:rPr>
          <w:iCs/>
          <w:color w:val="000000"/>
          <w:szCs w:val="20"/>
        </w:rPr>
      </w:pPr>
      <w:r w:rsidRPr="002B77F3">
        <w:rPr>
          <w:rStyle w:val="FootnoteReference"/>
          <w:szCs w:val="20"/>
        </w:rPr>
        <w:footnoteRef/>
      </w:r>
      <w:r w:rsidRPr="002B77F3">
        <w:rPr>
          <w:color w:val="000000"/>
          <w:szCs w:val="20"/>
        </w:rPr>
        <w:t xml:space="preserve"> </w:t>
      </w:r>
      <w:r w:rsidRPr="002B77F3">
        <w:rPr>
          <w:i/>
          <w:color w:val="000000"/>
          <w:szCs w:val="20"/>
        </w:rPr>
        <w:t>Id.</w:t>
      </w:r>
    </w:p>
  </w:footnote>
  <w:footnote w:id="217">
    <w:p w14:paraId="50E0AFC8"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color w:val="000000"/>
          <w:szCs w:val="20"/>
        </w:rPr>
        <w:t>Id.</w:t>
      </w:r>
      <w:r w:rsidRPr="002B77F3">
        <w:rPr>
          <w:color w:val="000000"/>
          <w:szCs w:val="20"/>
        </w:rPr>
        <w:t xml:space="preserve"> at 12.</w:t>
      </w:r>
    </w:p>
  </w:footnote>
  <w:footnote w:id="218">
    <w:p w14:paraId="56C46AE4"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42 U.S.C. § 2000e (1991); 20 U.S.C. §§ 1681–1688 (1986); </w:t>
      </w:r>
      <w:r w:rsidRPr="002B77F3">
        <w:rPr>
          <w:i/>
          <w:iCs/>
          <w:color w:val="000000"/>
          <w:szCs w:val="20"/>
        </w:rPr>
        <w:t>Diversity &amp; Inclusion</w:t>
      </w:r>
      <w:r w:rsidRPr="002B77F3">
        <w:rPr>
          <w:color w:val="000000"/>
          <w:szCs w:val="20"/>
        </w:rPr>
        <w:t xml:space="preserve">, MIT LGO, </w:t>
      </w:r>
      <w:r w:rsidRPr="002B77F3">
        <w:rPr>
          <w:szCs w:val="20"/>
        </w:rPr>
        <w:t>https://lgo.mit.edu/lgo-student-life/diversity-inclusion/</w:t>
      </w:r>
      <w:r w:rsidRPr="002B77F3">
        <w:rPr>
          <w:color w:val="000000"/>
          <w:szCs w:val="20"/>
        </w:rPr>
        <w:t xml:space="preserve"> (last visited July 12, 2021); </w:t>
      </w:r>
      <w:proofErr w:type="spellStart"/>
      <w:r w:rsidRPr="002B77F3">
        <w:rPr>
          <w:smallCaps/>
          <w:color w:val="000000"/>
          <w:szCs w:val="20"/>
        </w:rPr>
        <w:t>Anneila</w:t>
      </w:r>
      <w:proofErr w:type="spellEnd"/>
      <w:r w:rsidRPr="002B77F3">
        <w:rPr>
          <w:smallCaps/>
          <w:color w:val="000000"/>
          <w:szCs w:val="20"/>
        </w:rPr>
        <w:t xml:space="preserve"> A. Sargent, Committee on the Status of Women Faculty at Caltech </w:t>
      </w:r>
      <w:r w:rsidRPr="002B77F3">
        <w:rPr>
          <w:color w:val="000000"/>
          <w:szCs w:val="20"/>
        </w:rPr>
        <w:t xml:space="preserve">(2001); </w:t>
      </w:r>
      <w:r w:rsidRPr="002B77F3">
        <w:rPr>
          <w:i/>
          <w:iCs/>
          <w:color w:val="000000"/>
          <w:szCs w:val="20"/>
        </w:rPr>
        <w:t>About Us</w:t>
      </w:r>
      <w:r w:rsidRPr="002B77F3">
        <w:rPr>
          <w:color w:val="000000"/>
          <w:szCs w:val="20"/>
        </w:rPr>
        <w:t xml:space="preserve">, </w:t>
      </w:r>
      <w:r w:rsidRPr="002B77F3">
        <w:rPr>
          <w:smallCaps/>
          <w:color w:val="000000"/>
          <w:szCs w:val="20"/>
        </w:rPr>
        <w:t xml:space="preserve">Caltech Soc’y of Women </w:t>
      </w:r>
      <w:proofErr w:type="spellStart"/>
      <w:r w:rsidRPr="002B77F3">
        <w:rPr>
          <w:smallCaps/>
          <w:color w:val="000000"/>
          <w:szCs w:val="20"/>
        </w:rPr>
        <w:t>Eng’rs</w:t>
      </w:r>
      <w:proofErr w:type="spellEnd"/>
      <w:r w:rsidRPr="002B77F3">
        <w:rPr>
          <w:smallCaps/>
          <w:color w:val="000000"/>
          <w:szCs w:val="20"/>
        </w:rPr>
        <w:t>,</w:t>
      </w:r>
      <w:r w:rsidRPr="002B77F3">
        <w:rPr>
          <w:color w:val="000000"/>
          <w:szCs w:val="20"/>
        </w:rPr>
        <w:t xml:space="preserve"> </w:t>
      </w:r>
      <w:r w:rsidRPr="002B77F3">
        <w:rPr>
          <w:szCs w:val="20"/>
        </w:rPr>
        <w:t>https://swe.caltech.edu/about-us</w:t>
      </w:r>
      <w:r w:rsidRPr="002B77F3">
        <w:rPr>
          <w:color w:val="000000"/>
          <w:szCs w:val="20"/>
        </w:rPr>
        <w:t>, (last visited July 12, 2021).</w:t>
      </w:r>
    </w:p>
  </w:footnote>
  <w:footnote w:id="219">
    <w:p w14:paraId="4845817F" w14:textId="77777777" w:rsidR="00313877" w:rsidRPr="002B77F3" w:rsidRDefault="00313877" w:rsidP="00313877">
      <w:pPr>
        <w:pStyle w:val="FootnoteText"/>
        <w:rPr>
          <w:color w:val="000000"/>
          <w:szCs w:val="20"/>
        </w:rPr>
      </w:pPr>
      <w:r w:rsidRPr="002B77F3">
        <w:rPr>
          <w:rStyle w:val="FootnoteReference"/>
          <w:szCs w:val="20"/>
        </w:rPr>
        <w:footnoteRef/>
      </w:r>
      <w:bookmarkStart w:id="44" w:name="_Hlk75271129"/>
      <w:r w:rsidRPr="002B77F3">
        <w:rPr>
          <w:color w:val="000000"/>
          <w:szCs w:val="20"/>
        </w:rPr>
        <w:t xml:space="preserve"> </w:t>
      </w:r>
      <w:r w:rsidRPr="002B77F3">
        <w:rPr>
          <w:i/>
          <w:iCs/>
          <w:color w:val="000000"/>
          <w:szCs w:val="20"/>
        </w:rPr>
        <w:t xml:space="preserve">See </w:t>
      </w:r>
      <w:r w:rsidRPr="002B77F3">
        <w:rPr>
          <w:color w:val="000000"/>
          <w:szCs w:val="20"/>
        </w:rPr>
        <w:t xml:space="preserve">Colleen </w:t>
      </w:r>
      <w:r w:rsidRPr="002B77F3">
        <w:rPr>
          <w:iCs/>
          <w:color w:val="000000"/>
          <w:szCs w:val="20"/>
        </w:rPr>
        <w:t>Flaherty</w:t>
      </w:r>
      <w:r w:rsidRPr="002B77F3">
        <w:rPr>
          <w:color w:val="000000"/>
          <w:szCs w:val="20"/>
        </w:rPr>
        <w:t xml:space="preserve">, </w:t>
      </w:r>
      <w:r w:rsidRPr="002B77F3">
        <w:rPr>
          <w:i/>
          <w:color w:val="000000"/>
          <w:szCs w:val="20"/>
        </w:rPr>
        <w:t>Why They Left</w:t>
      </w:r>
      <w:r w:rsidRPr="002B77F3">
        <w:rPr>
          <w:color w:val="000000"/>
          <w:szCs w:val="20"/>
        </w:rPr>
        <w:t xml:space="preserve">, </w:t>
      </w:r>
      <w:r w:rsidRPr="002B77F3">
        <w:rPr>
          <w:smallCaps/>
          <w:color w:val="000000"/>
          <w:szCs w:val="20"/>
        </w:rPr>
        <w:t>Inside Higher Ed</w:t>
      </w:r>
      <w:r w:rsidRPr="002B77F3">
        <w:rPr>
          <w:color w:val="000000"/>
          <w:szCs w:val="20"/>
        </w:rPr>
        <w:t xml:space="preserve"> (May 3, 2021), https://www.insidehighered.com/news/2021/05/03/multiple-Black-professors-have-resigned-recent-years-over-racism</w:t>
      </w:r>
      <w:bookmarkEnd w:id="44"/>
      <w:r w:rsidRPr="002B77F3">
        <w:rPr>
          <w:color w:val="000000"/>
          <w:szCs w:val="20"/>
        </w:rPr>
        <w:t xml:space="preserve">; Pearl Stewart, </w:t>
      </w:r>
      <w:r w:rsidRPr="002B77F3">
        <w:rPr>
          <w:i/>
          <w:color w:val="000000"/>
          <w:szCs w:val="20"/>
        </w:rPr>
        <w:t>Achieving Diversity in STEM Faculty Requires Systemic Change, Says Report</w:t>
      </w:r>
      <w:r w:rsidRPr="002B77F3">
        <w:rPr>
          <w:color w:val="000000"/>
          <w:szCs w:val="20"/>
        </w:rPr>
        <w:t xml:space="preserve">, </w:t>
      </w:r>
      <w:r w:rsidRPr="002B77F3">
        <w:rPr>
          <w:smallCaps/>
          <w:color w:val="000000"/>
          <w:szCs w:val="20"/>
        </w:rPr>
        <w:t>Diverse: Issues in Higher Education</w:t>
      </w:r>
      <w:r w:rsidRPr="002B77F3">
        <w:rPr>
          <w:color w:val="000000"/>
          <w:szCs w:val="20"/>
        </w:rPr>
        <w:t xml:space="preserve"> (Jul. 7, 2020), https://diverseeducation.com/article/183117/; </w:t>
      </w:r>
      <w:bookmarkStart w:id="45" w:name="_Hlk75271178"/>
      <w:r w:rsidRPr="002B77F3">
        <w:rPr>
          <w:color w:val="000000"/>
          <w:szCs w:val="20"/>
        </w:rPr>
        <w:t xml:space="preserve">Mary V. Alfred et al., </w:t>
      </w:r>
      <w:r w:rsidRPr="002B77F3">
        <w:rPr>
          <w:i/>
          <w:color w:val="000000"/>
          <w:szCs w:val="20"/>
        </w:rPr>
        <w:t>Advancing Women of Color in STEM: An Imperative for U.S. Global Competitiveness</w:t>
      </w:r>
      <w:r w:rsidRPr="002B77F3">
        <w:rPr>
          <w:color w:val="000000"/>
          <w:szCs w:val="20"/>
        </w:rPr>
        <w:t xml:space="preserve">, </w:t>
      </w:r>
      <w:r w:rsidRPr="002B77F3">
        <w:rPr>
          <w:smallCaps/>
          <w:color w:val="000000"/>
          <w:szCs w:val="20"/>
        </w:rPr>
        <w:t xml:space="preserve">Advances in Developing Hum. Res. </w:t>
      </w:r>
      <w:r w:rsidRPr="002B77F3">
        <w:rPr>
          <w:color w:val="000000"/>
          <w:szCs w:val="20"/>
        </w:rPr>
        <w:t>114, 126 (2019) (“The incorporation of women at all levels of an organization demonstrates structural changes in hiring, recruitment, and promotion within the corporation”).</w:t>
      </w:r>
      <w:bookmarkEnd w:id="45"/>
      <w:r w:rsidRPr="002B77F3">
        <w:rPr>
          <w:color w:val="000000"/>
          <w:szCs w:val="20"/>
        </w:rPr>
        <w:t xml:space="preserve"> </w:t>
      </w:r>
    </w:p>
  </w:footnote>
  <w:footnote w:id="220">
    <w:p w14:paraId="2D85C8B8"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iCs/>
          <w:color w:val="000000"/>
          <w:szCs w:val="20"/>
        </w:rPr>
        <w:t xml:space="preserve">See </w:t>
      </w:r>
      <w:r w:rsidRPr="002B77F3">
        <w:rPr>
          <w:color w:val="000000"/>
          <w:szCs w:val="20"/>
        </w:rPr>
        <w:t xml:space="preserve">Flaherty, </w:t>
      </w:r>
      <w:r w:rsidRPr="002B77F3">
        <w:rPr>
          <w:i/>
          <w:iCs/>
          <w:color w:val="000000"/>
          <w:szCs w:val="20"/>
        </w:rPr>
        <w:t>supra</w:t>
      </w:r>
      <w:r w:rsidRPr="002B77F3">
        <w:rPr>
          <w:color w:val="000000"/>
          <w:szCs w:val="20"/>
        </w:rPr>
        <w:t xml:space="preserve"> note 213.</w:t>
      </w:r>
    </w:p>
  </w:footnote>
  <w:footnote w:id="221">
    <w:p w14:paraId="0071FDAF"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Jessica Bennett et al.,</w:t>
      </w:r>
      <w:r w:rsidRPr="002B77F3">
        <w:rPr>
          <w:smallCaps/>
          <w:color w:val="000000"/>
          <w:szCs w:val="20"/>
        </w:rPr>
        <w:t xml:space="preserve"> </w:t>
      </w:r>
      <w:r w:rsidRPr="002B77F3">
        <w:rPr>
          <w:i/>
          <w:color w:val="000000"/>
          <w:szCs w:val="20"/>
        </w:rPr>
        <w:t>Strengthening Pathways to Faculty Careers in STEM: Recommendations for Systemic Change to Support Underrepresented Groups</w:t>
      </w:r>
      <w:r w:rsidRPr="002B77F3">
        <w:rPr>
          <w:iCs/>
          <w:color w:val="000000"/>
          <w:szCs w:val="20"/>
        </w:rPr>
        <w:t>, Association of Public &amp; Land-Grant Universities, 2020 at</w:t>
      </w:r>
      <w:r w:rsidRPr="002B77F3">
        <w:rPr>
          <w:smallCaps/>
          <w:color w:val="000000"/>
          <w:szCs w:val="20"/>
        </w:rPr>
        <w:t xml:space="preserve"> 6</w:t>
      </w:r>
      <w:r w:rsidRPr="002B77F3">
        <w:rPr>
          <w:iCs/>
          <w:color w:val="000000"/>
          <w:szCs w:val="20"/>
        </w:rPr>
        <w:t>,</w:t>
      </w:r>
      <w:r w:rsidRPr="002B77F3">
        <w:rPr>
          <w:i/>
          <w:color w:val="000000"/>
          <w:szCs w:val="20"/>
        </w:rPr>
        <w:t xml:space="preserve"> available at </w:t>
      </w:r>
      <w:r w:rsidRPr="002B77F3">
        <w:rPr>
          <w:iCs/>
          <w:color w:val="000000"/>
          <w:szCs w:val="20"/>
        </w:rPr>
        <w:t>https://www.aplu.org/library/strengthening-pathways-to-faculty-careers-in-stem-recommendations-for-systemic-change-to-support-underrepresented-groups/File.</w:t>
      </w:r>
    </w:p>
  </w:footnote>
  <w:footnote w:id="222">
    <w:p w14:paraId="301DD6F3"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Katherine Newman, </w:t>
      </w:r>
      <w:r w:rsidRPr="002B77F3">
        <w:rPr>
          <w:i/>
          <w:color w:val="000000"/>
          <w:szCs w:val="20"/>
        </w:rPr>
        <w:t>Incentivizing Faculty Diversity</w:t>
      </w:r>
      <w:r w:rsidRPr="002B77F3">
        <w:rPr>
          <w:color w:val="000000"/>
          <w:szCs w:val="20"/>
        </w:rPr>
        <w:t xml:space="preserve">, </w:t>
      </w:r>
      <w:r w:rsidRPr="002B77F3">
        <w:rPr>
          <w:smallCaps/>
          <w:color w:val="000000"/>
          <w:szCs w:val="20"/>
        </w:rPr>
        <w:t>Inside Higher Ed</w:t>
      </w:r>
      <w:r w:rsidRPr="002B77F3">
        <w:rPr>
          <w:color w:val="000000"/>
          <w:szCs w:val="20"/>
        </w:rPr>
        <w:t xml:space="preserve"> (Jan. 20, 2020), https://www.insidehighered.com/views/2020/01/20/how-one-university-has-diversified-its-faculty-opinion.</w:t>
      </w:r>
    </w:p>
  </w:footnote>
  <w:footnote w:id="223">
    <w:p w14:paraId="03CC00D9"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Paul </w:t>
      </w:r>
      <w:proofErr w:type="spellStart"/>
      <w:r w:rsidRPr="002B77F3">
        <w:rPr>
          <w:szCs w:val="20"/>
        </w:rPr>
        <w:t>Gugliuzza</w:t>
      </w:r>
      <w:proofErr w:type="spellEnd"/>
      <w:r w:rsidRPr="002B77F3">
        <w:rPr>
          <w:szCs w:val="20"/>
        </w:rPr>
        <w:t xml:space="preserve"> &amp; Rachel </w:t>
      </w:r>
      <w:proofErr w:type="spellStart"/>
      <w:r w:rsidRPr="002B77F3">
        <w:rPr>
          <w:szCs w:val="20"/>
        </w:rPr>
        <w:t>Rebouche</w:t>
      </w:r>
      <w:proofErr w:type="spellEnd"/>
      <w:r w:rsidRPr="002B77F3">
        <w:rPr>
          <w:szCs w:val="20"/>
        </w:rPr>
        <w:t xml:space="preserve">, </w:t>
      </w:r>
      <w:r w:rsidRPr="002B77F3">
        <w:rPr>
          <w:i/>
          <w:iCs/>
          <w:szCs w:val="20"/>
        </w:rPr>
        <w:t>Gender Equality in Patent Litigation</w:t>
      </w:r>
      <w:r w:rsidRPr="002B77F3">
        <w:rPr>
          <w:szCs w:val="20"/>
        </w:rPr>
        <w:t xml:space="preserve">, 7 https://papers.ssrn.com/sol3/papers.cfm?abstract_id=3871975 (noting that “add diversity and stir” approaches have significant limits when it comes to changing behavior in the places where </w:t>
      </w:r>
      <w:r w:rsidRPr="002B77F3">
        <w:rPr>
          <w:color w:val="000000"/>
          <w:szCs w:val="20"/>
        </w:rPr>
        <w:t>sexist and racist norms are, consciously or not, deeply embedded</w:t>
      </w:r>
      <w:r w:rsidRPr="002B77F3">
        <w:rPr>
          <w:szCs w:val="20"/>
        </w:rPr>
        <w:t>).</w:t>
      </w:r>
    </w:p>
  </w:footnote>
  <w:footnote w:id="224">
    <w:p w14:paraId="44493845" w14:textId="77777777" w:rsidR="00313877" w:rsidRPr="002B77F3" w:rsidRDefault="00313877" w:rsidP="00313877">
      <w:pPr>
        <w:pStyle w:val="FootnoteText"/>
        <w:rPr>
          <w:b/>
          <w:bCs/>
          <w:caps/>
          <w:kern w:val="36"/>
          <w:szCs w:val="20"/>
        </w:rPr>
      </w:pPr>
      <w:r w:rsidRPr="002B77F3">
        <w:rPr>
          <w:rStyle w:val="FootnoteReference"/>
          <w:szCs w:val="20"/>
        </w:rPr>
        <w:footnoteRef/>
      </w:r>
      <w:r w:rsidRPr="002B77F3">
        <w:rPr>
          <w:rStyle w:val="FootnoteReference"/>
          <w:szCs w:val="20"/>
        </w:rPr>
        <w:t xml:space="preserve"> </w:t>
      </w:r>
      <w:r w:rsidRPr="002B77F3">
        <w:rPr>
          <w:color w:val="000000"/>
          <w:szCs w:val="20"/>
        </w:rPr>
        <w:t xml:space="preserve">Pamela Holland </w:t>
      </w:r>
      <w:proofErr w:type="spellStart"/>
      <w:r w:rsidRPr="002B77F3">
        <w:rPr>
          <w:color w:val="000000"/>
          <w:szCs w:val="20"/>
        </w:rPr>
        <w:t>Obiomon</w:t>
      </w:r>
      <w:proofErr w:type="spellEnd"/>
      <w:r w:rsidRPr="002B77F3">
        <w:rPr>
          <w:szCs w:val="20"/>
        </w:rPr>
        <w:t xml:space="preserve">, et al., </w:t>
      </w:r>
      <w:r w:rsidRPr="002B77F3">
        <w:rPr>
          <w:i/>
          <w:iCs/>
          <w:szCs w:val="20"/>
        </w:rPr>
        <w:t>Advancement of Women of Color in Science, Technology, Engineering, and Math (STEM) Disciplines</w:t>
      </w:r>
      <w:r w:rsidRPr="002B77F3">
        <w:rPr>
          <w:szCs w:val="20"/>
        </w:rPr>
        <w:t>, NYU Faculty Resource Network (Nov. 17, 2007),</w:t>
      </w:r>
    </w:p>
    <w:p w14:paraId="48009070" w14:textId="77777777" w:rsidR="00313877" w:rsidRPr="002B77F3" w:rsidRDefault="00313877" w:rsidP="00313877">
      <w:pPr>
        <w:pStyle w:val="FootnoteText"/>
        <w:rPr>
          <w:szCs w:val="20"/>
        </w:rPr>
      </w:pPr>
      <w:r w:rsidRPr="002B77F3">
        <w:rPr>
          <w:szCs w:val="20"/>
        </w:rPr>
        <w:t>https://facultyresourcenetwork.org/publications/advancing-women-and-the-underrepresented-in-the-academy/advancement-of-women-of-color-in-science-technology-engineering-and-math-stem-disciplines/.</w:t>
      </w:r>
    </w:p>
  </w:footnote>
  <w:footnote w:id="225">
    <w:p w14:paraId="58B1E0EB"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Juan </w:t>
      </w:r>
      <w:proofErr w:type="spellStart"/>
      <w:r w:rsidRPr="002B77F3">
        <w:rPr>
          <w:color w:val="000000"/>
          <w:szCs w:val="20"/>
        </w:rPr>
        <w:t>Silezar</w:t>
      </w:r>
      <w:proofErr w:type="spellEnd"/>
      <w:r w:rsidRPr="002B77F3">
        <w:rPr>
          <w:color w:val="000000"/>
          <w:szCs w:val="20"/>
        </w:rPr>
        <w:t xml:space="preserve">, </w:t>
      </w:r>
      <w:r w:rsidRPr="002B77F3">
        <w:rPr>
          <w:i/>
          <w:iCs/>
          <w:color w:val="000000"/>
          <w:szCs w:val="20"/>
        </w:rPr>
        <w:t>Program Helps Young Scholars Grow Their Professional Networks</w:t>
      </w:r>
      <w:r w:rsidRPr="002B77F3">
        <w:rPr>
          <w:color w:val="000000"/>
          <w:szCs w:val="20"/>
        </w:rPr>
        <w:t xml:space="preserve">, </w:t>
      </w:r>
      <w:r w:rsidRPr="002B77F3">
        <w:rPr>
          <w:smallCaps/>
          <w:color w:val="000000"/>
          <w:szCs w:val="20"/>
        </w:rPr>
        <w:t>The Harv. Gazette</w:t>
      </w:r>
      <w:r w:rsidRPr="002B77F3">
        <w:rPr>
          <w:color w:val="000000"/>
          <w:szCs w:val="20"/>
        </w:rPr>
        <w:t xml:space="preserve"> (Jan. 6, 2021), https://news.harvard.edu/gazette/story/2021/01/harvard-a-partner-in-national-effort-to-diversify-stem-and-academia/.</w:t>
      </w:r>
    </w:p>
  </w:footnote>
  <w:footnote w:id="226">
    <w:p w14:paraId="3B0E751B"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Katherine Riley, et al., </w:t>
      </w:r>
      <w:r w:rsidRPr="002B77F3">
        <w:rPr>
          <w:i/>
          <w:iCs/>
          <w:color w:val="000000"/>
          <w:szCs w:val="20"/>
        </w:rPr>
        <w:t>Race and Gender Differences in how Sense of Belonging Influences Decisions to Major in STEM</w:t>
      </w:r>
      <w:r w:rsidRPr="002B77F3">
        <w:rPr>
          <w:color w:val="000000"/>
          <w:szCs w:val="20"/>
        </w:rPr>
        <w:t xml:space="preserve">, 5 </w:t>
      </w:r>
      <w:r w:rsidRPr="002B77F3">
        <w:rPr>
          <w:smallCaps/>
          <w:color w:val="000000"/>
          <w:szCs w:val="20"/>
        </w:rPr>
        <w:t>Int’l J. STEM Educ.</w:t>
      </w:r>
      <w:r w:rsidRPr="002B77F3">
        <w:rPr>
          <w:color w:val="000000"/>
          <w:szCs w:val="20"/>
        </w:rPr>
        <w:t xml:space="preserve"> 10 (2018).</w:t>
      </w:r>
    </w:p>
  </w:footnote>
  <w:footnote w:id="227">
    <w:p w14:paraId="34AF6F91" w14:textId="77777777" w:rsidR="00313877" w:rsidRPr="002B77F3" w:rsidRDefault="00313877" w:rsidP="00313877">
      <w:pPr>
        <w:pStyle w:val="FootnoteText"/>
        <w:rPr>
          <w:color w:val="000000"/>
          <w:szCs w:val="20"/>
        </w:rPr>
      </w:pPr>
      <w:r w:rsidRPr="002B77F3">
        <w:rPr>
          <w:rStyle w:val="FootnoteReference"/>
          <w:szCs w:val="20"/>
        </w:rPr>
        <w:footnoteRef/>
      </w:r>
      <w:r w:rsidRPr="002B77F3">
        <w:rPr>
          <w:szCs w:val="20"/>
        </w:rPr>
        <w:t xml:space="preserve"> </w:t>
      </w:r>
      <w:r w:rsidRPr="002B77F3">
        <w:rPr>
          <w:color w:val="000000"/>
          <w:szCs w:val="20"/>
        </w:rPr>
        <w:t xml:space="preserve">Aditi Das, From the Margins to the Mainstream? A Comparative Study of Restorative Justice Implementation and Integration Within Public Schools (Aug. 2017) (Ph.D. dissertation, University of Chicago) (on file with the School of Social Service Administration, University of Chicago) </w:t>
      </w:r>
      <w:r w:rsidRPr="002B77F3">
        <w:rPr>
          <w:i/>
          <w:iCs/>
          <w:color w:val="000000"/>
          <w:szCs w:val="20"/>
        </w:rPr>
        <w:t xml:space="preserve">available at </w:t>
      </w:r>
      <w:r w:rsidRPr="002B77F3">
        <w:rPr>
          <w:color w:val="000000"/>
          <w:szCs w:val="20"/>
        </w:rPr>
        <w:t xml:space="preserve">https://www.uspto.gov/sites/default/files/documents/Progress-and-Potential.pdf, (citing </w:t>
      </w:r>
      <w:r w:rsidRPr="002B77F3">
        <w:rPr>
          <w:smallCaps/>
          <w:color w:val="000000"/>
          <w:szCs w:val="20"/>
        </w:rPr>
        <w:t xml:space="preserve">Gerry Johnstone, Restorative Justice: Ideas, Values, Debates </w:t>
      </w:r>
      <w:r w:rsidRPr="002B77F3">
        <w:rPr>
          <w:color w:val="000000"/>
          <w:szCs w:val="20"/>
        </w:rPr>
        <w:t xml:space="preserve">(2d ed., Routledge 2011)). </w:t>
      </w:r>
    </w:p>
  </w:footnote>
  <w:footnote w:id="228">
    <w:p w14:paraId="28B596A2" w14:textId="7B3FE35F" w:rsidR="008C4979" w:rsidRDefault="008C4979">
      <w:pPr>
        <w:pStyle w:val="FootnoteText"/>
      </w:pPr>
      <w:r>
        <w:rPr>
          <w:rStyle w:val="FootnoteReference"/>
        </w:rPr>
        <w:footnoteRef/>
      </w:r>
      <w:r>
        <w:t xml:space="preserve"> Legislation rarely becomes law without at least some degree of social pressure.  Legislation requiring schools to collect and disclose demographic inventorship data in the same way they collect and disclose population data </w:t>
      </w:r>
      <w:r w:rsidR="00EC008B">
        <w:t xml:space="preserve">may help to reduce the racial and gender inventorship gaps.  </w:t>
      </w:r>
      <w:r w:rsidR="00EC008B">
        <w:rPr>
          <w:i/>
          <w:iCs/>
        </w:rPr>
        <w:t xml:space="preserve">See </w:t>
      </w:r>
      <w:r w:rsidR="00EC008B" w:rsidRPr="00EC008B">
        <w:rPr>
          <w:i/>
          <w:iCs/>
        </w:rPr>
        <w:t xml:space="preserve">FAQs </w:t>
      </w:r>
      <w:r w:rsidR="00EC008B">
        <w:rPr>
          <w:i/>
          <w:iCs/>
        </w:rPr>
        <w:t>–</w:t>
      </w:r>
      <w:r w:rsidR="00EC008B" w:rsidRPr="00EC008B">
        <w:rPr>
          <w:i/>
          <w:iCs/>
        </w:rPr>
        <w:t xml:space="preserve"> Race and Ethnicity Collection and Reporting</w:t>
      </w:r>
      <w:r w:rsidR="00EC008B" w:rsidRPr="00EC008B">
        <w:t xml:space="preserve">, </w:t>
      </w:r>
      <w:r w:rsidR="00EC008B" w:rsidRPr="00EC008B">
        <w:rPr>
          <w:smallCaps/>
        </w:rPr>
        <w:t>California Department of Education</w:t>
      </w:r>
      <w:r w:rsidR="00EC008B">
        <w:t xml:space="preserve"> (Feb. 9, 2021) </w:t>
      </w:r>
      <w:hyperlink r:id="rId35" w:history="1">
        <w:r w:rsidR="00EC008B" w:rsidRPr="00EC008B">
          <w:rPr>
            <w:rStyle w:val="Hyperlink"/>
          </w:rPr>
          <w:t>https://www.cde.ca.gov/ds/dc/es/refaq.asp</w:t>
        </w:r>
      </w:hyperlink>
      <w:r w:rsidR="00EC008B">
        <w:t xml:space="preserve"> (showing that schools are required to report race and ethnicity data for accountability reports).  Reporting this data will make analytics easier and allow tracking of university progress in patent inventorship representation.  I also caution that celebrating this reporting without verification may lead to “tokenism”, where inventors are improperly added to patents to bolster inventorship optics. </w:t>
      </w:r>
      <w:r w:rsidR="00962398">
        <w:t>I do not wish to expand on potential legislation other than reporting requirements until my qualitative analysis about reasons for the racial and gender patent gaps is complete.</w:t>
      </w:r>
    </w:p>
  </w:footnote>
  <w:footnote w:id="229">
    <w:p w14:paraId="4957D096"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Beth Van </w:t>
      </w:r>
      <w:proofErr w:type="spellStart"/>
      <w:r w:rsidRPr="002B77F3">
        <w:rPr>
          <w:color w:val="000000"/>
          <w:szCs w:val="20"/>
        </w:rPr>
        <w:t>Schaack</w:t>
      </w:r>
      <w:proofErr w:type="spellEnd"/>
      <w:r w:rsidRPr="002B77F3">
        <w:rPr>
          <w:color w:val="000000"/>
          <w:szCs w:val="20"/>
        </w:rPr>
        <w:t xml:space="preserve">, </w:t>
      </w:r>
      <w:r w:rsidRPr="002B77F3">
        <w:rPr>
          <w:i/>
          <w:iCs/>
          <w:color w:val="000000"/>
          <w:szCs w:val="20"/>
        </w:rPr>
        <w:t>With All Deliberate Speed: Civil Human Rights Litigation as a Tool for Social Change</w:t>
      </w:r>
      <w:r w:rsidRPr="002B77F3">
        <w:rPr>
          <w:color w:val="000000"/>
          <w:szCs w:val="20"/>
        </w:rPr>
        <w:t xml:space="preserve">, 57 </w:t>
      </w:r>
      <w:proofErr w:type="spellStart"/>
      <w:r w:rsidRPr="002B77F3">
        <w:rPr>
          <w:smallCaps/>
          <w:color w:val="000000"/>
          <w:szCs w:val="20"/>
        </w:rPr>
        <w:t>Vand</w:t>
      </w:r>
      <w:proofErr w:type="spellEnd"/>
      <w:r w:rsidRPr="002B77F3">
        <w:rPr>
          <w:smallCaps/>
          <w:color w:val="000000"/>
          <w:szCs w:val="20"/>
        </w:rPr>
        <w:t>. L. Rev 2305, 2341 (2004).</w:t>
      </w:r>
    </w:p>
  </w:footnote>
  <w:footnote w:id="230">
    <w:p w14:paraId="48E9EC33" w14:textId="2CAC14D2"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color w:val="000000"/>
          <w:szCs w:val="20"/>
        </w:rPr>
        <w:t>Progress and Potential: 2020 Update on U.S. Women Inventor-Patentees</w:t>
      </w:r>
      <w:r w:rsidRPr="002B77F3">
        <w:rPr>
          <w:color w:val="000000"/>
          <w:szCs w:val="20"/>
        </w:rPr>
        <w:t>, U.S. P</w:t>
      </w:r>
      <w:r w:rsidRPr="002B77F3">
        <w:rPr>
          <w:smallCaps/>
          <w:color w:val="000000"/>
          <w:szCs w:val="20"/>
        </w:rPr>
        <w:t>at. &amp; Trademark Off</w:t>
      </w:r>
      <w:r w:rsidRPr="002B77F3">
        <w:rPr>
          <w:color w:val="000000"/>
          <w:szCs w:val="20"/>
        </w:rPr>
        <w:t xml:space="preserve"> (July 4, 2020); Na Hye Kim, </w:t>
      </w:r>
      <w:r w:rsidRPr="002B77F3">
        <w:rPr>
          <w:i/>
          <w:iCs/>
          <w:color w:val="000000"/>
          <w:szCs w:val="20"/>
        </w:rPr>
        <w:t>Patent Diversity Project: Addressing Racial and Gender Disparities in the U.S. Patent System,</w:t>
      </w:r>
      <w:r w:rsidRPr="002B77F3">
        <w:rPr>
          <w:color w:val="000000"/>
          <w:szCs w:val="20"/>
        </w:rPr>
        <w:t xml:space="preserve"> JD </w:t>
      </w:r>
      <w:r w:rsidRPr="002B77F3">
        <w:rPr>
          <w:smallCaps/>
          <w:color w:val="000000"/>
          <w:szCs w:val="20"/>
        </w:rPr>
        <w:t xml:space="preserve">Supra </w:t>
      </w:r>
      <w:r w:rsidRPr="002B77F3">
        <w:rPr>
          <w:color w:val="000000"/>
          <w:szCs w:val="20"/>
        </w:rPr>
        <w:t xml:space="preserve">(Mar. 23, 2021), https://www.jdsupra.com/legalnews/patent-diversity-project-addressing-2070099/; Tamara </w:t>
      </w:r>
      <w:proofErr w:type="spellStart"/>
      <w:r w:rsidRPr="002B77F3">
        <w:rPr>
          <w:color w:val="000000"/>
          <w:szCs w:val="20"/>
        </w:rPr>
        <w:t>Fraizer</w:t>
      </w:r>
      <w:proofErr w:type="spellEnd"/>
      <w:r w:rsidRPr="002B77F3">
        <w:rPr>
          <w:color w:val="000000"/>
          <w:szCs w:val="20"/>
        </w:rPr>
        <w:t xml:space="preserve">, </w:t>
      </w:r>
      <w:r w:rsidRPr="002B77F3">
        <w:rPr>
          <w:i/>
          <w:iCs/>
          <w:color w:val="000000"/>
          <w:szCs w:val="20"/>
        </w:rPr>
        <w:t>What a Great IDEA! Collecting Data on the Diversity of Patent Inventors</w:t>
      </w:r>
      <w:r w:rsidRPr="002B77F3">
        <w:rPr>
          <w:color w:val="000000"/>
          <w:szCs w:val="20"/>
        </w:rPr>
        <w:t xml:space="preserve">, </w:t>
      </w:r>
      <w:r w:rsidRPr="002B77F3">
        <w:rPr>
          <w:smallCaps/>
          <w:color w:val="000000"/>
          <w:szCs w:val="20"/>
        </w:rPr>
        <w:t xml:space="preserve">The </w:t>
      </w:r>
      <w:proofErr w:type="spellStart"/>
      <w:r w:rsidRPr="002B77F3">
        <w:rPr>
          <w:smallCaps/>
          <w:color w:val="000000"/>
          <w:szCs w:val="20"/>
        </w:rPr>
        <w:t>Nat’l</w:t>
      </w:r>
      <w:proofErr w:type="spellEnd"/>
      <w:r w:rsidRPr="002B77F3">
        <w:rPr>
          <w:smallCaps/>
          <w:color w:val="000000"/>
          <w:szCs w:val="20"/>
        </w:rPr>
        <w:t xml:space="preserve"> L. Rev.</w:t>
      </w:r>
      <w:r w:rsidRPr="002B77F3">
        <w:rPr>
          <w:color w:val="000000"/>
          <w:szCs w:val="20"/>
        </w:rPr>
        <w:t xml:space="preserve"> (Mar. 12, 2021), </w:t>
      </w:r>
      <w:r w:rsidR="008C4979" w:rsidRPr="008C4979">
        <w:rPr>
          <w:color w:val="000000"/>
          <w:szCs w:val="20"/>
        </w:rPr>
        <w:t>https://www.natlawreview.com/article/what-great-idea-collecting-data-diversity-patent-inventors</w:t>
      </w:r>
      <w:r w:rsidR="008C4979">
        <w:rPr>
          <w:color w:val="000000"/>
          <w:szCs w:val="20"/>
        </w:rPr>
        <w:t xml:space="preserve"> (The </w:t>
      </w:r>
      <w:r w:rsidR="008C4979" w:rsidRPr="008C4979">
        <w:rPr>
          <w:color w:val="000000"/>
          <w:szCs w:val="20"/>
        </w:rPr>
        <w:t>Inventor Diversity for Economic Advancement Act of 2021</w:t>
      </w:r>
      <w:r w:rsidR="008C4979">
        <w:rPr>
          <w:color w:val="000000"/>
          <w:szCs w:val="20"/>
        </w:rPr>
        <w:t xml:space="preserve"> (IDEA Act) empowers the USPTO to collect demographic data on patent applicants)</w:t>
      </w:r>
    </w:p>
  </w:footnote>
  <w:footnote w:id="231">
    <w:p w14:paraId="511734F9"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Complaint, United States v. Yale Univ., No. 3:20-cv-01534 (D. Conn. Oct 8, 2020); </w:t>
      </w:r>
      <w:r w:rsidRPr="002B77F3">
        <w:rPr>
          <w:i/>
          <w:iCs/>
          <w:color w:val="000000"/>
          <w:szCs w:val="20"/>
        </w:rPr>
        <w:t>Statutory Requirements for Reporting IPEDS Data</w:t>
      </w:r>
      <w:r w:rsidRPr="002B77F3">
        <w:rPr>
          <w:color w:val="000000"/>
          <w:szCs w:val="20"/>
        </w:rPr>
        <w:t xml:space="preserve">, </w:t>
      </w:r>
      <w:proofErr w:type="spellStart"/>
      <w:r w:rsidRPr="002B77F3">
        <w:rPr>
          <w:smallCaps/>
          <w:color w:val="000000"/>
          <w:szCs w:val="20"/>
        </w:rPr>
        <w:t>Nat’l</w:t>
      </w:r>
      <w:proofErr w:type="spellEnd"/>
      <w:r w:rsidRPr="002B77F3">
        <w:rPr>
          <w:smallCaps/>
          <w:color w:val="000000"/>
          <w:szCs w:val="20"/>
        </w:rPr>
        <w:t xml:space="preserve"> Ctr. for Educ. Stats</w:t>
      </w:r>
      <w:r w:rsidRPr="002B77F3">
        <w:rPr>
          <w:color w:val="000000"/>
          <w:szCs w:val="20"/>
        </w:rPr>
        <w:t xml:space="preserve">., </w:t>
      </w:r>
      <w:hyperlink r:id="rId36">
        <w:r w:rsidRPr="002B77F3">
          <w:rPr>
            <w:color w:val="000000"/>
            <w:szCs w:val="20"/>
          </w:rPr>
          <w:t>https://surveys.nces.ed.gov/ipeds/public/statutory-requirement</w:t>
        </w:r>
      </w:hyperlink>
      <w:r w:rsidRPr="002B77F3">
        <w:rPr>
          <w:color w:val="000000"/>
          <w:szCs w:val="20"/>
        </w:rPr>
        <w:t xml:space="preserve"> (last visited June 30, 2021) (“The completion of all IPEDS surveys, in a timely and accurate manner, is mandatory for all institutions that participate in or are applicants for participation in any Federal financial assistance program authorized by Title IV of the Higher Education Act (HEA) of 1965, as amended.”).</w:t>
      </w:r>
    </w:p>
  </w:footnote>
  <w:footnote w:id="232">
    <w:p w14:paraId="02580323"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Katherine</w:t>
      </w:r>
      <w:r w:rsidRPr="002B77F3">
        <w:rPr>
          <w:szCs w:val="20"/>
        </w:rPr>
        <w:t xml:space="preserve"> J. Wu, </w:t>
      </w:r>
      <w:r w:rsidRPr="002B77F3">
        <w:rPr>
          <w:i/>
          <w:iCs/>
          <w:szCs w:val="20"/>
        </w:rPr>
        <w:t>Scientific Journals Commit to Diversity but Lack the Data</w:t>
      </w:r>
      <w:r w:rsidRPr="002B77F3">
        <w:rPr>
          <w:szCs w:val="20"/>
        </w:rPr>
        <w:t xml:space="preserve">, </w:t>
      </w:r>
      <w:r w:rsidRPr="002B77F3">
        <w:rPr>
          <w:smallCaps/>
          <w:szCs w:val="20"/>
        </w:rPr>
        <w:t>N.Y. Times</w:t>
      </w:r>
      <w:r w:rsidRPr="002B77F3">
        <w:rPr>
          <w:szCs w:val="20"/>
        </w:rPr>
        <w:t xml:space="preserve"> (Oct. 30, 2020), </w:t>
      </w:r>
      <w:r w:rsidRPr="002B77F3">
        <w:rPr>
          <w:color w:val="000000"/>
          <w:szCs w:val="20"/>
        </w:rPr>
        <w:t>https://www.nytimes.com/2020/10/30/science/diversity-science-journals.html.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6532E" w14:textId="3AC1FBC7" w:rsidR="00FA45DD" w:rsidRPr="00CA354F" w:rsidRDefault="00C67647" w:rsidP="00DE478D">
    <w:pPr>
      <w:tabs>
        <w:tab w:val="center" w:pos="3672"/>
        <w:tab w:val="right" w:pos="7344"/>
      </w:tabs>
    </w:pPr>
    <w:r>
      <w:fldChar w:fldCharType="begin"/>
    </w:r>
    <w:r>
      <w:instrText xml:space="preserve"> PAGE </w:instrText>
    </w:r>
    <w:r>
      <w:fldChar w:fldCharType="separate"/>
    </w:r>
    <w:r>
      <w:rPr>
        <w:noProof/>
      </w:rPr>
      <w:t>2</w:t>
    </w:r>
    <w:r>
      <w:fldChar w:fldCharType="end"/>
    </w:r>
    <w:r>
      <w:tab/>
    </w:r>
    <w:r w:rsidRPr="00EF3A51">
      <w:rPr>
        <w:i/>
      </w:rPr>
      <w:t xml:space="preserve">SY-STEM-IC </w:t>
    </w:r>
    <w:r>
      <w:rPr>
        <w:i/>
      </w:rPr>
      <w:t>BIAS</w:t>
    </w:r>
    <w:r>
      <w:tab/>
      <w:t>[</w:t>
    </w:r>
    <w:r>
      <w:fldChar w:fldCharType="begin"/>
    </w:r>
    <w:r>
      <w:instrText xml:space="preserve"> SAVEDATE  \@ "d-MMM-yy"  \* MERGEFORMAT </w:instrText>
    </w:r>
    <w:r>
      <w:fldChar w:fldCharType="separate"/>
    </w:r>
    <w:ins w:id="47" w:author="Tang, Yining" w:date="2021-11-09T18:20:00Z">
      <w:r w:rsidR="008C01ED">
        <w:rPr>
          <w:noProof/>
        </w:rPr>
        <w:t>21-Oct-21</w:t>
      </w:r>
    </w:ins>
    <w:del w:id="48" w:author="Tang, Yining" w:date="2021-11-09T18:20:00Z">
      <w:r w:rsidR="00F10150" w:rsidDel="008C01ED">
        <w:rPr>
          <w:noProof/>
        </w:rPr>
        <w:delText>13-Oct-21</w:delText>
      </w:r>
    </w:del>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DD535" w14:textId="3B559079" w:rsidR="00FA45DD" w:rsidRPr="00CA354F" w:rsidRDefault="00C67647" w:rsidP="00DE478D">
    <w:pPr>
      <w:tabs>
        <w:tab w:val="center" w:pos="3672"/>
        <w:tab w:val="right" w:pos="7344"/>
      </w:tabs>
    </w:pPr>
    <w:r>
      <w:fldChar w:fldCharType="begin"/>
    </w:r>
    <w:r>
      <w:instrText xml:space="preserve"> SAVEDATE  \@ "d-MMM-yy"  \* MERGEFORMAT </w:instrText>
    </w:r>
    <w:r>
      <w:fldChar w:fldCharType="separate"/>
    </w:r>
    <w:ins w:id="49" w:author="Tang, Yining" w:date="2021-11-09T18:20:00Z">
      <w:r w:rsidR="008C01ED">
        <w:rPr>
          <w:noProof/>
        </w:rPr>
        <w:t>21-Oct-21</w:t>
      </w:r>
    </w:ins>
    <w:del w:id="50" w:author="Tang, Yining" w:date="2021-11-09T18:20:00Z">
      <w:r w:rsidR="00F10150" w:rsidDel="008C01ED">
        <w:rPr>
          <w:noProof/>
        </w:rPr>
        <w:delText>13-Oct-21</w:delText>
      </w:r>
    </w:del>
    <w:r>
      <w:fldChar w:fldCharType="end"/>
    </w:r>
    <w:r>
      <w:t>]</w:t>
    </w:r>
    <w:r>
      <w:tab/>
    </w:r>
    <w:r w:rsidRPr="00EF3A51">
      <w:rPr>
        <w:i/>
      </w:rPr>
      <w:t xml:space="preserve">SY-STEM-IC </w:t>
    </w:r>
    <w:r>
      <w:rPr>
        <w:i/>
      </w:rPr>
      <w:t>BIAS</w:t>
    </w:r>
    <w:r>
      <w:tab/>
    </w:r>
    <w:r>
      <w:fldChar w:fldCharType="begin"/>
    </w:r>
    <w:r>
      <w:instrText xml:space="preserve"> PAGE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418C5"/>
    <w:multiLevelType w:val="multilevel"/>
    <w:tmpl w:val="0054061A"/>
    <w:styleLink w:val="CurrentList3"/>
    <w:lvl w:ilvl="0">
      <w:start w:val="1"/>
      <w:numFmt w:val="upperRoman"/>
      <w:lvlText w:val="%1."/>
      <w:lvlJc w:val="right"/>
      <w:pPr>
        <w:ind w:left="360" w:hanging="360"/>
      </w:pPr>
      <w:rPr>
        <w:rFonts w:hint="default"/>
      </w:rPr>
    </w:lvl>
    <w:lvl w:ilvl="1">
      <w:start w:val="1"/>
      <w:numFmt w:val="upperLetter"/>
      <w:suff w:val="nothing"/>
      <w:lvlText w:val="%2.  "/>
      <w:lvlJc w:val="left"/>
      <w:pPr>
        <w:ind w:left="2250" w:hanging="360"/>
      </w:pPr>
      <w:rPr>
        <w:rFonts w:hint="default"/>
        <w:i w:val="0"/>
        <w:iCs/>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20117066"/>
    <w:multiLevelType w:val="multilevel"/>
    <w:tmpl w:val="D31A0DB4"/>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2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15:restartNumberingAfterBreak="0">
    <w:nsid w:val="25FA20C5"/>
    <w:multiLevelType w:val="hybridMultilevel"/>
    <w:tmpl w:val="4042B2B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758DF"/>
    <w:multiLevelType w:val="multilevel"/>
    <w:tmpl w:val="B7A2312E"/>
    <w:styleLink w:val="CurrentList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7B01E8A"/>
    <w:multiLevelType w:val="hybridMultilevel"/>
    <w:tmpl w:val="CA3E3D9C"/>
    <w:lvl w:ilvl="0" w:tplc="A38A59FC">
      <w:start w:val="1"/>
      <w:numFmt w:val="upperLetter"/>
      <w:lvlText w:val="%1."/>
      <w:lvlJc w:val="left"/>
      <w:pPr>
        <w:ind w:left="720" w:hanging="720"/>
      </w:pPr>
      <w:rPr>
        <w:rFonts w:hint="default"/>
      </w:rPr>
    </w:lvl>
    <w:lvl w:ilvl="1" w:tplc="1DDA7C08">
      <w:start w:val="1"/>
      <w:numFmt w:val="upperLetter"/>
      <w:lvlText w:val="%2."/>
      <w:lvlJc w:val="left"/>
      <w:pPr>
        <w:ind w:left="72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602F03"/>
    <w:multiLevelType w:val="hybridMultilevel"/>
    <w:tmpl w:val="BA6C541C"/>
    <w:lvl w:ilvl="0" w:tplc="074C2E62">
      <w:start w:val="1"/>
      <w:numFmt w:val="upperRoman"/>
      <w:lvlText w:val="%1."/>
      <w:lvlJc w:val="left"/>
      <w:pPr>
        <w:ind w:left="720" w:hanging="720"/>
      </w:pPr>
      <w:rPr>
        <w:rFonts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2BE438F"/>
    <w:multiLevelType w:val="multilevel"/>
    <w:tmpl w:val="A268DDE4"/>
    <w:lvl w:ilvl="0">
      <w:start w:val="1"/>
      <w:numFmt w:val="upperRoman"/>
      <w:lvlText w:val="%1."/>
      <w:lvlJc w:val="right"/>
      <w:pPr>
        <w:ind w:left="360" w:hanging="360"/>
      </w:pPr>
      <w:rPr>
        <w:rFonts w:hint="default"/>
      </w:rPr>
    </w:lvl>
    <w:lvl w:ilvl="1">
      <w:start w:val="1"/>
      <w:numFmt w:val="upperLetter"/>
      <w:pStyle w:val="Heading2"/>
      <w:suff w:val="nothing"/>
      <w:lvlText w:val="%2.  "/>
      <w:lvlJc w:val="left"/>
      <w:pPr>
        <w:ind w:left="2250" w:hanging="360"/>
      </w:pPr>
      <w:rPr>
        <w:rFonts w:hint="default"/>
        <w:i/>
        <w:iCs w:val="0"/>
      </w:rPr>
    </w:lvl>
    <w:lvl w:ilvl="2">
      <w:start w:val="1"/>
      <w:numFmt w:val="decimal"/>
      <w:pStyle w:val="Heading3"/>
      <w:lvlText w:val="%3."/>
      <w:lvlJc w:val="left"/>
      <w:pPr>
        <w:tabs>
          <w:tab w:val="num" w:pos="360"/>
        </w:tabs>
        <w:ind w:left="360" w:hanging="360"/>
      </w:pPr>
      <w:rPr>
        <w:rFonts w:hint="default"/>
      </w:rPr>
    </w:lvl>
    <w:lvl w:ilvl="3">
      <w:start w:val="1"/>
      <w:numFmt w:val="lowerLetter"/>
      <w:pStyle w:val="Heading4"/>
      <w:lvlText w:val="%4."/>
      <w:lvlJc w:val="left"/>
      <w:pPr>
        <w:tabs>
          <w:tab w:val="num" w:pos="360"/>
        </w:tabs>
        <w:ind w:left="360" w:hanging="360"/>
      </w:pPr>
      <w:rPr>
        <w:rFonts w:hint="default"/>
      </w:rPr>
    </w:lvl>
    <w:lvl w:ilvl="4">
      <w:start w:val="1"/>
      <w:numFmt w:val="lowerRoman"/>
      <w:pStyle w:val="Heading5"/>
      <w:lvlText w:val="%5."/>
      <w:lvlJc w:val="left"/>
      <w:pPr>
        <w:tabs>
          <w:tab w:val="num" w:pos="360"/>
        </w:tabs>
        <w:ind w:left="360" w:hanging="36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7" w15:restartNumberingAfterBreak="0">
    <w:nsid w:val="46FE450D"/>
    <w:multiLevelType w:val="hybridMultilevel"/>
    <w:tmpl w:val="4042B2B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B43A52"/>
    <w:multiLevelType w:val="multilevel"/>
    <w:tmpl w:val="B24A5A24"/>
    <w:styleLink w:val="CurrentList5"/>
    <w:lvl w:ilvl="0">
      <w:start w:val="1"/>
      <w:numFmt w:val="upperLetter"/>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D215F17"/>
    <w:multiLevelType w:val="multilevel"/>
    <w:tmpl w:val="16201520"/>
    <w:styleLink w:val="CurrentList4"/>
    <w:lvl w:ilvl="0">
      <w:start w:val="1"/>
      <w:numFmt w:val="upperLetter"/>
      <w:lvlText w:val="%1."/>
      <w:lvlJc w:val="left"/>
      <w:pPr>
        <w:ind w:left="720" w:hanging="720"/>
      </w:pPr>
      <w:rPr>
        <w:rFonts w:hint="default"/>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DC15D3A"/>
    <w:multiLevelType w:val="hybridMultilevel"/>
    <w:tmpl w:val="A1CCA83C"/>
    <w:lvl w:ilvl="0" w:tplc="F4F26A92">
      <w:start w:val="1"/>
      <w:numFmt w:val="upperLetter"/>
      <w:lvlText w:val="%1."/>
      <w:lvlJc w:val="left"/>
      <w:pPr>
        <w:ind w:left="720" w:hanging="720"/>
      </w:pPr>
      <w:rPr>
        <w:rFonts w:hint="default"/>
      </w:rPr>
    </w:lvl>
    <w:lvl w:ilvl="1" w:tplc="04F81C6C">
      <w:start w:val="1"/>
      <w:numFmt w:val="upperLetter"/>
      <w:lvlText w:val="%2."/>
      <w:lvlJc w:val="left"/>
      <w:pPr>
        <w:ind w:left="72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A310A5"/>
    <w:multiLevelType w:val="multilevel"/>
    <w:tmpl w:val="D31A0DB4"/>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2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2" w15:restartNumberingAfterBreak="0">
    <w:nsid w:val="7D991F83"/>
    <w:multiLevelType w:val="hybridMultilevel"/>
    <w:tmpl w:val="4AF29CEA"/>
    <w:lvl w:ilvl="0" w:tplc="FFFFFFFF">
      <w:start w:val="1"/>
      <w:numFmt w:val="lowerLetter"/>
      <w:pStyle w:val="LetteredList"/>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2"/>
  </w:num>
  <w:num w:numId="2">
    <w:abstractNumId w:val="11"/>
  </w:num>
  <w:num w:numId="3">
    <w:abstractNumId w:val="1"/>
  </w:num>
  <w:num w:numId="4">
    <w:abstractNumId w:val="6"/>
  </w:num>
  <w:num w:numId="5">
    <w:abstractNumId w:val="0"/>
  </w:num>
  <w:num w:numId="6">
    <w:abstractNumId w:val="5"/>
  </w:num>
  <w:num w:numId="7">
    <w:abstractNumId w:val="2"/>
  </w:num>
  <w:num w:numId="8">
    <w:abstractNumId w:val="10"/>
  </w:num>
  <w:num w:numId="9">
    <w:abstractNumId w:val="9"/>
  </w:num>
  <w:num w:numId="10">
    <w:abstractNumId w:val="4"/>
  </w:num>
  <w:num w:numId="11">
    <w:abstractNumId w:val="8"/>
  </w:num>
  <w:num w:numId="12">
    <w:abstractNumId w:val="3"/>
  </w:num>
  <w:num w:numId="13">
    <w:abstractNumId w:val="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ng, Yining">
    <w15:presenceInfo w15:providerId="AD" w15:userId="S::tyning@bu.edu::b2204dcc-1e69-4bca-a300-8f0518bb3d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839"/>
    <w:rsid w:val="00014453"/>
    <w:rsid w:val="00037EB8"/>
    <w:rsid w:val="00073A49"/>
    <w:rsid w:val="000D168E"/>
    <w:rsid w:val="000E37C7"/>
    <w:rsid w:val="000E6510"/>
    <w:rsid w:val="000E6F0C"/>
    <w:rsid w:val="000F1CD0"/>
    <w:rsid w:val="000F5F0D"/>
    <w:rsid w:val="0010538B"/>
    <w:rsid w:val="00121E70"/>
    <w:rsid w:val="00136C21"/>
    <w:rsid w:val="001647CB"/>
    <w:rsid w:val="001D3424"/>
    <w:rsid w:val="001D4882"/>
    <w:rsid w:val="001F7DC3"/>
    <w:rsid w:val="00221D6C"/>
    <w:rsid w:val="0023189D"/>
    <w:rsid w:val="00272259"/>
    <w:rsid w:val="002825F7"/>
    <w:rsid w:val="00292867"/>
    <w:rsid w:val="00293465"/>
    <w:rsid w:val="00297408"/>
    <w:rsid w:val="002A36E0"/>
    <w:rsid w:val="002A52F2"/>
    <w:rsid w:val="002B77F3"/>
    <w:rsid w:val="002C2D62"/>
    <w:rsid w:val="002F75C7"/>
    <w:rsid w:val="003106D8"/>
    <w:rsid w:val="00313877"/>
    <w:rsid w:val="0031525D"/>
    <w:rsid w:val="00334882"/>
    <w:rsid w:val="00337BB4"/>
    <w:rsid w:val="0034109D"/>
    <w:rsid w:val="00342B3E"/>
    <w:rsid w:val="00365559"/>
    <w:rsid w:val="003763DC"/>
    <w:rsid w:val="0038350C"/>
    <w:rsid w:val="003C0973"/>
    <w:rsid w:val="003C2C62"/>
    <w:rsid w:val="003D5238"/>
    <w:rsid w:val="003D5BCD"/>
    <w:rsid w:val="003F51D4"/>
    <w:rsid w:val="00412840"/>
    <w:rsid w:val="00440741"/>
    <w:rsid w:val="00451EF2"/>
    <w:rsid w:val="004560BF"/>
    <w:rsid w:val="00460302"/>
    <w:rsid w:val="00474628"/>
    <w:rsid w:val="00477B58"/>
    <w:rsid w:val="00481BA1"/>
    <w:rsid w:val="00495502"/>
    <w:rsid w:val="0049562F"/>
    <w:rsid w:val="004A1CAC"/>
    <w:rsid w:val="004C04BD"/>
    <w:rsid w:val="004D349B"/>
    <w:rsid w:val="004D745A"/>
    <w:rsid w:val="004E7D85"/>
    <w:rsid w:val="004F4839"/>
    <w:rsid w:val="004F4CED"/>
    <w:rsid w:val="00500314"/>
    <w:rsid w:val="00524E46"/>
    <w:rsid w:val="005B325C"/>
    <w:rsid w:val="005C348D"/>
    <w:rsid w:val="005E2D0F"/>
    <w:rsid w:val="005E36D4"/>
    <w:rsid w:val="005E69DC"/>
    <w:rsid w:val="005E6E42"/>
    <w:rsid w:val="005F7A1C"/>
    <w:rsid w:val="00613634"/>
    <w:rsid w:val="0062114A"/>
    <w:rsid w:val="00622B02"/>
    <w:rsid w:val="00634C4D"/>
    <w:rsid w:val="00645BB9"/>
    <w:rsid w:val="00652AD0"/>
    <w:rsid w:val="006547A9"/>
    <w:rsid w:val="006655CB"/>
    <w:rsid w:val="006A2396"/>
    <w:rsid w:val="006C59DD"/>
    <w:rsid w:val="006D0024"/>
    <w:rsid w:val="006D44A4"/>
    <w:rsid w:val="006F3EA3"/>
    <w:rsid w:val="006F46C6"/>
    <w:rsid w:val="00702E69"/>
    <w:rsid w:val="007341D0"/>
    <w:rsid w:val="00747670"/>
    <w:rsid w:val="00781309"/>
    <w:rsid w:val="00795CB4"/>
    <w:rsid w:val="00797E10"/>
    <w:rsid w:val="007D4C77"/>
    <w:rsid w:val="007E4823"/>
    <w:rsid w:val="0083073D"/>
    <w:rsid w:val="00830FC5"/>
    <w:rsid w:val="00834F8E"/>
    <w:rsid w:val="00841783"/>
    <w:rsid w:val="0084454C"/>
    <w:rsid w:val="008538A8"/>
    <w:rsid w:val="00857524"/>
    <w:rsid w:val="008820FA"/>
    <w:rsid w:val="00884599"/>
    <w:rsid w:val="00893FC7"/>
    <w:rsid w:val="00896016"/>
    <w:rsid w:val="008B318F"/>
    <w:rsid w:val="008B4DF8"/>
    <w:rsid w:val="008C01ED"/>
    <w:rsid w:val="008C4979"/>
    <w:rsid w:val="008D17BC"/>
    <w:rsid w:val="008F7B10"/>
    <w:rsid w:val="008F7F64"/>
    <w:rsid w:val="00902FC2"/>
    <w:rsid w:val="00945EE3"/>
    <w:rsid w:val="00951CD8"/>
    <w:rsid w:val="00957095"/>
    <w:rsid w:val="00962398"/>
    <w:rsid w:val="00981325"/>
    <w:rsid w:val="00987D39"/>
    <w:rsid w:val="009929D1"/>
    <w:rsid w:val="009C4A7C"/>
    <w:rsid w:val="009E12A6"/>
    <w:rsid w:val="009F415B"/>
    <w:rsid w:val="00A20DA5"/>
    <w:rsid w:val="00A25DCC"/>
    <w:rsid w:val="00A31831"/>
    <w:rsid w:val="00A719E3"/>
    <w:rsid w:val="00AA567F"/>
    <w:rsid w:val="00AA7660"/>
    <w:rsid w:val="00AC24B8"/>
    <w:rsid w:val="00AC3F1D"/>
    <w:rsid w:val="00AD43DD"/>
    <w:rsid w:val="00AE0E76"/>
    <w:rsid w:val="00AE73B8"/>
    <w:rsid w:val="00B25F3D"/>
    <w:rsid w:val="00B568D0"/>
    <w:rsid w:val="00B57EE7"/>
    <w:rsid w:val="00B94127"/>
    <w:rsid w:val="00B94825"/>
    <w:rsid w:val="00BA64BD"/>
    <w:rsid w:val="00BA73E7"/>
    <w:rsid w:val="00BC5D4E"/>
    <w:rsid w:val="00BD11E6"/>
    <w:rsid w:val="00BE34C9"/>
    <w:rsid w:val="00BE3DEA"/>
    <w:rsid w:val="00BE7871"/>
    <w:rsid w:val="00BF0E19"/>
    <w:rsid w:val="00BF45CA"/>
    <w:rsid w:val="00C10E79"/>
    <w:rsid w:val="00C309B6"/>
    <w:rsid w:val="00C512D5"/>
    <w:rsid w:val="00C55F07"/>
    <w:rsid w:val="00C67647"/>
    <w:rsid w:val="00C76D15"/>
    <w:rsid w:val="00C80453"/>
    <w:rsid w:val="00CA1CE3"/>
    <w:rsid w:val="00CA571A"/>
    <w:rsid w:val="00CB6C2B"/>
    <w:rsid w:val="00CC22E4"/>
    <w:rsid w:val="00CE7660"/>
    <w:rsid w:val="00D11AFC"/>
    <w:rsid w:val="00D3102B"/>
    <w:rsid w:val="00D36349"/>
    <w:rsid w:val="00D64088"/>
    <w:rsid w:val="00D76F95"/>
    <w:rsid w:val="00D82E1D"/>
    <w:rsid w:val="00D84A48"/>
    <w:rsid w:val="00DA676E"/>
    <w:rsid w:val="00DD1B4B"/>
    <w:rsid w:val="00DE0D23"/>
    <w:rsid w:val="00DE67A9"/>
    <w:rsid w:val="00E00B87"/>
    <w:rsid w:val="00E258B5"/>
    <w:rsid w:val="00E523B6"/>
    <w:rsid w:val="00E526E0"/>
    <w:rsid w:val="00E62E98"/>
    <w:rsid w:val="00E91F0C"/>
    <w:rsid w:val="00EB6471"/>
    <w:rsid w:val="00EC008B"/>
    <w:rsid w:val="00EC37B0"/>
    <w:rsid w:val="00EC6CAB"/>
    <w:rsid w:val="00ED5876"/>
    <w:rsid w:val="00F061FE"/>
    <w:rsid w:val="00F07B8A"/>
    <w:rsid w:val="00F10150"/>
    <w:rsid w:val="00F1388C"/>
    <w:rsid w:val="00F24DDC"/>
    <w:rsid w:val="00F30C58"/>
    <w:rsid w:val="00F4433D"/>
    <w:rsid w:val="00F55E92"/>
    <w:rsid w:val="00F568E9"/>
    <w:rsid w:val="00F83D18"/>
    <w:rsid w:val="00F97183"/>
    <w:rsid w:val="00FA0D90"/>
    <w:rsid w:val="00FC65CD"/>
    <w:rsid w:val="00FC7EE8"/>
    <w:rsid w:val="00FE35F5"/>
    <w:rsid w:val="00FE7643"/>
    <w:rsid w:val="00FF5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7AC26"/>
  <w15:chartTrackingRefBased/>
  <w15:docId w15:val="{C9472D5B-3C67-DC4F-A656-F18A446AD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839"/>
    <w:rPr>
      <w:rFonts w:ascii="Times New Roman" w:eastAsia="Times New Roman" w:hAnsi="Times New Roman" w:cs="Times New Roman"/>
    </w:rPr>
  </w:style>
  <w:style w:type="paragraph" w:styleId="Heading1">
    <w:name w:val="heading 1"/>
    <w:basedOn w:val="Normal"/>
    <w:next w:val="Normal"/>
    <w:link w:val="Heading1Char"/>
    <w:uiPriority w:val="9"/>
    <w:qFormat/>
    <w:rsid w:val="004F4839"/>
    <w:pPr>
      <w:keepNext/>
      <w:jc w:val="center"/>
      <w:outlineLvl w:val="0"/>
    </w:pPr>
    <w:rPr>
      <w:smallCaps/>
      <w:kern w:val="28"/>
    </w:rPr>
  </w:style>
  <w:style w:type="paragraph" w:styleId="Heading2">
    <w:name w:val="heading 2"/>
    <w:basedOn w:val="Normal"/>
    <w:next w:val="Normal"/>
    <w:link w:val="Heading2Char"/>
    <w:qFormat/>
    <w:rsid w:val="004F4839"/>
    <w:pPr>
      <w:keepNext/>
      <w:numPr>
        <w:ilvl w:val="1"/>
        <w:numId w:val="4"/>
      </w:numPr>
      <w:jc w:val="center"/>
      <w:outlineLvl w:val="1"/>
    </w:pPr>
    <w:rPr>
      <w:i/>
    </w:rPr>
  </w:style>
  <w:style w:type="paragraph" w:styleId="Heading3">
    <w:name w:val="heading 3"/>
    <w:basedOn w:val="Normal"/>
    <w:next w:val="Normal"/>
    <w:link w:val="Heading3Char"/>
    <w:qFormat/>
    <w:rsid w:val="004F4839"/>
    <w:pPr>
      <w:keepNext/>
      <w:numPr>
        <w:ilvl w:val="2"/>
        <w:numId w:val="4"/>
      </w:numPr>
      <w:outlineLvl w:val="2"/>
    </w:pPr>
  </w:style>
  <w:style w:type="paragraph" w:styleId="Heading4">
    <w:name w:val="heading 4"/>
    <w:basedOn w:val="Normal"/>
    <w:next w:val="Normal"/>
    <w:link w:val="Heading4Char"/>
    <w:qFormat/>
    <w:rsid w:val="004F4839"/>
    <w:pPr>
      <w:keepNext/>
      <w:numPr>
        <w:ilvl w:val="3"/>
        <w:numId w:val="4"/>
      </w:numPr>
      <w:outlineLvl w:val="3"/>
    </w:pPr>
  </w:style>
  <w:style w:type="paragraph" w:styleId="Heading5">
    <w:name w:val="heading 5"/>
    <w:next w:val="Normal"/>
    <w:link w:val="Heading5Char"/>
    <w:qFormat/>
    <w:rsid w:val="004F4839"/>
    <w:pPr>
      <w:numPr>
        <w:ilvl w:val="4"/>
        <w:numId w:val="4"/>
      </w:numPr>
      <w:spacing w:before="240" w:after="60"/>
      <w:outlineLvl w:val="4"/>
    </w:pPr>
    <w:rPr>
      <w:rFonts w:ascii="CG Times" w:eastAsia="Times New Roman" w:hAnsi="CG Times" w:cs="Times New Roman"/>
      <w:sz w:val="22"/>
      <w:szCs w:val="20"/>
    </w:rPr>
  </w:style>
  <w:style w:type="paragraph" w:styleId="Heading6">
    <w:name w:val="heading 6"/>
    <w:basedOn w:val="Normal"/>
    <w:next w:val="Normal"/>
    <w:link w:val="Heading6Char"/>
    <w:qFormat/>
    <w:rsid w:val="004F4839"/>
    <w:pPr>
      <w:numPr>
        <w:ilvl w:val="5"/>
        <w:numId w:val="4"/>
      </w:numPr>
      <w:spacing w:before="240" w:after="60"/>
      <w:outlineLvl w:val="5"/>
    </w:pPr>
    <w:rPr>
      <w:i/>
      <w:sz w:val="22"/>
    </w:rPr>
  </w:style>
  <w:style w:type="paragraph" w:styleId="Heading7">
    <w:name w:val="heading 7"/>
    <w:basedOn w:val="Normal"/>
    <w:next w:val="Normal"/>
    <w:link w:val="Heading7Char"/>
    <w:qFormat/>
    <w:rsid w:val="004F4839"/>
    <w:pPr>
      <w:numPr>
        <w:ilvl w:val="6"/>
        <w:numId w:val="4"/>
      </w:numPr>
      <w:spacing w:before="240" w:after="60"/>
      <w:outlineLvl w:val="6"/>
    </w:pPr>
    <w:rPr>
      <w:rFonts w:ascii="Arial" w:hAnsi="Arial"/>
      <w:sz w:val="20"/>
    </w:rPr>
  </w:style>
  <w:style w:type="paragraph" w:styleId="Heading8">
    <w:name w:val="heading 8"/>
    <w:basedOn w:val="Normal"/>
    <w:next w:val="Normal"/>
    <w:link w:val="Heading8Char"/>
    <w:qFormat/>
    <w:rsid w:val="004F4839"/>
    <w:pPr>
      <w:numPr>
        <w:ilvl w:val="7"/>
        <w:numId w:val="4"/>
      </w:numPr>
      <w:spacing w:before="240" w:after="60"/>
      <w:outlineLvl w:val="7"/>
    </w:pPr>
    <w:rPr>
      <w:rFonts w:ascii="Arial" w:hAnsi="Arial"/>
      <w:i/>
      <w:sz w:val="20"/>
    </w:rPr>
  </w:style>
  <w:style w:type="paragraph" w:styleId="Heading9">
    <w:name w:val="heading 9"/>
    <w:basedOn w:val="Normal"/>
    <w:next w:val="Normal"/>
    <w:link w:val="Heading9Char"/>
    <w:qFormat/>
    <w:rsid w:val="004F4839"/>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839"/>
    <w:rPr>
      <w:rFonts w:ascii="Times New Roman" w:eastAsia="Times New Roman" w:hAnsi="Times New Roman" w:cs="Times New Roman"/>
      <w:smallCaps/>
      <w:kern w:val="28"/>
    </w:rPr>
  </w:style>
  <w:style w:type="character" w:customStyle="1" w:styleId="Heading2Char">
    <w:name w:val="Heading 2 Char"/>
    <w:basedOn w:val="DefaultParagraphFont"/>
    <w:link w:val="Heading2"/>
    <w:rsid w:val="004F4839"/>
    <w:rPr>
      <w:rFonts w:ascii="Times New Roman" w:eastAsia="Times New Roman" w:hAnsi="Times New Roman" w:cs="Times New Roman"/>
      <w:i/>
    </w:rPr>
  </w:style>
  <w:style w:type="character" w:customStyle="1" w:styleId="Heading3Char">
    <w:name w:val="Heading 3 Char"/>
    <w:basedOn w:val="DefaultParagraphFont"/>
    <w:link w:val="Heading3"/>
    <w:rsid w:val="004F4839"/>
    <w:rPr>
      <w:rFonts w:ascii="Times New Roman" w:eastAsia="Times New Roman" w:hAnsi="Times New Roman" w:cs="Times New Roman"/>
    </w:rPr>
  </w:style>
  <w:style w:type="character" w:customStyle="1" w:styleId="Heading4Char">
    <w:name w:val="Heading 4 Char"/>
    <w:basedOn w:val="DefaultParagraphFont"/>
    <w:link w:val="Heading4"/>
    <w:rsid w:val="004F4839"/>
    <w:rPr>
      <w:rFonts w:ascii="Times New Roman" w:eastAsia="Times New Roman" w:hAnsi="Times New Roman" w:cs="Times New Roman"/>
    </w:rPr>
  </w:style>
  <w:style w:type="character" w:customStyle="1" w:styleId="Heading5Char">
    <w:name w:val="Heading 5 Char"/>
    <w:basedOn w:val="DefaultParagraphFont"/>
    <w:link w:val="Heading5"/>
    <w:rsid w:val="004F4839"/>
    <w:rPr>
      <w:rFonts w:ascii="CG Times" w:eastAsia="Times New Roman" w:hAnsi="CG Times" w:cs="Times New Roman"/>
      <w:sz w:val="22"/>
      <w:szCs w:val="20"/>
    </w:rPr>
  </w:style>
  <w:style w:type="character" w:customStyle="1" w:styleId="Heading6Char">
    <w:name w:val="Heading 6 Char"/>
    <w:basedOn w:val="DefaultParagraphFont"/>
    <w:link w:val="Heading6"/>
    <w:rsid w:val="004F4839"/>
    <w:rPr>
      <w:rFonts w:ascii="Times New Roman" w:eastAsia="Times New Roman" w:hAnsi="Times New Roman" w:cs="Times New Roman"/>
      <w:i/>
      <w:sz w:val="22"/>
    </w:rPr>
  </w:style>
  <w:style w:type="character" w:customStyle="1" w:styleId="Heading7Char">
    <w:name w:val="Heading 7 Char"/>
    <w:basedOn w:val="DefaultParagraphFont"/>
    <w:link w:val="Heading7"/>
    <w:rsid w:val="004F4839"/>
    <w:rPr>
      <w:rFonts w:ascii="Arial" w:eastAsia="Times New Roman" w:hAnsi="Arial" w:cs="Times New Roman"/>
      <w:sz w:val="20"/>
    </w:rPr>
  </w:style>
  <w:style w:type="character" w:customStyle="1" w:styleId="Heading8Char">
    <w:name w:val="Heading 8 Char"/>
    <w:basedOn w:val="DefaultParagraphFont"/>
    <w:link w:val="Heading8"/>
    <w:rsid w:val="004F4839"/>
    <w:rPr>
      <w:rFonts w:ascii="Arial" w:eastAsia="Times New Roman" w:hAnsi="Arial" w:cs="Times New Roman"/>
      <w:i/>
      <w:sz w:val="20"/>
    </w:rPr>
  </w:style>
  <w:style w:type="character" w:customStyle="1" w:styleId="Heading9Char">
    <w:name w:val="Heading 9 Char"/>
    <w:basedOn w:val="DefaultParagraphFont"/>
    <w:link w:val="Heading9"/>
    <w:rsid w:val="004F4839"/>
    <w:rPr>
      <w:rFonts w:ascii="Arial" w:eastAsia="Times New Roman" w:hAnsi="Arial" w:cs="Times New Roman"/>
      <w:b/>
      <w:i/>
      <w:sz w:val="18"/>
    </w:rPr>
  </w:style>
  <w:style w:type="character" w:styleId="CommentReference">
    <w:name w:val="annotation reference"/>
    <w:basedOn w:val="DefaultParagraphFont"/>
    <w:semiHidden/>
    <w:rsid w:val="004F4839"/>
    <w:rPr>
      <w:sz w:val="16"/>
    </w:rPr>
  </w:style>
  <w:style w:type="paragraph" w:styleId="CommentText">
    <w:name w:val="annotation text"/>
    <w:basedOn w:val="Normal"/>
    <w:link w:val="CommentTextChar"/>
    <w:uiPriority w:val="99"/>
    <w:rsid w:val="004F4839"/>
    <w:rPr>
      <w:sz w:val="20"/>
    </w:rPr>
  </w:style>
  <w:style w:type="character" w:customStyle="1" w:styleId="CommentTextChar">
    <w:name w:val="Comment Text Char"/>
    <w:basedOn w:val="DefaultParagraphFont"/>
    <w:link w:val="CommentText"/>
    <w:uiPriority w:val="99"/>
    <w:rsid w:val="004F4839"/>
    <w:rPr>
      <w:rFonts w:ascii="Times New Roman" w:eastAsia="Times New Roman" w:hAnsi="Times New Roman" w:cs="Times New Roman"/>
      <w:sz w:val="20"/>
    </w:rPr>
  </w:style>
  <w:style w:type="paragraph" w:styleId="DocumentMap">
    <w:name w:val="Document Map"/>
    <w:basedOn w:val="Normal"/>
    <w:link w:val="DocumentMapChar"/>
    <w:semiHidden/>
    <w:rsid w:val="004F4839"/>
    <w:pPr>
      <w:shd w:val="clear" w:color="auto" w:fill="000080"/>
    </w:pPr>
    <w:rPr>
      <w:rFonts w:ascii="Tahoma" w:hAnsi="Tahoma"/>
    </w:rPr>
  </w:style>
  <w:style w:type="character" w:customStyle="1" w:styleId="DocumentMapChar">
    <w:name w:val="Document Map Char"/>
    <w:basedOn w:val="DefaultParagraphFont"/>
    <w:link w:val="DocumentMap"/>
    <w:semiHidden/>
    <w:rsid w:val="004F4839"/>
    <w:rPr>
      <w:rFonts w:ascii="Tahoma" w:eastAsia="Times New Roman" w:hAnsi="Tahoma" w:cs="Times New Roman"/>
      <w:shd w:val="clear" w:color="auto" w:fill="000080"/>
    </w:rPr>
  </w:style>
  <w:style w:type="character" w:customStyle="1" w:styleId="EndnoteTextChar">
    <w:name w:val="Endnote Text Char"/>
    <w:basedOn w:val="DefaultParagraphFont"/>
    <w:link w:val="EndnoteText"/>
    <w:semiHidden/>
    <w:rsid w:val="004F4839"/>
    <w:rPr>
      <w:rFonts w:ascii="Times New Roman" w:eastAsia="Times New Roman" w:hAnsi="Times New Roman" w:cs="Times New Roman"/>
      <w:sz w:val="20"/>
    </w:rPr>
  </w:style>
  <w:style w:type="paragraph" w:styleId="EndnoteText">
    <w:name w:val="endnote text"/>
    <w:basedOn w:val="Normal"/>
    <w:link w:val="EndnoteTextChar"/>
    <w:semiHidden/>
    <w:rsid w:val="004F4839"/>
    <w:rPr>
      <w:sz w:val="20"/>
    </w:rPr>
  </w:style>
  <w:style w:type="paragraph" w:styleId="Footer">
    <w:name w:val="footer"/>
    <w:basedOn w:val="Normal"/>
    <w:link w:val="FooterChar"/>
    <w:rsid w:val="004F4839"/>
    <w:pPr>
      <w:tabs>
        <w:tab w:val="center" w:pos="4320"/>
        <w:tab w:val="right" w:pos="8640"/>
      </w:tabs>
    </w:pPr>
  </w:style>
  <w:style w:type="character" w:customStyle="1" w:styleId="FooterChar">
    <w:name w:val="Footer Char"/>
    <w:basedOn w:val="DefaultParagraphFont"/>
    <w:link w:val="Footer"/>
    <w:rsid w:val="004F4839"/>
    <w:rPr>
      <w:rFonts w:ascii="Times New Roman" w:eastAsia="Times New Roman" w:hAnsi="Times New Roman" w:cs="Times New Roman"/>
    </w:rPr>
  </w:style>
  <w:style w:type="paragraph" w:customStyle="1" w:styleId="Footnote">
    <w:name w:val="Footnote"/>
    <w:rsid w:val="004F4839"/>
    <w:pPr>
      <w:widowControl w:val="0"/>
      <w:tabs>
        <w:tab w:val="left" w:pos="-720"/>
      </w:tabs>
      <w:suppressAutoHyphens/>
      <w:spacing w:line="200" w:lineRule="exact"/>
    </w:pPr>
    <w:rPr>
      <w:rFonts w:ascii="CG Times" w:eastAsia="Times New Roman" w:hAnsi="CG Times" w:cs="Times New Roman"/>
      <w:kern w:val="2"/>
      <w:sz w:val="20"/>
      <w:szCs w:val="20"/>
    </w:rPr>
  </w:style>
  <w:style w:type="character" w:styleId="FootnoteReference">
    <w:name w:val="footnote reference"/>
    <w:basedOn w:val="DefaultParagraphFont"/>
    <w:uiPriority w:val="99"/>
    <w:semiHidden/>
    <w:rsid w:val="004F4839"/>
    <w:rPr>
      <w:vertAlign w:val="superscript"/>
    </w:rPr>
  </w:style>
  <w:style w:type="paragraph" w:styleId="FootnoteText">
    <w:name w:val="footnote text"/>
    <w:basedOn w:val="Normal"/>
    <w:link w:val="FootnoteTextChar"/>
    <w:uiPriority w:val="99"/>
    <w:rsid w:val="004F4839"/>
    <w:rPr>
      <w:sz w:val="20"/>
    </w:rPr>
  </w:style>
  <w:style w:type="character" w:customStyle="1" w:styleId="FootnoteTextChar">
    <w:name w:val="Footnote Text Char"/>
    <w:basedOn w:val="DefaultParagraphFont"/>
    <w:link w:val="FootnoteText"/>
    <w:uiPriority w:val="99"/>
    <w:rsid w:val="004F4839"/>
    <w:rPr>
      <w:rFonts w:ascii="Times New Roman" w:eastAsia="Times New Roman" w:hAnsi="Times New Roman" w:cs="Times New Roman"/>
      <w:sz w:val="20"/>
    </w:rPr>
  </w:style>
  <w:style w:type="paragraph" w:styleId="Header">
    <w:name w:val="header"/>
    <w:basedOn w:val="Normal"/>
    <w:link w:val="HeaderChar"/>
    <w:rsid w:val="004F4839"/>
    <w:pPr>
      <w:tabs>
        <w:tab w:val="center" w:pos="4320"/>
        <w:tab w:val="right" w:pos="8640"/>
      </w:tabs>
    </w:pPr>
  </w:style>
  <w:style w:type="character" w:customStyle="1" w:styleId="HeaderChar">
    <w:name w:val="Header Char"/>
    <w:basedOn w:val="DefaultParagraphFont"/>
    <w:link w:val="Header"/>
    <w:rsid w:val="004F4839"/>
    <w:rPr>
      <w:rFonts w:ascii="Times New Roman" w:eastAsia="Times New Roman" w:hAnsi="Times New Roman" w:cs="Times New Roman"/>
    </w:rPr>
  </w:style>
  <w:style w:type="character" w:styleId="Hyperlink">
    <w:name w:val="Hyperlink"/>
    <w:basedOn w:val="DefaultParagraphFont"/>
    <w:uiPriority w:val="99"/>
    <w:rsid w:val="004F4839"/>
    <w:rPr>
      <w:color w:val="0000FF"/>
      <w:u w:val="single"/>
    </w:rPr>
  </w:style>
  <w:style w:type="paragraph" w:customStyle="1" w:styleId="Level1">
    <w:name w:val="Level 1"/>
    <w:basedOn w:val="Normal"/>
    <w:rsid w:val="004F4839"/>
    <w:pPr>
      <w:ind w:left="720" w:hanging="720"/>
    </w:pPr>
  </w:style>
  <w:style w:type="character" w:styleId="PageNumber">
    <w:name w:val="page number"/>
    <w:basedOn w:val="DefaultParagraphFont"/>
    <w:rsid w:val="004F4839"/>
  </w:style>
  <w:style w:type="paragraph" w:customStyle="1" w:styleId="LetteredList">
    <w:name w:val="Lettered List"/>
    <w:basedOn w:val="Normal"/>
    <w:rsid w:val="004F4839"/>
    <w:pPr>
      <w:numPr>
        <w:numId w:val="1"/>
      </w:numPr>
    </w:pPr>
  </w:style>
  <w:style w:type="paragraph" w:styleId="TOC1">
    <w:name w:val="toc 1"/>
    <w:basedOn w:val="Normal"/>
    <w:next w:val="Normal"/>
    <w:autoRedefine/>
    <w:uiPriority w:val="39"/>
    <w:rsid w:val="004F4839"/>
    <w:pPr>
      <w:tabs>
        <w:tab w:val="right" w:leader="dot" w:pos="7334"/>
      </w:tabs>
      <w:spacing w:after="120"/>
      <w:ind w:left="720" w:hanging="720"/>
    </w:pPr>
    <w:rPr>
      <w:rFonts w:asciiTheme="minorHAnsi" w:hAnsiTheme="minorHAnsi" w:cstheme="minorHAnsi"/>
      <w:b/>
      <w:bCs/>
      <w:sz w:val="20"/>
    </w:rPr>
  </w:style>
  <w:style w:type="paragraph" w:styleId="TOC2">
    <w:name w:val="toc 2"/>
    <w:basedOn w:val="Normal"/>
    <w:next w:val="Normal"/>
    <w:autoRedefine/>
    <w:uiPriority w:val="39"/>
    <w:rsid w:val="004F4839"/>
    <w:pPr>
      <w:tabs>
        <w:tab w:val="left" w:pos="720"/>
        <w:tab w:val="right" w:leader="dot" w:pos="7334"/>
      </w:tabs>
      <w:spacing w:after="120"/>
      <w:ind w:left="720"/>
    </w:pPr>
    <w:rPr>
      <w:rFonts w:asciiTheme="minorHAnsi" w:hAnsiTheme="minorHAnsi" w:cstheme="minorHAnsi"/>
      <w:i/>
      <w:iCs/>
      <w:sz w:val="20"/>
    </w:rPr>
  </w:style>
  <w:style w:type="paragraph" w:styleId="TOC3">
    <w:name w:val="toc 3"/>
    <w:basedOn w:val="Normal"/>
    <w:next w:val="Normal"/>
    <w:autoRedefine/>
    <w:uiPriority w:val="39"/>
    <w:rsid w:val="004F4839"/>
    <w:pPr>
      <w:ind w:left="480"/>
    </w:pPr>
    <w:rPr>
      <w:rFonts w:asciiTheme="minorHAnsi" w:hAnsiTheme="minorHAnsi" w:cstheme="minorHAnsi"/>
      <w:sz w:val="20"/>
    </w:rPr>
  </w:style>
  <w:style w:type="paragraph" w:customStyle="1" w:styleId="BlockQuote">
    <w:name w:val="Block Quote"/>
    <w:basedOn w:val="Normal"/>
    <w:rsid w:val="004F4839"/>
    <w:pPr>
      <w:ind w:left="360" w:right="360"/>
    </w:pPr>
    <w:rPr>
      <w:sz w:val="21"/>
      <w:szCs w:val="19"/>
    </w:rPr>
  </w:style>
  <w:style w:type="paragraph" w:customStyle="1" w:styleId="Epigraph">
    <w:name w:val="Epigraph"/>
    <w:basedOn w:val="Normal"/>
    <w:rsid w:val="004F4839"/>
    <w:pPr>
      <w:ind w:left="3600"/>
      <w:jc w:val="right"/>
    </w:pPr>
    <w:rPr>
      <w:sz w:val="21"/>
      <w:szCs w:val="21"/>
    </w:rPr>
  </w:style>
  <w:style w:type="paragraph" w:customStyle="1" w:styleId="ArticleTitle">
    <w:name w:val="Article Title"/>
    <w:basedOn w:val="Normal"/>
    <w:rsid w:val="004F4839"/>
    <w:pPr>
      <w:jc w:val="center"/>
    </w:pPr>
    <w:rPr>
      <w:caps/>
    </w:rPr>
  </w:style>
  <w:style w:type="paragraph" w:customStyle="1" w:styleId="YourName">
    <w:name w:val="Your Name"/>
    <w:basedOn w:val="Normal"/>
    <w:rsid w:val="004F4839"/>
    <w:pPr>
      <w:jc w:val="center"/>
    </w:pPr>
    <w:rPr>
      <w:i/>
      <w:iCs/>
      <w:sz w:val="23"/>
    </w:rPr>
  </w:style>
  <w:style w:type="paragraph" w:customStyle="1" w:styleId="BlockQuoteinFootnote">
    <w:name w:val="Block Quote in Footnote"/>
    <w:basedOn w:val="FootnoteText"/>
    <w:rsid w:val="004F4839"/>
    <w:pPr>
      <w:ind w:left="360" w:right="360"/>
    </w:pPr>
  </w:style>
  <w:style w:type="paragraph" w:styleId="TOCHeading">
    <w:name w:val="TOC Heading"/>
    <w:basedOn w:val="Heading1"/>
    <w:next w:val="Normal"/>
    <w:uiPriority w:val="39"/>
    <w:unhideWhenUsed/>
    <w:qFormat/>
    <w:rsid w:val="004F4839"/>
    <w:pPr>
      <w:keepLines/>
      <w:spacing w:before="480" w:line="276" w:lineRule="auto"/>
      <w:jc w:val="left"/>
      <w:outlineLvl w:val="9"/>
    </w:pPr>
    <w:rPr>
      <w:rFonts w:asciiTheme="majorHAnsi" w:eastAsiaTheme="majorEastAsia" w:hAnsiTheme="majorHAnsi" w:cstheme="majorBidi"/>
      <w:b/>
      <w:bCs/>
      <w:smallCaps w:val="0"/>
      <w:color w:val="2F5496" w:themeColor="accent1" w:themeShade="BF"/>
      <w:kern w:val="0"/>
      <w:sz w:val="28"/>
      <w:szCs w:val="28"/>
    </w:rPr>
  </w:style>
  <w:style w:type="paragraph" w:styleId="ListParagraph">
    <w:name w:val="List Paragraph"/>
    <w:basedOn w:val="Normal"/>
    <w:uiPriority w:val="34"/>
    <w:qFormat/>
    <w:rsid w:val="004F4839"/>
    <w:pPr>
      <w:ind w:left="720"/>
      <w:contextualSpacing/>
    </w:pPr>
  </w:style>
  <w:style w:type="character" w:customStyle="1" w:styleId="sssh">
    <w:name w:val="ss_sh"/>
    <w:basedOn w:val="DefaultParagraphFont"/>
    <w:rsid w:val="004F4839"/>
  </w:style>
  <w:style w:type="paragraph" w:styleId="CommentSubject">
    <w:name w:val="annotation subject"/>
    <w:basedOn w:val="CommentText"/>
    <w:next w:val="CommentText"/>
    <w:link w:val="CommentSubjectChar"/>
    <w:uiPriority w:val="99"/>
    <w:semiHidden/>
    <w:unhideWhenUsed/>
    <w:rsid w:val="004F4839"/>
    <w:rPr>
      <w:b/>
      <w:bCs/>
      <w:szCs w:val="20"/>
    </w:rPr>
  </w:style>
  <w:style w:type="character" w:customStyle="1" w:styleId="CommentSubjectChar">
    <w:name w:val="Comment Subject Char"/>
    <w:basedOn w:val="CommentTextChar"/>
    <w:link w:val="CommentSubject"/>
    <w:uiPriority w:val="99"/>
    <w:semiHidden/>
    <w:rsid w:val="004F4839"/>
    <w:rPr>
      <w:rFonts w:ascii="Times New Roman" w:eastAsia="Times New Roman" w:hAnsi="Times New Roman" w:cs="Times New Roman"/>
      <w:b/>
      <w:bCs/>
      <w:sz w:val="20"/>
      <w:szCs w:val="20"/>
    </w:rPr>
  </w:style>
  <w:style w:type="numbering" w:customStyle="1" w:styleId="CurrentList1">
    <w:name w:val="Current List1"/>
    <w:uiPriority w:val="99"/>
    <w:rsid w:val="00645BB9"/>
    <w:pPr>
      <w:numPr>
        <w:numId w:val="2"/>
      </w:numPr>
    </w:pPr>
  </w:style>
  <w:style w:type="numbering" w:customStyle="1" w:styleId="CurrentList2">
    <w:name w:val="Current List2"/>
    <w:uiPriority w:val="99"/>
    <w:rsid w:val="00645BB9"/>
    <w:pPr>
      <w:numPr>
        <w:numId w:val="3"/>
      </w:numPr>
    </w:pPr>
  </w:style>
  <w:style w:type="numbering" w:customStyle="1" w:styleId="CurrentList3">
    <w:name w:val="Current List3"/>
    <w:uiPriority w:val="99"/>
    <w:rsid w:val="008820FA"/>
    <w:pPr>
      <w:numPr>
        <w:numId w:val="5"/>
      </w:numPr>
    </w:pPr>
  </w:style>
  <w:style w:type="paragraph" w:styleId="Revision">
    <w:name w:val="Revision"/>
    <w:hidden/>
    <w:uiPriority w:val="99"/>
    <w:semiHidden/>
    <w:rsid w:val="00EB6471"/>
    <w:rPr>
      <w:rFonts w:ascii="Times New Roman" w:eastAsia="Times New Roman" w:hAnsi="Times New Roman" w:cs="Times New Roman"/>
    </w:rPr>
  </w:style>
  <w:style w:type="paragraph" w:styleId="NoSpacing">
    <w:name w:val="No Spacing"/>
    <w:uiPriority w:val="1"/>
    <w:qFormat/>
    <w:rsid w:val="008D17BC"/>
    <w:rPr>
      <w:rFonts w:ascii="Times New Roman" w:eastAsia="Times New Roman" w:hAnsi="Times New Roman" w:cs="Times New Roman"/>
    </w:rPr>
  </w:style>
  <w:style w:type="numbering" w:customStyle="1" w:styleId="CurrentList4">
    <w:name w:val="Current List4"/>
    <w:uiPriority w:val="99"/>
    <w:rsid w:val="008D17BC"/>
    <w:pPr>
      <w:numPr>
        <w:numId w:val="9"/>
      </w:numPr>
    </w:pPr>
  </w:style>
  <w:style w:type="numbering" w:customStyle="1" w:styleId="CurrentList5">
    <w:name w:val="Current List5"/>
    <w:uiPriority w:val="99"/>
    <w:rsid w:val="00073A49"/>
    <w:pPr>
      <w:numPr>
        <w:numId w:val="11"/>
      </w:numPr>
    </w:pPr>
  </w:style>
  <w:style w:type="character" w:styleId="UnresolvedMention">
    <w:name w:val="Unresolved Mention"/>
    <w:basedOn w:val="DefaultParagraphFont"/>
    <w:uiPriority w:val="99"/>
    <w:semiHidden/>
    <w:unhideWhenUsed/>
    <w:rsid w:val="00E258B5"/>
    <w:rPr>
      <w:color w:val="605E5C"/>
      <w:shd w:val="clear" w:color="auto" w:fill="E1DFDD"/>
    </w:rPr>
  </w:style>
  <w:style w:type="character" w:styleId="Emphasis">
    <w:name w:val="Emphasis"/>
    <w:basedOn w:val="DefaultParagraphFont"/>
    <w:uiPriority w:val="20"/>
    <w:qFormat/>
    <w:rsid w:val="00E258B5"/>
    <w:rPr>
      <w:i/>
      <w:iCs/>
    </w:rPr>
  </w:style>
  <w:style w:type="character" w:styleId="FollowedHyperlink">
    <w:name w:val="FollowedHyperlink"/>
    <w:basedOn w:val="DefaultParagraphFont"/>
    <w:uiPriority w:val="99"/>
    <w:semiHidden/>
    <w:unhideWhenUsed/>
    <w:rsid w:val="00EC008B"/>
    <w:rPr>
      <w:color w:val="954F72" w:themeColor="followedHyperlink"/>
      <w:u w:val="single"/>
    </w:rPr>
  </w:style>
  <w:style w:type="numbering" w:customStyle="1" w:styleId="CurrentList6">
    <w:name w:val="Current List6"/>
    <w:uiPriority w:val="99"/>
    <w:rsid w:val="00830FC5"/>
    <w:pPr>
      <w:numPr>
        <w:numId w:val="12"/>
      </w:numPr>
    </w:pPr>
  </w:style>
  <w:style w:type="paragraph" w:styleId="BalloonText">
    <w:name w:val="Balloon Text"/>
    <w:basedOn w:val="Normal"/>
    <w:link w:val="BalloonTextChar"/>
    <w:uiPriority w:val="99"/>
    <w:semiHidden/>
    <w:unhideWhenUsed/>
    <w:rsid w:val="008C01ED"/>
    <w:rPr>
      <w:sz w:val="18"/>
      <w:szCs w:val="18"/>
    </w:rPr>
  </w:style>
  <w:style w:type="character" w:customStyle="1" w:styleId="BalloonTextChar">
    <w:name w:val="Balloon Text Char"/>
    <w:basedOn w:val="DefaultParagraphFont"/>
    <w:link w:val="BalloonText"/>
    <w:uiPriority w:val="99"/>
    <w:semiHidden/>
    <w:rsid w:val="008C01ED"/>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181">
      <w:bodyDiv w:val="1"/>
      <w:marLeft w:val="0"/>
      <w:marRight w:val="0"/>
      <w:marTop w:val="0"/>
      <w:marBottom w:val="0"/>
      <w:divBdr>
        <w:top w:val="none" w:sz="0" w:space="0" w:color="auto"/>
        <w:left w:val="none" w:sz="0" w:space="0" w:color="auto"/>
        <w:bottom w:val="none" w:sz="0" w:space="0" w:color="auto"/>
        <w:right w:val="none" w:sz="0" w:space="0" w:color="auto"/>
      </w:divBdr>
    </w:div>
    <w:div w:id="98067448">
      <w:bodyDiv w:val="1"/>
      <w:marLeft w:val="0"/>
      <w:marRight w:val="0"/>
      <w:marTop w:val="0"/>
      <w:marBottom w:val="0"/>
      <w:divBdr>
        <w:top w:val="none" w:sz="0" w:space="0" w:color="auto"/>
        <w:left w:val="none" w:sz="0" w:space="0" w:color="auto"/>
        <w:bottom w:val="none" w:sz="0" w:space="0" w:color="auto"/>
        <w:right w:val="none" w:sz="0" w:space="0" w:color="auto"/>
      </w:divBdr>
    </w:div>
    <w:div w:id="199099157">
      <w:bodyDiv w:val="1"/>
      <w:marLeft w:val="0"/>
      <w:marRight w:val="0"/>
      <w:marTop w:val="0"/>
      <w:marBottom w:val="0"/>
      <w:divBdr>
        <w:top w:val="none" w:sz="0" w:space="0" w:color="auto"/>
        <w:left w:val="none" w:sz="0" w:space="0" w:color="auto"/>
        <w:bottom w:val="none" w:sz="0" w:space="0" w:color="auto"/>
        <w:right w:val="none" w:sz="0" w:space="0" w:color="auto"/>
      </w:divBdr>
    </w:div>
    <w:div w:id="214313291">
      <w:bodyDiv w:val="1"/>
      <w:marLeft w:val="0"/>
      <w:marRight w:val="0"/>
      <w:marTop w:val="0"/>
      <w:marBottom w:val="0"/>
      <w:divBdr>
        <w:top w:val="none" w:sz="0" w:space="0" w:color="auto"/>
        <w:left w:val="none" w:sz="0" w:space="0" w:color="auto"/>
        <w:bottom w:val="none" w:sz="0" w:space="0" w:color="auto"/>
        <w:right w:val="none" w:sz="0" w:space="0" w:color="auto"/>
      </w:divBdr>
    </w:div>
    <w:div w:id="418217466">
      <w:bodyDiv w:val="1"/>
      <w:marLeft w:val="0"/>
      <w:marRight w:val="0"/>
      <w:marTop w:val="0"/>
      <w:marBottom w:val="0"/>
      <w:divBdr>
        <w:top w:val="none" w:sz="0" w:space="0" w:color="auto"/>
        <w:left w:val="none" w:sz="0" w:space="0" w:color="auto"/>
        <w:bottom w:val="none" w:sz="0" w:space="0" w:color="auto"/>
        <w:right w:val="none" w:sz="0" w:space="0" w:color="auto"/>
      </w:divBdr>
    </w:div>
    <w:div w:id="597061671">
      <w:bodyDiv w:val="1"/>
      <w:marLeft w:val="0"/>
      <w:marRight w:val="0"/>
      <w:marTop w:val="0"/>
      <w:marBottom w:val="0"/>
      <w:divBdr>
        <w:top w:val="none" w:sz="0" w:space="0" w:color="auto"/>
        <w:left w:val="none" w:sz="0" w:space="0" w:color="auto"/>
        <w:bottom w:val="none" w:sz="0" w:space="0" w:color="auto"/>
        <w:right w:val="none" w:sz="0" w:space="0" w:color="auto"/>
      </w:divBdr>
    </w:div>
    <w:div w:id="653097404">
      <w:bodyDiv w:val="1"/>
      <w:marLeft w:val="0"/>
      <w:marRight w:val="0"/>
      <w:marTop w:val="0"/>
      <w:marBottom w:val="0"/>
      <w:divBdr>
        <w:top w:val="none" w:sz="0" w:space="0" w:color="auto"/>
        <w:left w:val="none" w:sz="0" w:space="0" w:color="auto"/>
        <w:bottom w:val="none" w:sz="0" w:space="0" w:color="auto"/>
        <w:right w:val="none" w:sz="0" w:space="0" w:color="auto"/>
      </w:divBdr>
    </w:div>
    <w:div w:id="857039657">
      <w:bodyDiv w:val="1"/>
      <w:marLeft w:val="0"/>
      <w:marRight w:val="0"/>
      <w:marTop w:val="0"/>
      <w:marBottom w:val="0"/>
      <w:divBdr>
        <w:top w:val="none" w:sz="0" w:space="0" w:color="auto"/>
        <w:left w:val="none" w:sz="0" w:space="0" w:color="auto"/>
        <w:bottom w:val="none" w:sz="0" w:space="0" w:color="auto"/>
        <w:right w:val="none" w:sz="0" w:space="0" w:color="auto"/>
      </w:divBdr>
    </w:div>
    <w:div w:id="119052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e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13" Type="http://schemas.openxmlformats.org/officeDocument/2006/relationships/hyperlink" Target="https://secureapp.dhs.state.ia.us/PublicROMReports/report_help/default.htm" TargetMode="External"/><Relationship Id="rId18" Type="http://schemas.openxmlformats.org/officeDocument/2006/relationships/hyperlink" Target="https://www.apa.org/news/press/releases/2014/03/black-boys-older" TargetMode="External"/><Relationship Id="rId26" Type="http://schemas.openxmlformats.org/officeDocument/2006/relationships/hyperlink" Target="https://www.caltech.edu/about/news/diversity-retreat-caltech-47009" TargetMode="External"/><Relationship Id="rId3" Type="http://schemas.openxmlformats.org/officeDocument/2006/relationships/hyperlink" Target="https://www.americanbar.org/groups/intellectual_property_law/publications/landslide/2018-19/march-april/colorblind-patent-system-black-inventors/" TargetMode="External"/><Relationship Id="rId21" Type="http://schemas.openxmlformats.org/officeDocument/2006/relationships/hyperlink" Target="https://www.bbc.com/news/technology-49843990" TargetMode="External"/><Relationship Id="rId34" Type="http://schemas.openxmlformats.org/officeDocument/2006/relationships/hyperlink" Target="http://changingourcampus.org/documents/FINAL-GBV-Comprehensive-Model-22117.pdf" TargetMode="External"/><Relationship Id="rId7" Type="http://schemas.openxmlformats.org/officeDocument/2006/relationships/hyperlink" Target="http://web.mit.edu/e-club/hadzima/the-importance-of-patents.html" TargetMode="External"/><Relationship Id="rId12" Type="http://schemas.openxmlformats.org/officeDocument/2006/relationships/hyperlink" Target="https://secureapp.dhs.state.ia.us/PublicROMReports/report_help/default.htm" TargetMode="External"/><Relationship Id="rId17" Type="http://schemas.openxmlformats.org/officeDocument/2006/relationships/hyperlink" Target="https://nces.ed.gov/programs/raceindicators/guide.asp" TargetMode="External"/><Relationship Id="rId25" Type="http://schemas.openxmlformats.org/officeDocument/2006/relationships/hyperlink" Target="https://www.insidehighered.com/advice/2019/06/07/nonwhite-faculty-face-significant-disadvantages-tenure-track-opinion" TargetMode="External"/><Relationship Id="rId33" Type="http://schemas.openxmlformats.org/officeDocument/2006/relationships/hyperlink" Target="https://www.statista.com/statistics/185167/number-of-doctoral-degrees-by-gender-since-1950/" TargetMode="External"/><Relationship Id="rId2" Type="http://schemas.openxmlformats.org/officeDocument/2006/relationships/hyperlink" Target="https://www.americanbar.org/groups/intellectual_property_law/publications/landslide/2018-19/march-april/colorblind-patent-system-black-inventors/" TargetMode="External"/><Relationship Id="rId16" Type="http://schemas.openxmlformats.org/officeDocument/2006/relationships/hyperlink" Target="https://pubmed.ncbi.nlm.nih.gov/?term=Kahn+KB&amp;cauthor_id=27454195" TargetMode="External"/><Relationship Id="rId20" Type="http://schemas.openxmlformats.org/officeDocument/2006/relationships/hyperlink" Target="https://japantoday.com/category/crime/japanese-musician-violently-attacked-in-new-york-for-being-chinese" TargetMode="External"/><Relationship Id="rId29" Type="http://schemas.openxmlformats.org/officeDocument/2006/relationships/hyperlink" Target="https://www.ncbi.nlm.nih.gov/pmc/articles/PMC2858206" TargetMode="External"/><Relationship Id="rId1" Type="http://schemas.openxmlformats.org/officeDocument/2006/relationships/hyperlink" Target="https://www.mountvernon.org/george-washington/the-first-president/patents/" TargetMode="External"/><Relationship Id="rId6" Type="http://schemas.openxmlformats.org/officeDocument/2006/relationships/hyperlink" Target="https://www.nature.com/news/inequality-quantified-mind-the-gender-gap-1.12550" TargetMode="External"/><Relationship Id="rId11" Type="http://schemas.openxmlformats.org/officeDocument/2006/relationships/hyperlink" Target="https://onlinelibrary.wiley.com/action/doSearch?ContribAuthorStored=Valles%2C+Sean+A" TargetMode="External"/><Relationship Id="rId24" Type="http://schemas.openxmlformats.org/officeDocument/2006/relationships/hyperlink" Target="https://www.insidehighered.com/users/zawadi-rucks-ahidiana" TargetMode="External"/><Relationship Id="rId32" Type="http://schemas.openxmlformats.org/officeDocument/2006/relationships/hyperlink" Target="https://www.wesleyancollege.edu/academics/Commencement/catherine-brewer-benson.cfm" TargetMode="External"/><Relationship Id="rId5" Type="http://schemas.openxmlformats.org/officeDocument/2006/relationships/hyperlink" Target="https://tlo.mit.edu/learn-about-intellectual-property/patenting-invention" TargetMode="External"/><Relationship Id="rId15" Type="http://schemas.openxmlformats.org/officeDocument/2006/relationships/hyperlink" Target="https://www.nsf.gov/statistics/2018/nsb20181/report/sections/invention-knowledge-transfer-and-innovation/invention-united-states-and-comparative-global-trends" TargetMode="External"/><Relationship Id="rId23" Type="http://schemas.openxmlformats.org/officeDocument/2006/relationships/hyperlink" Target="https://www.feministsforlife.org/keeping-mommy-on-the-tenure-track/" TargetMode="External"/><Relationship Id="rId28" Type="http://schemas.openxmlformats.org/officeDocument/2006/relationships/hyperlink" Target="https://tlo.mit.edu/learn-about-intellectual-property/patenting-invention" TargetMode="External"/><Relationship Id="rId36" Type="http://schemas.openxmlformats.org/officeDocument/2006/relationships/hyperlink" Target="https://surveys.nces.ed.gov/ipeds/public/statutory-requirement" TargetMode="External"/><Relationship Id="rId10" Type="http://schemas.openxmlformats.org/officeDocument/2006/relationships/hyperlink" Target="https://onlinelibrary.wiley.com/action/doSearch?ContribAuthorStored=Blacksher%2C+Erika" TargetMode="External"/><Relationship Id="rId19" Type="http://schemas.openxmlformats.org/officeDocument/2006/relationships/hyperlink" Target="https://www.cnn.com/2016/09/15/us/sikh-hate-crime-victims/index.html" TargetMode="External"/><Relationship Id="rId31" Type="http://schemas.openxmlformats.org/officeDocument/2006/relationships/hyperlink" Target="https://www.scientificamerican.com/article/racism-and-sexism-in-science-havent-disappeared/" TargetMode="External"/><Relationship Id="rId4" Type="http://schemas.openxmlformats.org/officeDocument/2006/relationships/hyperlink" Target="https://theconversation.com/americas-always-had-black-inventors-even-when-the-patent-system-explicitly-excluded-them-72619" TargetMode="External"/><Relationship Id="rId9" Type="http://schemas.openxmlformats.org/officeDocument/2006/relationships/hyperlink" Target="https://socialnorms.org/what-is-an-acceptable-survey-response-rate/" TargetMode="External"/><Relationship Id="rId14" Type="http://schemas.openxmlformats.org/officeDocument/2006/relationships/hyperlink" Target="https://www.csh.org/supportive-housing-101/data/" TargetMode="External"/><Relationship Id="rId22" Type="http://schemas.openxmlformats.org/officeDocument/2006/relationships/hyperlink" Target="https://www.hamiltonproject.org/assets/files/Cook_PP_LO_8.13.pdf" TargetMode="External"/><Relationship Id="rId27" Type="http://schemas.openxmlformats.org/officeDocument/2006/relationships/hyperlink" Target="https://girlstart.org/our-programs/girls-in-stem-conference/" TargetMode="External"/><Relationship Id="rId30" Type="http://schemas.openxmlformats.org/officeDocument/2006/relationships/hyperlink" Target="https://www.ncbi.nlm.nih.gov/pmc/articles/PMC2858206" TargetMode="External"/><Relationship Id="rId35" Type="http://schemas.openxmlformats.org/officeDocument/2006/relationships/hyperlink" Target="https://www.cde.ca.gov/ds/dc/es/refaq.asp" TargetMode="External"/><Relationship Id="rId8" Type="http://schemas.openxmlformats.org/officeDocument/2006/relationships/hyperlink" Target="https://www.insidehighered.com/advice/2016/09/09/more-faculty-color-can-and-should-be-top-ranks-universities-essay"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jordi/Documents/weighted-by-categor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ordi/Documents/weighted-by-categor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Inverse Patent White Disparity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barChart>
        <c:barDir val="bar"/>
        <c:grouping val="stacked"/>
        <c:varyColors val="0"/>
        <c:ser>
          <c:idx val="0"/>
          <c:order val="0"/>
          <c:tx>
            <c:strRef>
              <c:f>'bar chart work'!$B$36</c:f>
              <c:strCache>
                <c:ptCount val="1"/>
                <c:pt idx="0">
                  <c:v>White</c:v>
                </c:pt>
              </c:strCache>
            </c:strRef>
          </c:tx>
          <c:spPr>
            <a:solidFill>
              <a:schemeClr val="dk1">
                <a:tint val="88500"/>
              </a:schemeClr>
            </a:solidFill>
            <a:ln>
              <a:noFill/>
            </a:ln>
            <a:effectLst/>
          </c:spPr>
          <c:invertIfNegative val="0"/>
          <c:cat>
            <c:strRef>
              <c:f>'bar chart work'!$A$37:$A$40</c:f>
              <c:strCache>
                <c:ptCount val="4"/>
                <c:pt idx="0">
                  <c:v>Ivy STEM </c:v>
                </c:pt>
                <c:pt idx="1">
                  <c:v>HRS STEM </c:v>
                </c:pt>
                <c:pt idx="2">
                  <c:v>HBCU STEM </c:v>
                </c:pt>
                <c:pt idx="3">
                  <c:v>Tech STEM </c:v>
                </c:pt>
              </c:strCache>
              <c:extLst/>
            </c:strRef>
          </c:cat>
          <c:val>
            <c:numRef>
              <c:f>'bar chart work'!$B$37:$B$40</c:f>
              <c:numCache>
                <c:formatCode>General</c:formatCode>
                <c:ptCount val="4"/>
                <c:pt idx="0">
                  <c:v>1</c:v>
                </c:pt>
                <c:pt idx="1">
                  <c:v>1</c:v>
                </c:pt>
                <c:pt idx="2">
                  <c:v>1</c:v>
                </c:pt>
                <c:pt idx="3">
                  <c:v>1</c:v>
                </c:pt>
              </c:numCache>
              <c:extLst/>
            </c:numRef>
          </c:val>
          <c:extLst>
            <c:ext xmlns:c16="http://schemas.microsoft.com/office/drawing/2014/chart" uri="{C3380CC4-5D6E-409C-BE32-E72D297353CC}">
              <c16:uniqueId val="{00000000-344E-AA40-920C-27C16AC54E8D}"/>
            </c:ext>
          </c:extLst>
        </c:ser>
        <c:ser>
          <c:idx val="1"/>
          <c:order val="1"/>
          <c:tx>
            <c:strRef>
              <c:f>'bar chart work'!$C$36</c:f>
              <c:strCache>
                <c:ptCount val="1"/>
                <c:pt idx="0">
                  <c:v>Black </c:v>
                </c:pt>
              </c:strCache>
            </c:strRef>
          </c:tx>
          <c:spPr>
            <a:solidFill>
              <a:schemeClr val="dk1">
                <a:tint val="55000"/>
              </a:schemeClr>
            </a:solidFill>
            <a:ln>
              <a:noFill/>
            </a:ln>
            <a:effectLst/>
          </c:spPr>
          <c:invertIfNegative val="0"/>
          <c:cat>
            <c:strRef>
              <c:f>'bar chart work'!$A$37:$A$40</c:f>
              <c:strCache>
                <c:ptCount val="4"/>
                <c:pt idx="0">
                  <c:v>Ivy STEM </c:v>
                </c:pt>
                <c:pt idx="1">
                  <c:v>HRS STEM </c:v>
                </c:pt>
                <c:pt idx="2">
                  <c:v>HBCU STEM </c:v>
                </c:pt>
                <c:pt idx="3">
                  <c:v>Tech STEM </c:v>
                </c:pt>
              </c:strCache>
              <c:extLst/>
            </c:strRef>
          </c:cat>
          <c:val>
            <c:numRef>
              <c:f>'bar chart work'!$C$37:$C$40</c:f>
              <c:numCache>
                <c:formatCode>General</c:formatCode>
                <c:ptCount val="4"/>
                <c:pt idx="0">
                  <c:v>0.18344266632439829</c:v>
                </c:pt>
                <c:pt idx="1">
                  <c:v>0.18052280390700887</c:v>
                </c:pt>
                <c:pt idx="2">
                  <c:v>0.46449205160018237</c:v>
                </c:pt>
                <c:pt idx="3">
                  <c:v>5.3259748658531274E-2</c:v>
                </c:pt>
              </c:numCache>
              <c:extLst/>
            </c:numRef>
          </c:val>
          <c:extLst>
            <c:ext xmlns:c16="http://schemas.microsoft.com/office/drawing/2014/chart" uri="{C3380CC4-5D6E-409C-BE32-E72D297353CC}">
              <c16:uniqueId val="{00000001-344E-AA40-920C-27C16AC54E8D}"/>
            </c:ext>
          </c:extLst>
        </c:ser>
        <c:ser>
          <c:idx val="2"/>
          <c:order val="2"/>
          <c:tx>
            <c:strRef>
              <c:f>'bar chart work'!$D$36</c:f>
              <c:strCache>
                <c:ptCount val="1"/>
                <c:pt idx="0">
                  <c:v>Hispanic </c:v>
                </c:pt>
              </c:strCache>
            </c:strRef>
          </c:tx>
          <c:spPr>
            <a:solidFill>
              <a:schemeClr val="dk1">
                <a:tint val="75000"/>
              </a:schemeClr>
            </a:solidFill>
            <a:ln>
              <a:noFill/>
            </a:ln>
            <a:effectLst/>
          </c:spPr>
          <c:invertIfNegative val="0"/>
          <c:cat>
            <c:strRef>
              <c:f>'bar chart work'!$A$37:$A$40</c:f>
              <c:strCache>
                <c:ptCount val="4"/>
                <c:pt idx="0">
                  <c:v>Ivy STEM </c:v>
                </c:pt>
                <c:pt idx="1">
                  <c:v>HRS STEM </c:v>
                </c:pt>
                <c:pt idx="2">
                  <c:v>HBCU STEM </c:v>
                </c:pt>
                <c:pt idx="3">
                  <c:v>Tech STEM </c:v>
                </c:pt>
              </c:strCache>
              <c:extLst/>
            </c:strRef>
          </c:cat>
          <c:val>
            <c:numRef>
              <c:f>'bar chart work'!$D$37:$D$40</c:f>
              <c:numCache>
                <c:formatCode>General</c:formatCode>
                <c:ptCount val="4"/>
                <c:pt idx="0">
                  <c:v>0.34496558818169659</c:v>
                </c:pt>
                <c:pt idx="1">
                  <c:v>0.26297637426131948</c:v>
                </c:pt>
                <c:pt idx="2">
                  <c:v>8.4035255071397558E-2</c:v>
                </c:pt>
                <c:pt idx="3">
                  <c:v>3.7178626880782967E-2</c:v>
                </c:pt>
              </c:numCache>
              <c:extLst/>
            </c:numRef>
          </c:val>
          <c:extLst>
            <c:ext xmlns:c16="http://schemas.microsoft.com/office/drawing/2014/chart" uri="{C3380CC4-5D6E-409C-BE32-E72D297353CC}">
              <c16:uniqueId val="{00000002-344E-AA40-920C-27C16AC54E8D}"/>
            </c:ext>
          </c:extLst>
        </c:ser>
        <c:ser>
          <c:idx val="3"/>
          <c:order val="3"/>
          <c:tx>
            <c:strRef>
              <c:f>'bar chart work'!$E$36</c:f>
              <c:strCache>
                <c:ptCount val="1"/>
                <c:pt idx="0">
                  <c:v>Asian or Pacific Islander</c:v>
                </c:pt>
              </c:strCache>
            </c:strRef>
          </c:tx>
          <c:spPr>
            <a:solidFill>
              <a:schemeClr val="dk1">
                <a:tint val="98500"/>
              </a:schemeClr>
            </a:solidFill>
            <a:ln>
              <a:noFill/>
            </a:ln>
            <a:effectLst/>
          </c:spPr>
          <c:invertIfNegative val="0"/>
          <c:cat>
            <c:strRef>
              <c:f>'bar chart work'!$A$37:$A$40</c:f>
              <c:strCache>
                <c:ptCount val="4"/>
                <c:pt idx="0">
                  <c:v>Ivy STEM </c:v>
                </c:pt>
                <c:pt idx="1">
                  <c:v>HRS STEM </c:v>
                </c:pt>
                <c:pt idx="2">
                  <c:v>HBCU STEM </c:v>
                </c:pt>
                <c:pt idx="3">
                  <c:v>Tech STEM </c:v>
                </c:pt>
              </c:strCache>
              <c:extLst/>
            </c:strRef>
          </c:cat>
          <c:val>
            <c:numRef>
              <c:f>'bar chart work'!$E$37:$E$40</c:f>
              <c:numCache>
                <c:formatCode>General</c:formatCode>
                <c:ptCount val="4"/>
                <c:pt idx="0">
                  <c:v>1.538125051272708</c:v>
                </c:pt>
                <c:pt idx="1">
                  <c:v>3.0446169332729416</c:v>
                </c:pt>
                <c:pt idx="2">
                  <c:v>2.3504106198714871</c:v>
                </c:pt>
                <c:pt idx="3">
                  <c:v>1.0020136904780559</c:v>
                </c:pt>
              </c:numCache>
              <c:extLst/>
            </c:numRef>
          </c:val>
          <c:extLst>
            <c:ext xmlns:c16="http://schemas.microsoft.com/office/drawing/2014/chart" uri="{C3380CC4-5D6E-409C-BE32-E72D297353CC}">
              <c16:uniqueId val="{00000003-344E-AA40-920C-27C16AC54E8D}"/>
            </c:ext>
          </c:extLst>
        </c:ser>
        <c:ser>
          <c:idx val="4"/>
          <c:order val="4"/>
          <c:tx>
            <c:strRef>
              <c:f>'bar chart work'!$F$36</c:f>
              <c:strCache>
                <c:ptCount val="1"/>
                <c:pt idx="0">
                  <c:v>American Indian/Alaska Native </c:v>
                </c:pt>
              </c:strCache>
            </c:strRef>
          </c:tx>
          <c:spPr>
            <a:solidFill>
              <a:schemeClr val="dk1">
                <a:tint val="30000"/>
              </a:schemeClr>
            </a:solidFill>
            <a:ln>
              <a:noFill/>
            </a:ln>
            <a:effectLst/>
          </c:spPr>
          <c:invertIfNegative val="0"/>
          <c:cat>
            <c:strRef>
              <c:f>'bar chart work'!$A$37:$A$40</c:f>
              <c:strCache>
                <c:ptCount val="4"/>
                <c:pt idx="0">
                  <c:v>Ivy STEM </c:v>
                </c:pt>
                <c:pt idx="1">
                  <c:v>HRS STEM </c:v>
                </c:pt>
                <c:pt idx="2">
                  <c:v>HBCU STEM </c:v>
                </c:pt>
                <c:pt idx="3">
                  <c:v>Tech STEM </c:v>
                </c:pt>
              </c:strCache>
              <c:extLst/>
            </c:strRef>
          </c:cat>
          <c:val>
            <c:numRef>
              <c:f>'bar chart work'!$F$37:$F$40</c:f>
              <c:numCache>
                <c:formatCode>General</c:formatCode>
                <c:ptCount val="4"/>
                <c:pt idx="0">
                  <c:v>1.2817756923689303</c:v>
                </c:pt>
                <c:pt idx="1">
                  <c:v>0</c:v>
                </c:pt>
                <c:pt idx="2">
                  <c:v>0</c:v>
                </c:pt>
                <c:pt idx="3">
                  <c:v>0.64228260544370663</c:v>
                </c:pt>
              </c:numCache>
              <c:extLst/>
            </c:numRef>
          </c:val>
          <c:extLst>
            <c:ext xmlns:c16="http://schemas.microsoft.com/office/drawing/2014/chart" uri="{C3380CC4-5D6E-409C-BE32-E72D297353CC}">
              <c16:uniqueId val="{00000004-344E-AA40-920C-27C16AC54E8D}"/>
            </c:ext>
          </c:extLst>
        </c:ser>
        <c:ser>
          <c:idx val="5"/>
          <c:order val="5"/>
          <c:tx>
            <c:strRef>
              <c:f>'bar chart work'!$G$36</c:f>
              <c:strCache>
                <c:ptCount val="1"/>
                <c:pt idx="0">
                  <c:v>Race/ethnicity unknown</c:v>
                </c:pt>
              </c:strCache>
            </c:strRef>
          </c:tx>
          <c:spPr>
            <a:solidFill>
              <a:schemeClr val="dk1">
                <a:tint val="60000"/>
              </a:schemeClr>
            </a:solidFill>
            <a:ln>
              <a:noFill/>
            </a:ln>
            <a:effectLst/>
          </c:spPr>
          <c:invertIfNegative val="0"/>
          <c:cat>
            <c:strRef>
              <c:f>'bar chart work'!$A$37:$A$40</c:f>
              <c:strCache>
                <c:ptCount val="4"/>
                <c:pt idx="0">
                  <c:v>Ivy STEM </c:v>
                </c:pt>
                <c:pt idx="1">
                  <c:v>HRS STEM </c:v>
                </c:pt>
                <c:pt idx="2">
                  <c:v>HBCU STEM </c:v>
                </c:pt>
                <c:pt idx="3">
                  <c:v>Tech STEM </c:v>
                </c:pt>
              </c:strCache>
              <c:extLst/>
            </c:strRef>
          </c:cat>
          <c:val>
            <c:numRef>
              <c:f>'bar chart work'!$G$37:$G$40</c:f>
              <c:numCache>
                <c:formatCode>General</c:formatCode>
                <c:ptCount val="4"/>
                <c:pt idx="0">
                  <c:v>1.1694465239529326</c:v>
                </c:pt>
                <c:pt idx="1">
                  <c:v>1.3004833520879</c:v>
                </c:pt>
                <c:pt idx="2">
                  <c:v>0.23880789731425492</c:v>
                </c:pt>
                <c:pt idx="3">
                  <c:v>0.48843332515356425</c:v>
                </c:pt>
              </c:numCache>
              <c:extLst/>
            </c:numRef>
          </c:val>
          <c:extLst>
            <c:ext xmlns:c16="http://schemas.microsoft.com/office/drawing/2014/chart" uri="{C3380CC4-5D6E-409C-BE32-E72D297353CC}">
              <c16:uniqueId val="{00000005-344E-AA40-920C-27C16AC54E8D}"/>
            </c:ext>
          </c:extLst>
        </c:ser>
        <c:dLbls>
          <c:showLegendKey val="0"/>
          <c:showVal val="0"/>
          <c:showCatName val="0"/>
          <c:showSerName val="0"/>
          <c:showPercent val="0"/>
          <c:showBubbleSize val="0"/>
        </c:dLbls>
        <c:gapWidth val="150"/>
        <c:overlap val="100"/>
        <c:axId val="1380559103"/>
        <c:axId val="1380500655"/>
      </c:barChart>
      <c:catAx>
        <c:axId val="138055910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380500655"/>
        <c:crosses val="autoZero"/>
        <c:auto val="1"/>
        <c:lblAlgn val="ctr"/>
        <c:lblOffset val="100"/>
        <c:noMultiLvlLbl val="0"/>
      </c:catAx>
      <c:valAx>
        <c:axId val="13805006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380559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Inverse Patent Aggregate Disparity Ratio</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barChart>
        <c:barDir val="bar"/>
        <c:grouping val="stacked"/>
        <c:varyColors val="0"/>
        <c:ser>
          <c:idx val="0"/>
          <c:order val="0"/>
          <c:tx>
            <c:strRef>
              <c:f>'bar chart work'!$B$45</c:f>
              <c:strCache>
                <c:ptCount val="1"/>
                <c:pt idx="0">
                  <c:v>White</c:v>
                </c:pt>
              </c:strCache>
            </c:strRef>
          </c:tx>
          <c:spPr>
            <a:solidFill>
              <a:schemeClr val="dk1">
                <a:tint val="88500"/>
              </a:schemeClr>
            </a:solidFill>
            <a:ln>
              <a:noFill/>
            </a:ln>
            <a:effectLst/>
          </c:spPr>
          <c:invertIfNegative val="0"/>
          <c:cat>
            <c:strRef>
              <c:f>'bar chart work'!$A$46:$A$49</c:f>
              <c:strCache>
                <c:ptCount val="4"/>
                <c:pt idx="0">
                  <c:v>Ivy STEM </c:v>
                </c:pt>
                <c:pt idx="1">
                  <c:v>HRS STEM </c:v>
                </c:pt>
                <c:pt idx="2">
                  <c:v>HBCU STEM </c:v>
                </c:pt>
                <c:pt idx="3">
                  <c:v>Tech STEM </c:v>
                </c:pt>
              </c:strCache>
              <c:extLst/>
            </c:strRef>
          </c:cat>
          <c:val>
            <c:numRef>
              <c:f>'bar chart work'!$B$46:$B$49</c:f>
              <c:numCache>
                <c:formatCode>General</c:formatCode>
                <c:ptCount val="4"/>
                <c:pt idx="0">
                  <c:v>1.0873986670789899</c:v>
                </c:pt>
                <c:pt idx="1">
                  <c:v>1.0365201527248085</c:v>
                </c:pt>
                <c:pt idx="2">
                  <c:v>1.450064903795041</c:v>
                </c:pt>
                <c:pt idx="3">
                  <c:v>1.861522578501003</c:v>
                </c:pt>
              </c:numCache>
              <c:extLst/>
            </c:numRef>
          </c:val>
          <c:extLst>
            <c:ext xmlns:c16="http://schemas.microsoft.com/office/drawing/2014/chart" uri="{C3380CC4-5D6E-409C-BE32-E72D297353CC}">
              <c16:uniqueId val="{00000000-1724-E241-B09E-14805AC529C5}"/>
            </c:ext>
          </c:extLst>
        </c:ser>
        <c:ser>
          <c:idx val="1"/>
          <c:order val="1"/>
          <c:tx>
            <c:strRef>
              <c:f>'bar chart work'!$C$45</c:f>
              <c:strCache>
                <c:ptCount val="1"/>
                <c:pt idx="0">
                  <c:v>Black </c:v>
                </c:pt>
              </c:strCache>
            </c:strRef>
          </c:tx>
          <c:spPr>
            <a:solidFill>
              <a:schemeClr val="dk1">
                <a:tint val="55000"/>
              </a:schemeClr>
            </a:solidFill>
            <a:ln>
              <a:noFill/>
            </a:ln>
            <a:effectLst/>
          </c:spPr>
          <c:invertIfNegative val="0"/>
          <c:cat>
            <c:strRef>
              <c:f>'bar chart work'!$A$46:$A$49</c:f>
              <c:strCache>
                <c:ptCount val="4"/>
                <c:pt idx="0">
                  <c:v>Ivy STEM </c:v>
                </c:pt>
                <c:pt idx="1">
                  <c:v>HRS STEM </c:v>
                </c:pt>
                <c:pt idx="2">
                  <c:v>HBCU STEM </c:v>
                </c:pt>
                <c:pt idx="3">
                  <c:v>Tech STEM </c:v>
                </c:pt>
              </c:strCache>
              <c:extLst/>
            </c:strRef>
          </c:cat>
          <c:val>
            <c:numRef>
              <c:f>'bar chart work'!$C$46:$C$49</c:f>
              <c:numCache>
                <c:formatCode>General</c:formatCode>
                <c:ptCount val="4"/>
                <c:pt idx="0">
                  <c:v>0.19947531084656661</c:v>
                </c:pt>
                <c:pt idx="1">
                  <c:v>0.1871155242760035</c:v>
                </c:pt>
                <c:pt idx="2">
                  <c:v>0.67354362211717977</c:v>
                </c:pt>
                <c:pt idx="3">
                  <c:v>9.9144224653144486E-2</c:v>
                </c:pt>
              </c:numCache>
              <c:extLst/>
            </c:numRef>
          </c:val>
          <c:extLst>
            <c:ext xmlns:c16="http://schemas.microsoft.com/office/drawing/2014/chart" uri="{C3380CC4-5D6E-409C-BE32-E72D297353CC}">
              <c16:uniqueId val="{00000001-1724-E241-B09E-14805AC529C5}"/>
            </c:ext>
          </c:extLst>
        </c:ser>
        <c:ser>
          <c:idx val="2"/>
          <c:order val="2"/>
          <c:tx>
            <c:strRef>
              <c:f>'bar chart work'!$D$45</c:f>
              <c:strCache>
                <c:ptCount val="1"/>
                <c:pt idx="0">
                  <c:v>Hispanic </c:v>
                </c:pt>
              </c:strCache>
            </c:strRef>
          </c:tx>
          <c:spPr>
            <a:solidFill>
              <a:schemeClr val="dk1">
                <a:tint val="75000"/>
              </a:schemeClr>
            </a:solidFill>
            <a:ln>
              <a:noFill/>
            </a:ln>
            <a:effectLst/>
          </c:spPr>
          <c:invertIfNegative val="0"/>
          <c:cat>
            <c:strRef>
              <c:f>'bar chart work'!$A$46:$A$49</c:f>
              <c:strCache>
                <c:ptCount val="4"/>
                <c:pt idx="0">
                  <c:v>Ivy STEM </c:v>
                </c:pt>
                <c:pt idx="1">
                  <c:v>HRS STEM </c:v>
                </c:pt>
                <c:pt idx="2">
                  <c:v>HBCU STEM </c:v>
                </c:pt>
                <c:pt idx="3">
                  <c:v>Tech STEM </c:v>
                </c:pt>
              </c:strCache>
              <c:extLst/>
            </c:strRef>
          </c:cat>
          <c:val>
            <c:numRef>
              <c:f>'bar chart work'!$D$46:$D$49</c:f>
              <c:numCache>
                <c:formatCode>General</c:formatCode>
                <c:ptCount val="4"/>
                <c:pt idx="0">
                  <c:v>0.37511512077689663</c:v>
                </c:pt>
                <c:pt idx="1">
                  <c:v>0.27258031161235924</c:v>
                </c:pt>
                <c:pt idx="2">
                  <c:v>0.12185657406049782</c:v>
                </c:pt>
                <c:pt idx="3">
                  <c:v>6.9208853376241816E-2</c:v>
                </c:pt>
              </c:numCache>
              <c:extLst/>
            </c:numRef>
          </c:val>
          <c:extLst>
            <c:ext xmlns:c16="http://schemas.microsoft.com/office/drawing/2014/chart" uri="{C3380CC4-5D6E-409C-BE32-E72D297353CC}">
              <c16:uniqueId val="{00000002-1724-E241-B09E-14805AC529C5}"/>
            </c:ext>
          </c:extLst>
        </c:ser>
        <c:ser>
          <c:idx val="3"/>
          <c:order val="3"/>
          <c:tx>
            <c:strRef>
              <c:f>'bar chart work'!$E$45</c:f>
              <c:strCache>
                <c:ptCount val="1"/>
                <c:pt idx="0">
                  <c:v>Asian or Pacific Islander</c:v>
                </c:pt>
              </c:strCache>
            </c:strRef>
          </c:tx>
          <c:spPr>
            <a:solidFill>
              <a:schemeClr val="dk1">
                <a:tint val="98500"/>
              </a:schemeClr>
            </a:solidFill>
            <a:ln>
              <a:noFill/>
            </a:ln>
            <a:effectLst/>
          </c:spPr>
          <c:invertIfNegative val="0"/>
          <c:cat>
            <c:strRef>
              <c:f>'bar chart work'!$A$46:$A$49</c:f>
              <c:strCache>
                <c:ptCount val="4"/>
                <c:pt idx="0">
                  <c:v>Ivy STEM </c:v>
                </c:pt>
                <c:pt idx="1">
                  <c:v>HRS STEM </c:v>
                </c:pt>
                <c:pt idx="2">
                  <c:v>HBCU STEM </c:v>
                </c:pt>
                <c:pt idx="3">
                  <c:v>Tech STEM </c:v>
                </c:pt>
              </c:strCache>
              <c:extLst/>
            </c:strRef>
          </c:cat>
          <c:val>
            <c:numRef>
              <c:f>'bar chart work'!$E$46:$E$49</c:f>
              <c:numCache>
                <c:formatCode>General</c:formatCode>
                <c:ptCount val="4"/>
                <c:pt idx="0">
                  <c:v>1.6725551305547459</c:v>
                </c:pt>
                <c:pt idx="1">
                  <c:v>3.1558068086646074</c:v>
                </c:pt>
                <c:pt idx="2">
                  <c:v>3.4082479493827904</c:v>
                </c:pt>
                <c:pt idx="3">
                  <c:v>1.8652711087920169</c:v>
                </c:pt>
              </c:numCache>
              <c:extLst/>
            </c:numRef>
          </c:val>
          <c:extLst>
            <c:ext xmlns:c16="http://schemas.microsoft.com/office/drawing/2014/chart" uri="{C3380CC4-5D6E-409C-BE32-E72D297353CC}">
              <c16:uniqueId val="{00000003-1724-E241-B09E-14805AC529C5}"/>
            </c:ext>
          </c:extLst>
        </c:ser>
        <c:ser>
          <c:idx val="4"/>
          <c:order val="4"/>
          <c:tx>
            <c:strRef>
              <c:f>'bar chart work'!$F$45</c:f>
              <c:strCache>
                <c:ptCount val="1"/>
                <c:pt idx="0">
                  <c:v>American Indian/Alaska Native </c:v>
                </c:pt>
              </c:strCache>
            </c:strRef>
          </c:tx>
          <c:spPr>
            <a:solidFill>
              <a:schemeClr val="dk1">
                <a:tint val="30000"/>
              </a:schemeClr>
            </a:solidFill>
            <a:ln>
              <a:noFill/>
            </a:ln>
            <a:effectLst/>
          </c:spPr>
          <c:invertIfNegative val="0"/>
          <c:cat>
            <c:strRef>
              <c:f>'bar chart work'!$A$46:$A$49</c:f>
              <c:strCache>
                <c:ptCount val="4"/>
                <c:pt idx="0">
                  <c:v>Ivy STEM </c:v>
                </c:pt>
                <c:pt idx="1">
                  <c:v>HRS STEM </c:v>
                </c:pt>
                <c:pt idx="2">
                  <c:v>HBCU STEM </c:v>
                </c:pt>
                <c:pt idx="3">
                  <c:v>Tech STEM </c:v>
                </c:pt>
              </c:strCache>
              <c:extLst/>
            </c:strRef>
          </c:cat>
          <c:val>
            <c:numRef>
              <c:f>'bar chart work'!$F$46:$F$49</c:f>
              <c:numCache>
                <c:formatCode>General</c:formatCode>
                <c:ptCount val="4"/>
                <c:pt idx="0">
                  <c:v>1.3938011793762242</c:v>
                </c:pt>
                <c:pt idx="1">
                  <c:v>0</c:v>
                </c:pt>
                <c:pt idx="2">
                  <c:v>0</c:v>
                </c:pt>
                <c:pt idx="3">
                  <c:v>1.1956235718119113</c:v>
                </c:pt>
              </c:numCache>
              <c:extLst/>
            </c:numRef>
          </c:val>
          <c:extLst>
            <c:ext xmlns:c16="http://schemas.microsoft.com/office/drawing/2014/chart" uri="{C3380CC4-5D6E-409C-BE32-E72D297353CC}">
              <c16:uniqueId val="{00000004-1724-E241-B09E-14805AC529C5}"/>
            </c:ext>
          </c:extLst>
        </c:ser>
        <c:ser>
          <c:idx val="5"/>
          <c:order val="5"/>
          <c:tx>
            <c:strRef>
              <c:f>'bar chart work'!$G$45</c:f>
              <c:strCache>
                <c:ptCount val="1"/>
                <c:pt idx="0">
                  <c:v>Race/ethnicity unknown</c:v>
                </c:pt>
              </c:strCache>
            </c:strRef>
          </c:tx>
          <c:spPr>
            <a:solidFill>
              <a:schemeClr val="dk1">
                <a:tint val="60000"/>
              </a:schemeClr>
            </a:solidFill>
            <a:ln>
              <a:noFill/>
            </a:ln>
            <a:effectLst/>
          </c:spPr>
          <c:invertIfNegative val="0"/>
          <c:cat>
            <c:strRef>
              <c:f>'bar chart work'!$A$46:$A$49</c:f>
              <c:strCache>
                <c:ptCount val="4"/>
                <c:pt idx="0">
                  <c:v>Ivy STEM </c:v>
                </c:pt>
                <c:pt idx="1">
                  <c:v>HRS STEM </c:v>
                </c:pt>
                <c:pt idx="2">
                  <c:v>HBCU STEM </c:v>
                </c:pt>
                <c:pt idx="3">
                  <c:v>Tech STEM </c:v>
                </c:pt>
              </c:strCache>
              <c:extLst/>
            </c:strRef>
          </c:cat>
          <c:val>
            <c:numRef>
              <c:f>'bar chart work'!$G$46:$G$49</c:f>
              <c:numCache>
                <c:formatCode>General</c:formatCode>
                <c:ptCount val="4"/>
                <c:pt idx="0">
                  <c:v>1.2716545913665769</c:v>
                </c:pt>
                <c:pt idx="1">
                  <c:v>1.3479772027222208</c:v>
                </c:pt>
                <c:pt idx="2">
                  <c:v>0.346286950644491</c:v>
                </c:pt>
                <c:pt idx="3">
                  <c:v>0.90922966286568196</c:v>
                </c:pt>
              </c:numCache>
              <c:extLst/>
            </c:numRef>
          </c:val>
          <c:extLst>
            <c:ext xmlns:c16="http://schemas.microsoft.com/office/drawing/2014/chart" uri="{C3380CC4-5D6E-409C-BE32-E72D297353CC}">
              <c16:uniqueId val="{00000005-1724-E241-B09E-14805AC529C5}"/>
            </c:ext>
          </c:extLst>
        </c:ser>
        <c:dLbls>
          <c:showLegendKey val="0"/>
          <c:showVal val="0"/>
          <c:showCatName val="0"/>
          <c:showSerName val="0"/>
          <c:showPercent val="0"/>
          <c:showBubbleSize val="0"/>
        </c:dLbls>
        <c:gapWidth val="150"/>
        <c:overlap val="100"/>
        <c:axId val="1497695503"/>
        <c:axId val="1498099823"/>
      </c:barChart>
      <c:catAx>
        <c:axId val="149769550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498099823"/>
        <c:crosses val="autoZero"/>
        <c:auto val="1"/>
        <c:lblAlgn val="ctr"/>
        <c:lblOffset val="100"/>
        <c:noMultiLvlLbl val="0"/>
      </c:catAx>
      <c:valAx>
        <c:axId val="14980998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497695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381B3-E681-CE4B-9297-3854F2309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16416</Words>
  <Characters>93575</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Danika Gallup</dc:creator>
  <cp:keywords/>
  <dc:description/>
  <cp:lastModifiedBy>Tang, Yining</cp:lastModifiedBy>
  <cp:revision>2</cp:revision>
  <dcterms:created xsi:type="dcterms:W3CDTF">2021-11-09T23:21:00Z</dcterms:created>
  <dcterms:modified xsi:type="dcterms:W3CDTF">2021-11-09T23:21:00Z</dcterms:modified>
</cp:coreProperties>
</file>